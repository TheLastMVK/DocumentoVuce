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A8082" w14:textId="189EF14C" w:rsidR="004B02D0" w:rsidRPr="00E878CD" w:rsidRDefault="004B02D0" w:rsidP="00E878CD">
      <w:pPr>
        <w:pStyle w:val="Ttulo1"/>
        <w:spacing w:after="240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39045719"/>
      <w:r w:rsidRPr="00E878CD">
        <w:rPr>
          <w:rFonts w:ascii="Arial" w:hAnsi="Arial" w:cs="Arial"/>
          <w:b/>
          <w:bCs/>
          <w:color w:val="auto"/>
          <w:sz w:val="28"/>
          <w:szCs w:val="28"/>
        </w:rPr>
        <w:t>VUCEPERPAM-8001 Buscar nave</w:t>
      </w:r>
      <w:bookmarkEnd w:id="0"/>
    </w:p>
    <w:p w14:paraId="6B90AC4D" w14:textId="32F1C6DE" w:rsidR="004B02D0" w:rsidRPr="00945482" w:rsidRDefault="00945482">
      <w:pPr>
        <w:spacing w:before="305"/>
        <w:rPr>
          <w:rFonts w:ascii="Arial" w:eastAsiaTheme="majorEastAsia" w:hAnsi="Arial" w:cs="Arial"/>
          <w:b/>
          <w:bCs/>
          <w:rPrChange w:id="1" w:author="Frank Harold Cardenas Espinoza" w:date="2024-04-08T11:43:00Z">
            <w:rPr>
              <w:sz w:val="20"/>
              <w:szCs w:val="20"/>
            </w:rPr>
          </w:rPrChange>
        </w:rPr>
        <w:pPrChange w:id="2" w:author="Frank Harold Cardenas Espinoza" w:date="2024-04-08T11:43:00Z">
          <w:pPr>
            <w:pStyle w:val="Prrafodelista"/>
            <w:numPr>
              <w:numId w:val="2"/>
            </w:numPr>
            <w:spacing w:before="305"/>
            <w:ind w:left="480" w:hanging="360"/>
          </w:pPr>
        </w:pPrChange>
      </w:pPr>
      <w:r w:rsidRPr="00945482">
        <w:rPr>
          <w:rFonts w:ascii="Arial" w:eastAsiaTheme="majorEastAsia" w:hAnsi="Arial" w:cs="Arial"/>
          <w:b/>
          <w:bCs/>
        </w:rPr>
        <w:t>DEFINICIÓN</w:t>
      </w:r>
    </w:p>
    <w:p w14:paraId="501BC2A2" w14:textId="376911E6" w:rsidR="00E878CD" w:rsidRPr="00304E00" w:rsidRDefault="004B02D0" w:rsidP="1946D405">
      <w:pPr>
        <w:spacing w:before="176"/>
        <w:ind w:left="-20" w:right="-20"/>
        <w:rPr>
          <w:rFonts w:ascii="Arial" w:hAnsi="Arial" w:cs="Arial"/>
          <w:sz w:val="20"/>
          <w:szCs w:val="20"/>
          <w:rPrChange w:id="3" w:author="Frank Harold Cardenas Espinoza" w:date="2024-04-08T11:43:00Z">
            <w:rPr>
              <w:sz w:val="20"/>
              <w:szCs w:val="20"/>
            </w:rPr>
          </w:rPrChange>
        </w:rPr>
      </w:pPr>
      <w:r w:rsidRPr="004E0B84">
        <w:rPr>
          <w:rFonts w:ascii="Arial" w:eastAsia="Times New Roman" w:hAnsi="Arial" w:cs="Arial"/>
          <w:b/>
          <w:bCs/>
          <w:sz w:val="20"/>
          <w:szCs w:val="20"/>
          <w:lang w:eastAsia="es-PE"/>
          <w:rPrChange w:id="4" w:author="Frank Harold Cardenas Espinoza" w:date="2024-04-08T11:43:00Z">
            <w:rPr>
              <w:b/>
              <w:bCs/>
              <w:sz w:val="20"/>
              <w:szCs w:val="20"/>
            </w:rPr>
          </w:rPrChange>
        </w:rPr>
        <w:t xml:space="preserve">COMO </w:t>
      </w:r>
      <w:del w:id="5" w:author="Frank Harold Cardenas Espinoza" w:date="2024-04-08T11:43:00Z">
        <w:r w:rsidRPr="00304E00" w:rsidDel="00304E00">
          <w:rPr>
            <w:rFonts w:ascii="Arial" w:hAnsi="Arial" w:cs="Arial"/>
            <w:sz w:val="20"/>
            <w:szCs w:val="20"/>
            <w:rPrChange w:id="6" w:author="Frank Harold Cardenas Espinoza" w:date="2024-04-08T11:43:00Z">
              <w:rPr>
                <w:sz w:val="20"/>
                <w:szCs w:val="20"/>
              </w:rPr>
            </w:rPrChange>
          </w:rPr>
          <w:delText>ROL AUTORIZADO</w:delText>
        </w:r>
      </w:del>
      <w:ins w:id="7" w:author="Frank Harold Cardenas Espinoza" w:date="2024-04-08T11:43:00Z">
        <w:r w:rsidR="00304E00">
          <w:rPr>
            <w:rFonts w:ascii="Arial" w:hAnsi="Arial" w:cs="Arial"/>
            <w:sz w:val="20"/>
            <w:szCs w:val="20"/>
          </w:rPr>
          <w:t>rol autorizado</w:t>
        </w:r>
      </w:ins>
    </w:p>
    <w:p w14:paraId="19A7F3CD" w14:textId="676DCFA2" w:rsidR="004B02D0" w:rsidRPr="004B45C0" w:rsidRDefault="55026422" w:rsidP="00E878CD">
      <w:pPr>
        <w:pStyle w:val="Prrafodelista"/>
        <w:numPr>
          <w:ilvl w:val="0"/>
          <w:numId w:val="8"/>
        </w:numPr>
        <w:spacing w:before="176"/>
        <w:ind w:right="-20"/>
        <w:rPr>
          <w:color w:val="000000" w:themeColor="text1"/>
          <w:sz w:val="20"/>
          <w:szCs w:val="20"/>
          <w:highlight w:val="yellow"/>
          <w:rPrChange w:id="8" w:author="Marilyn Saravia" w:date="2024-09-18T23:17:00Z" w16du:dateUtc="2024-09-19T04:17:00Z">
            <w:rPr>
              <w:color w:val="000000" w:themeColor="text1"/>
              <w:sz w:val="20"/>
              <w:szCs w:val="20"/>
            </w:rPr>
          </w:rPrChange>
        </w:rPr>
      </w:pPr>
      <w:r w:rsidRPr="004B45C0">
        <w:rPr>
          <w:rFonts w:ascii="Arial" w:hAnsi="Arial" w:cs="Arial"/>
          <w:sz w:val="20"/>
          <w:szCs w:val="20"/>
          <w:highlight w:val="yellow"/>
          <w:rPrChange w:id="9" w:author="Marilyn Saravia" w:date="2024-09-18T23:17:00Z" w16du:dateUtc="2024-09-19T04:17:00Z">
            <w:rPr>
              <w:color w:val="000000" w:themeColor="text1"/>
              <w:sz w:val="20"/>
              <w:szCs w:val="20"/>
            </w:rPr>
          </w:rPrChange>
        </w:rPr>
        <w:t>CP.</w:t>
      </w:r>
      <w:del w:id="10" w:author="Frank Harold Cardenas Espinoza" w:date="2024-04-08T11:44:00Z">
        <w:r w:rsidRPr="004B45C0" w:rsidDel="00B603BA">
          <w:rPr>
            <w:rFonts w:ascii="Arial" w:hAnsi="Arial" w:cs="Arial"/>
            <w:sz w:val="20"/>
            <w:szCs w:val="20"/>
            <w:highlight w:val="yellow"/>
            <w:rPrChange w:id="11" w:author="Marilyn Saravia" w:date="2024-09-18T23:17:00Z" w16du:dateUtc="2024-09-19T04:17:00Z">
              <w:rPr>
                <w:color w:val="000000" w:themeColor="text1"/>
                <w:sz w:val="20"/>
                <w:szCs w:val="20"/>
              </w:rPr>
            </w:rPrChange>
          </w:rPr>
          <w:delText>ADMINISTRADO</w:delText>
        </w:r>
      </w:del>
      <w:ins w:id="12" w:author="Frank Harold Cardenas Espinoza" w:date="2024-04-08T11:44:00Z">
        <w:r w:rsidR="00B603BA" w:rsidRPr="004B45C0">
          <w:rPr>
            <w:rFonts w:ascii="Arial" w:hAnsi="Arial" w:cs="Arial"/>
            <w:sz w:val="20"/>
            <w:szCs w:val="20"/>
            <w:highlight w:val="yellow"/>
            <w:rPrChange w:id="13" w:author="Marilyn Saravia" w:date="2024-09-18T23:17:00Z" w16du:dateUtc="2024-09-19T04:17:00Z">
              <w:rPr>
                <w:color w:val="000000" w:themeColor="text1"/>
                <w:sz w:val="20"/>
                <w:szCs w:val="20"/>
              </w:rPr>
            </w:rPrChange>
          </w:rPr>
          <w:t>A</w:t>
        </w:r>
        <w:r w:rsidR="00B603BA" w:rsidRPr="004B45C0">
          <w:rPr>
            <w:rFonts w:ascii="Arial" w:hAnsi="Arial" w:cs="Arial"/>
            <w:sz w:val="20"/>
            <w:szCs w:val="20"/>
            <w:highlight w:val="yellow"/>
            <w:rPrChange w:id="14" w:author="Marilyn Saravia" w:date="2024-09-18T23:17:00Z" w16du:dateUtc="2024-09-19T04:17:00Z">
              <w:rPr>
                <w:rFonts w:ascii="Arial" w:hAnsi="Arial" w:cs="Arial"/>
                <w:sz w:val="20"/>
                <w:szCs w:val="20"/>
              </w:rPr>
            </w:rPrChange>
          </w:rPr>
          <w:t>dministrado</w:t>
        </w:r>
      </w:ins>
      <w:r w:rsidRPr="004B45C0">
        <w:rPr>
          <w:color w:val="000000" w:themeColor="text1"/>
          <w:sz w:val="20"/>
          <w:szCs w:val="20"/>
          <w:highlight w:val="yellow"/>
          <w:rPrChange w:id="15" w:author="Marilyn Saravia" w:date="2024-09-18T23:17:00Z" w16du:dateUtc="2024-09-19T04:17:00Z">
            <w:rPr>
              <w:color w:val="000000" w:themeColor="text1"/>
              <w:sz w:val="20"/>
              <w:szCs w:val="20"/>
            </w:rPr>
          </w:rPrChange>
        </w:rPr>
        <w:t>.</w:t>
      </w:r>
      <w:del w:id="16" w:author="Martín Andrés Gutiérrez López" w:date="2024-11-15T18:14:00Z" w16du:dateUtc="2024-11-15T23:14:00Z">
        <w:r w:rsidRPr="004B45C0" w:rsidDel="001A4339">
          <w:rPr>
            <w:color w:val="000000" w:themeColor="text1"/>
            <w:sz w:val="20"/>
            <w:szCs w:val="20"/>
            <w:highlight w:val="yellow"/>
            <w:rPrChange w:id="17" w:author="Marilyn Saravia" w:date="2024-09-18T23:17:00Z" w16du:dateUtc="2024-09-19T04:17:00Z">
              <w:rPr>
                <w:color w:val="000000" w:themeColor="text1"/>
                <w:sz w:val="20"/>
                <w:szCs w:val="20"/>
              </w:rPr>
            </w:rPrChange>
          </w:rPr>
          <w:delText>S</w:delText>
        </w:r>
      </w:del>
      <w:ins w:id="18" w:author="Frank Harold Cardenas Espinoza" w:date="2024-04-08T11:44:00Z">
        <w:del w:id="19" w:author="Martín Andrés Gutiérrez López" w:date="2024-11-15T18:14:00Z" w16du:dateUtc="2024-11-15T23:14:00Z">
          <w:r w:rsidR="008E0939" w:rsidRPr="004B45C0" w:rsidDel="001A4339">
            <w:rPr>
              <w:color w:val="000000" w:themeColor="text1"/>
              <w:sz w:val="20"/>
              <w:szCs w:val="20"/>
              <w:highlight w:val="yellow"/>
              <w:rPrChange w:id="20" w:author="Marilyn Saravia" w:date="2024-09-18T23:17:00Z" w16du:dateUtc="2024-09-19T04:17:00Z">
                <w:rPr>
                  <w:color w:val="000000" w:themeColor="text1"/>
                  <w:sz w:val="20"/>
                  <w:szCs w:val="20"/>
                </w:rPr>
              </w:rPrChange>
            </w:rPr>
            <w:delText>upervisor</w:delText>
          </w:r>
        </w:del>
      </w:ins>
      <w:del w:id="21" w:author="Martín Andrés Gutiérrez López" w:date="2024-11-15T18:14:00Z" w16du:dateUtc="2024-11-15T23:14:00Z">
        <w:r w:rsidRPr="004B45C0" w:rsidDel="001A4339">
          <w:rPr>
            <w:color w:val="000000" w:themeColor="text1"/>
            <w:sz w:val="20"/>
            <w:szCs w:val="20"/>
            <w:highlight w:val="yellow"/>
            <w:rPrChange w:id="22" w:author="Marilyn Saravia" w:date="2024-09-18T23:17:00Z" w16du:dateUtc="2024-09-19T04:17:00Z">
              <w:rPr>
                <w:color w:val="000000" w:themeColor="text1"/>
                <w:sz w:val="20"/>
                <w:szCs w:val="20"/>
              </w:rPr>
            </w:rPrChange>
          </w:rPr>
          <w:delText>UPERVISOR</w:delText>
        </w:r>
      </w:del>
      <w:ins w:id="23" w:author="Martín Andrés Gutiérrez López" w:date="2024-11-15T18:14:00Z" w16du:dateUtc="2024-11-15T23:14:00Z">
        <w:r w:rsidR="001A4339">
          <w:rPr>
            <w:color w:val="000000" w:themeColor="text1"/>
            <w:sz w:val="20"/>
            <w:szCs w:val="20"/>
            <w:highlight w:val="yellow"/>
          </w:rPr>
          <w:t>Principal</w:t>
        </w:r>
      </w:ins>
      <w:r w:rsidRPr="004B45C0">
        <w:rPr>
          <w:color w:val="000000" w:themeColor="text1"/>
          <w:sz w:val="20"/>
          <w:szCs w:val="20"/>
          <w:highlight w:val="yellow"/>
          <w:rPrChange w:id="24" w:author="Marilyn Saravia" w:date="2024-09-18T23:17:00Z" w16du:dateUtc="2024-09-19T04:17:00Z">
            <w:rPr>
              <w:color w:val="000000" w:themeColor="text1"/>
              <w:sz w:val="20"/>
              <w:szCs w:val="20"/>
            </w:rPr>
          </w:rPrChange>
        </w:rPr>
        <w:t xml:space="preserve"> </w:t>
      </w:r>
    </w:p>
    <w:p w14:paraId="24A87044" w14:textId="4CEC5802" w:rsidR="004B02D0" w:rsidRPr="004B45C0" w:rsidDel="00071072" w:rsidRDefault="55026422">
      <w:pPr>
        <w:pStyle w:val="Prrafodelista"/>
        <w:numPr>
          <w:ilvl w:val="0"/>
          <w:numId w:val="8"/>
        </w:numPr>
        <w:spacing w:before="176" w:after="240"/>
        <w:ind w:right="-20"/>
        <w:rPr>
          <w:del w:id="25" w:author="Frank Harold Cardenas Espinoza" w:date="2024-04-08T11:44:00Z"/>
          <w:color w:val="000000" w:themeColor="text1"/>
          <w:sz w:val="20"/>
          <w:szCs w:val="20"/>
          <w:highlight w:val="yellow"/>
          <w:rPrChange w:id="26" w:author="Marilyn Saravia" w:date="2024-09-18T23:17:00Z" w16du:dateUtc="2024-09-19T04:17:00Z">
            <w:rPr>
              <w:del w:id="27" w:author="Frank Harold Cardenas Espinoza" w:date="2024-04-08T11:44:00Z"/>
              <w:color w:val="000000" w:themeColor="text1"/>
              <w:sz w:val="20"/>
              <w:szCs w:val="20"/>
            </w:rPr>
          </w:rPrChange>
        </w:rPr>
        <w:pPrChange w:id="28" w:author="Frank Harold Cardenas Espinoza" w:date="2024-04-08T11:44:00Z">
          <w:pPr>
            <w:pStyle w:val="Prrafodelista"/>
            <w:numPr>
              <w:numId w:val="8"/>
            </w:numPr>
            <w:spacing w:before="176"/>
            <w:ind w:right="-20" w:hanging="360"/>
          </w:pPr>
        </w:pPrChange>
      </w:pPr>
      <w:r w:rsidRPr="004B45C0">
        <w:rPr>
          <w:color w:val="000000" w:themeColor="text1"/>
          <w:sz w:val="20"/>
          <w:szCs w:val="20"/>
          <w:highlight w:val="yellow"/>
          <w:rPrChange w:id="29" w:author="Marilyn Saravia" w:date="2024-09-18T23:17:00Z" w16du:dateUtc="2024-09-19T04:17:00Z">
            <w:rPr>
              <w:color w:val="000000" w:themeColor="text1"/>
              <w:sz w:val="20"/>
              <w:szCs w:val="20"/>
            </w:rPr>
          </w:rPrChange>
        </w:rPr>
        <w:t>CP.A</w:t>
      </w:r>
      <w:ins w:id="30" w:author="Frank Harold Cardenas Espinoza" w:date="2024-04-08T11:44:00Z">
        <w:r w:rsidR="008E0939" w:rsidRPr="004B45C0">
          <w:rPr>
            <w:color w:val="000000" w:themeColor="text1"/>
            <w:sz w:val="20"/>
            <w:szCs w:val="20"/>
            <w:highlight w:val="yellow"/>
            <w:rPrChange w:id="31" w:author="Marilyn Saravia" w:date="2024-09-18T23:17:00Z" w16du:dateUtc="2024-09-19T04:17:00Z">
              <w:rPr>
                <w:color w:val="000000" w:themeColor="text1"/>
                <w:sz w:val="20"/>
                <w:szCs w:val="20"/>
              </w:rPr>
            </w:rPrChange>
          </w:rPr>
          <w:t>dminsitrado</w:t>
        </w:r>
      </w:ins>
      <w:del w:id="32" w:author="Frank Harold Cardenas Espinoza" w:date="2024-04-08T11:44:00Z">
        <w:r w:rsidRPr="004B45C0" w:rsidDel="008E0939">
          <w:rPr>
            <w:color w:val="000000" w:themeColor="text1"/>
            <w:sz w:val="20"/>
            <w:szCs w:val="20"/>
            <w:highlight w:val="yellow"/>
            <w:rPrChange w:id="33" w:author="Marilyn Saravia" w:date="2024-09-18T23:17:00Z" w16du:dateUtc="2024-09-19T04:17:00Z">
              <w:rPr>
                <w:color w:val="000000" w:themeColor="text1"/>
                <w:sz w:val="20"/>
                <w:szCs w:val="20"/>
              </w:rPr>
            </w:rPrChange>
          </w:rPr>
          <w:delText>DMINISTRADO</w:delText>
        </w:r>
      </w:del>
      <w:r w:rsidRPr="004B45C0">
        <w:rPr>
          <w:color w:val="000000" w:themeColor="text1"/>
          <w:sz w:val="20"/>
          <w:szCs w:val="20"/>
          <w:highlight w:val="yellow"/>
          <w:rPrChange w:id="34" w:author="Marilyn Saravia" w:date="2024-09-18T23:17:00Z" w16du:dateUtc="2024-09-19T04:17:00Z">
            <w:rPr>
              <w:color w:val="000000" w:themeColor="text1"/>
              <w:sz w:val="20"/>
              <w:szCs w:val="20"/>
            </w:rPr>
          </w:rPrChange>
        </w:rPr>
        <w:t>.O</w:t>
      </w:r>
      <w:ins w:id="35" w:author="Frank Harold Cardenas Espinoza" w:date="2024-04-08T11:44:00Z">
        <w:r w:rsidR="008E0939" w:rsidRPr="004B45C0">
          <w:rPr>
            <w:color w:val="000000" w:themeColor="text1"/>
            <w:sz w:val="20"/>
            <w:szCs w:val="20"/>
            <w:highlight w:val="yellow"/>
            <w:rPrChange w:id="36" w:author="Marilyn Saravia" w:date="2024-09-18T23:17:00Z" w16du:dateUtc="2024-09-19T04:17:00Z">
              <w:rPr>
                <w:color w:val="000000" w:themeColor="text1"/>
                <w:sz w:val="20"/>
                <w:szCs w:val="20"/>
              </w:rPr>
            </w:rPrChange>
          </w:rPr>
          <w:t>perador</w:t>
        </w:r>
      </w:ins>
      <w:del w:id="37" w:author="Frank Harold Cardenas Espinoza" w:date="2024-04-08T11:44:00Z">
        <w:r w:rsidRPr="004B45C0" w:rsidDel="008E0939">
          <w:rPr>
            <w:color w:val="000000" w:themeColor="text1"/>
            <w:sz w:val="20"/>
            <w:szCs w:val="20"/>
            <w:highlight w:val="yellow"/>
            <w:rPrChange w:id="38" w:author="Marilyn Saravia" w:date="2024-09-18T23:17:00Z" w16du:dateUtc="2024-09-19T04:17:00Z">
              <w:rPr>
                <w:color w:val="000000" w:themeColor="text1"/>
                <w:sz w:val="20"/>
                <w:szCs w:val="20"/>
              </w:rPr>
            </w:rPrChange>
          </w:rPr>
          <w:delText>PERADOR</w:delText>
        </w:r>
      </w:del>
      <w:r w:rsidRPr="004B45C0">
        <w:rPr>
          <w:color w:val="000000" w:themeColor="text1"/>
          <w:sz w:val="20"/>
          <w:szCs w:val="20"/>
          <w:highlight w:val="yellow"/>
          <w:rPrChange w:id="39" w:author="Marilyn Saravia" w:date="2024-09-18T23:17:00Z" w16du:dateUtc="2024-09-19T04:17:00Z">
            <w:rPr>
              <w:color w:val="000000" w:themeColor="text1"/>
              <w:sz w:val="20"/>
              <w:szCs w:val="20"/>
            </w:rPr>
          </w:rPrChange>
        </w:rPr>
        <w:t xml:space="preserve"> </w:t>
      </w:r>
    </w:p>
    <w:p w14:paraId="20F2B226" w14:textId="77777777" w:rsidR="00071072" w:rsidRPr="004B45C0" w:rsidRDefault="00071072" w:rsidP="00E878CD">
      <w:pPr>
        <w:pStyle w:val="Prrafodelista"/>
        <w:numPr>
          <w:ilvl w:val="0"/>
          <w:numId w:val="8"/>
        </w:numPr>
        <w:spacing w:before="176" w:after="240"/>
        <w:ind w:right="-20"/>
        <w:rPr>
          <w:ins w:id="40" w:author="Frank Harold Cardenas Espinoza" w:date="2024-04-08T11:44:00Z"/>
          <w:rFonts w:ascii="Arial" w:hAnsi="Arial" w:cs="Arial"/>
          <w:sz w:val="20"/>
          <w:szCs w:val="20"/>
          <w:highlight w:val="yellow"/>
          <w:rPrChange w:id="41" w:author="Marilyn Saravia" w:date="2024-09-18T23:17:00Z" w16du:dateUtc="2024-09-19T04:17:00Z">
            <w:rPr>
              <w:ins w:id="42" w:author="Frank Harold Cardenas Espinoza" w:date="2024-04-08T11:44:00Z"/>
              <w:rFonts w:ascii="Arial" w:hAnsi="Arial" w:cs="Arial"/>
              <w:sz w:val="20"/>
              <w:szCs w:val="20"/>
            </w:rPr>
          </w:rPrChange>
        </w:rPr>
      </w:pPr>
    </w:p>
    <w:p w14:paraId="1D63A431" w14:textId="6639824C" w:rsidR="004B02D0" w:rsidRPr="004B45C0" w:rsidDel="004B45C0" w:rsidRDefault="55026422">
      <w:pPr>
        <w:pStyle w:val="Prrafodelista"/>
        <w:numPr>
          <w:ilvl w:val="0"/>
          <w:numId w:val="8"/>
        </w:numPr>
        <w:spacing w:before="176" w:after="240"/>
        <w:ind w:right="-20"/>
        <w:rPr>
          <w:del w:id="43" w:author="Marilyn Saravia" w:date="2024-09-18T23:16:00Z" w16du:dateUtc="2024-09-19T04:16:00Z"/>
          <w:rFonts w:ascii="Arial" w:hAnsi="Arial" w:cs="Arial"/>
          <w:sz w:val="20"/>
          <w:szCs w:val="20"/>
          <w:highlight w:val="yellow"/>
          <w:rPrChange w:id="44" w:author="Marilyn Saravia" w:date="2024-09-18T23:17:00Z" w16du:dateUtc="2024-09-19T04:17:00Z">
            <w:rPr>
              <w:del w:id="45" w:author="Marilyn Saravia" w:date="2024-09-18T23:16:00Z" w16du:dateUtc="2024-09-19T04:16:00Z"/>
              <w:color w:val="000000" w:themeColor="text1"/>
              <w:sz w:val="20"/>
              <w:szCs w:val="20"/>
            </w:rPr>
          </w:rPrChange>
        </w:rPr>
        <w:pPrChange w:id="46" w:author="Frank Harold Cardenas Espinoza" w:date="2024-04-08T11:44:00Z">
          <w:pPr>
            <w:pStyle w:val="Ttulo1"/>
            <w:numPr>
              <w:numId w:val="8"/>
            </w:numPr>
            <w:spacing w:after="240"/>
            <w:ind w:left="720" w:hanging="360"/>
          </w:pPr>
        </w:pPrChange>
      </w:pPr>
      <w:r w:rsidRPr="004B45C0">
        <w:rPr>
          <w:rFonts w:ascii="Arial" w:hAnsi="Arial" w:cs="Arial"/>
          <w:sz w:val="20"/>
          <w:szCs w:val="20"/>
          <w:highlight w:val="yellow"/>
          <w:rPrChange w:id="47" w:author="Marilyn Saravia" w:date="2024-09-18T23:17:00Z" w16du:dateUtc="2024-09-19T04:17:00Z">
            <w:rPr>
              <w:color w:val="000000" w:themeColor="text1"/>
              <w:sz w:val="20"/>
              <w:szCs w:val="20"/>
            </w:rPr>
          </w:rPrChange>
        </w:rPr>
        <w:t>CP.A</w:t>
      </w:r>
      <w:ins w:id="48" w:author="Frank Harold Cardenas Espinoza" w:date="2024-04-08T11:44:00Z">
        <w:r w:rsidR="00071072" w:rsidRPr="004B45C0">
          <w:rPr>
            <w:rFonts w:ascii="Arial" w:hAnsi="Arial" w:cs="Arial"/>
            <w:sz w:val="20"/>
            <w:szCs w:val="20"/>
            <w:highlight w:val="yellow"/>
            <w:rPrChange w:id="49" w:author="Marilyn Saravia" w:date="2024-09-18T23:17:00Z" w16du:dateUtc="2024-09-19T04:17:00Z">
              <w:rPr>
                <w:rFonts w:ascii="Arial" w:hAnsi="Arial" w:cs="Arial"/>
                <w:sz w:val="20"/>
                <w:szCs w:val="20"/>
              </w:rPr>
            </w:rPrChange>
          </w:rPr>
          <w:t>dminsitrado</w:t>
        </w:r>
      </w:ins>
      <w:ins w:id="50" w:author="Frank Harold Cardenas Espinoza" w:date="2024-04-08T11:45:00Z">
        <w:r w:rsidR="00071072" w:rsidRPr="004B45C0">
          <w:rPr>
            <w:rFonts w:ascii="Arial" w:hAnsi="Arial" w:cs="Arial"/>
            <w:sz w:val="20"/>
            <w:szCs w:val="20"/>
            <w:highlight w:val="yellow"/>
            <w:rPrChange w:id="51" w:author="Marilyn Saravia" w:date="2024-09-18T23:17:00Z" w16du:dateUtc="2024-09-19T04:17:00Z">
              <w:rPr>
                <w:rFonts w:ascii="Arial" w:hAnsi="Arial" w:cs="Arial"/>
                <w:sz w:val="20"/>
                <w:szCs w:val="20"/>
              </w:rPr>
            </w:rPrChange>
          </w:rPr>
          <w:t>.Nacional</w:t>
        </w:r>
        <w:del w:id="52" w:author="Marilyn Saravia" w:date="2024-09-18T23:16:00Z" w16du:dateUtc="2024-09-19T04:16:00Z">
          <w:r w:rsidR="00071072" w:rsidRPr="004B45C0" w:rsidDel="004B45C0">
            <w:rPr>
              <w:rFonts w:ascii="Arial" w:hAnsi="Arial" w:cs="Arial"/>
              <w:sz w:val="20"/>
              <w:szCs w:val="20"/>
              <w:highlight w:val="yellow"/>
              <w:rPrChange w:id="53" w:author="Marilyn Saravia" w:date="2024-09-18T23:17:00Z" w16du:dateUtc="2024-09-19T04:17:00Z">
                <w:rPr>
                  <w:rFonts w:ascii="Arial" w:hAnsi="Arial" w:cs="Arial"/>
                  <w:sz w:val="20"/>
                  <w:szCs w:val="20"/>
                </w:rPr>
              </w:rPrChange>
            </w:rPr>
            <w:delText>.</w:delText>
          </w:r>
        </w:del>
      </w:ins>
      <w:ins w:id="54" w:author="Marilyn Saravia" w:date="2024-09-18T23:16:00Z" w16du:dateUtc="2024-09-19T04:16:00Z">
        <w:r w:rsidR="004B45C0" w:rsidRPr="004B45C0" w:rsidDel="004B45C0">
          <w:rPr>
            <w:rFonts w:ascii="Arial" w:hAnsi="Arial" w:cs="Arial"/>
            <w:sz w:val="20"/>
            <w:szCs w:val="20"/>
            <w:highlight w:val="yellow"/>
            <w:rPrChange w:id="55" w:author="Marilyn Saravia" w:date="2024-09-18T23:17:00Z" w16du:dateUtc="2024-09-19T04:17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</w:t>
        </w:r>
      </w:ins>
      <w:ins w:id="56" w:author="Frank Harold Cardenas Espinoza" w:date="2024-04-08T11:45:00Z">
        <w:del w:id="57" w:author="Marilyn Saravia" w:date="2024-09-18T23:16:00Z" w16du:dateUtc="2024-09-19T04:16:00Z">
          <w:r w:rsidR="00071072" w:rsidRPr="004B45C0" w:rsidDel="004B45C0">
            <w:rPr>
              <w:rFonts w:ascii="Arial" w:hAnsi="Arial" w:cs="Arial"/>
              <w:sz w:val="20"/>
              <w:szCs w:val="20"/>
              <w:highlight w:val="yellow"/>
              <w:rPrChange w:id="58" w:author="Marilyn Saravia" w:date="2024-09-18T23:17:00Z" w16du:dateUtc="2024-09-19T04:17:00Z">
                <w:rPr>
                  <w:rFonts w:ascii="Arial" w:hAnsi="Arial" w:cs="Arial"/>
                  <w:sz w:val="20"/>
                  <w:szCs w:val="20"/>
                </w:rPr>
              </w:rPrChange>
            </w:rPr>
            <w:delText>Supervisor</w:delText>
          </w:r>
        </w:del>
      </w:ins>
      <w:del w:id="59" w:author="Frank Harold Cardenas Espinoza" w:date="2024-04-08T11:45:00Z">
        <w:r w:rsidRPr="004B45C0" w:rsidDel="55026422">
          <w:rPr>
            <w:rFonts w:ascii="Arial" w:hAnsi="Arial" w:cs="Arial"/>
            <w:sz w:val="20"/>
            <w:szCs w:val="20"/>
            <w:highlight w:val="yellow"/>
            <w:rPrChange w:id="60" w:author="Marilyn Saravia" w:date="2024-09-18T23:17:00Z" w16du:dateUtc="2024-09-19T04:17:00Z">
              <w:rPr>
                <w:color w:val="000000" w:themeColor="text1"/>
                <w:sz w:val="20"/>
                <w:szCs w:val="20"/>
              </w:rPr>
            </w:rPrChange>
          </w:rPr>
          <w:delText>DMINISTRADO.NACIONAL.</w:delText>
        </w:r>
        <w:r w:rsidRPr="004B45C0" w:rsidDel="55026422">
          <w:rPr>
            <w:rFonts w:ascii="Arial" w:hAnsi="Arial" w:cs="Arial"/>
            <w:sz w:val="20"/>
            <w:szCs w:val="20"/>
            <w:highlight w:val="yellow"/>
            <w:rPrChange w:id="61" w:author="Marilyn Saravia" w:date="2024-09-18T23:17:00Z" w16du:dateUtc="2024-09-19T04:17:00Z">
              <w:rPr>
                <w:rFonts w:ascii="Arial" w:hAnsi="Arial" w:cs="Arial"/>
                <w:b/>
                <w:bCs/>
                <w:sz w:val="28"/>
                <w:szCs w:val="28"/>
              </w:rPr>
            </w:rPrChange>
          </w:rPr>
          <w:delText>SUPERVISOR</w:delText>
        </w:r>
      </w:del>
      <w:del w:id="62" w:author="Marilyn Saravia" w:date="2024-09-18T23:16:00Z" w16du:dateUtc="2024-09-19T04:16:00Z">
        <w:r w:rsidRPr="004B45C0" w:rsidDel="004B45C0">
          <w:rPr>
            <w:rFonts w:ascii="Arial" w:hAnsi="Arial" w:cs="Arial"/>
            <w:sz w:val="20"/>
            <w:szCs w:val="20"/>
            <w:highlight w:val="yellow"/>
            <w:rPrChange w:id="63" w:author="Marilyn Saravia" w:date="2024-09-18T23:17:00Z" w16du:dateUtc="2024-09-19T04:17:00Z">
              <w:rPr>
                <w:color w:val="000000" w:themeColor="text1"/>
                <w:sz w:val="20"/>
                <w:szCs w:val="20"/>
              </w:rPr>
            </w:rPrChange>
          </w:rPr>
          <w:delText xml:space="preserve"> </w:delText>
        </w:r>
      </w:del>
    </w:p>
    <w:p w14:paraId="0D4C8265" w14:textId="33563586" w:rsidR="004B02D0" w:rsidRPr="004B45C0" w:rsidDel="004B45C0" w:rsidRDefault="55026422">
      <w:pPr>
        <w:pStyle w:val="Prrafodelista"/>
        <w:numPr>
          <w:ilvl w:val="0"/>
          <w:numId w:val="8"/>
        </w:numPr>
        <w:spacing w:before="176" w:after="240"/>
        <w:ind w:right="-20"/>
        <w:rPr>
          <w:del w:id="64" w:author="Marilyn Saravia" w:date="2024-09-18T23:16:00Z" w16du:dateUtc="2024-09-19T04:16:00Z"/>
          <w:rFonts w:ascii="Arial" w:hAnsi="Arial" w:cs="Arial"/>
          <w:sz w:val="20"/>
          <w:szCs w:val="20"/>
          <w:highlight w:val="yellow"/>
          <w:rPrChange w:id="65" w:author="Marilyn Saravia" w:date="2024-09-18T23:17:00Z" w16du:dateUtc="2024-09-19T04:17:00Z">
            <w:rPr>
              <w:del w:id="66" w:author="Marilyn Saravia" w:date="2024-09-18T23:16:00Z" w16du:dateUtc="2024-09-19T04:16:00Z"/>
              <w:color w:val="000000" w:themeColor="text1"/>
              <w:sz w:val="20"/>
              <w:szCs w:val="20"/>
            </w:rPr>
          </w:rPrChange>
        </w:rPr>
        <w:pPrChange w:id="67" w:author="Marilyn Saravia" w:date="2024-09-18T23:16:00Z" w16du:dateUtc="2024-09-19T04:16:00Z">
          <w:pPr>
            <w:pStyle w:val="Prrafodelista"/>
            <w:numPr>
              <w:numId w:val="8"/>
            </w:numPr>
            <w:spacing w:before="176"/>
            <w:ind w:right="-20" w:hanging="360"/>
          </w:pPr>
        </w:pPrChange>
      </w:pPr>
      <w:del w:id="68" w:author="Marilyn Saravia" w:date="2024-09-18T23:16:00Z" w16du:dateUtc="2024-09-19T04:16:00Z">
        <w:r w:rsidRPr="004B45C0" w:rsidDel="004B45C0">
          <w:rPr>
            <w:rFonts w:ascii="Arial" w:hAnsi="Arial" w:cs="Arial"/>
            <w:sz w:val="20"/>
            <w:szCs w:val="20"/>
            <w:highlight w:val="yellow"/>
            <w:rPrChange w:id="69" w:author="Marilyn Saravia" w:date="2024-09-18T23:17:00Z" w16du:dateUtc="2024-09-19T04:17:00Z">
              <w:rPr>
                <w:color w:val="000000" w:themeColor="text1"/>
                <w:sz w:val="20"/>
                <w:szCs w:val="20"/>
              </w:rPr>
            </w:rPrChange>
          </w:rPr>
          <w:delText>CP.A</w:delText>
        </w:r>
      </w:del>
      <w:ins w:id="70" w:author="Frank Harold Cardenas Espinoza" w:date="2024-04-08T11:45:00Z">
        <w:del w:id="71" w:author="Marilyn Saravia" w:date="2024-09-18T23:16:00Z" w16du:dateUtc="2024-09-19T04:16:00Z">
          <w:r w:rsidR="00071072" w:rsidRPr="004B45C0" w:rsidDel="004B45C0">
            <w:rPr>
              <w:rFonts w:ascii="Arial" w:hAnsi="Arial" w:cs="Arial"/>
              <w:sz w:val="20"/>
              <w:szCs w:val="20"/>
              <w:highlight w:val="yellow"/>
              <w:rPrChange w:id="72" w:author="Marilyn Saravia" w:date="2024-09-18T23:17:00Z" w16du:dateUtc="2024-09-19T04:17:00Z">
                <w:rPr/>
              </w:rPrChange>
            </w:rPr>
            <w:delText>dminsitrado.Nacional.Operado</w:delText>
          </w:r>
        </w:del>
      </w:ins>
      <w:ins w:id="73" w:author="Frank Harold Cardenas Espinoza" w:date="2024-04-11T14:44:00Z">
        <w:del w:id="74" w:author="Marilyn Saravia" w:date="2024-09-18T23:16:00Z" w16du:dateUtc="2024-09-19T04:16:00Z">
          <w:r w:rsidR="00664C69" w:rsidRPr="004B45C0" w:rsidDel="004B45C0">
            <w:rPr>
              <w:rFonts w:ascii="Arial" w:hAnsi="Arial" w:cs="Arial"/>
              <w:sz w:val="20"/>
              <w:szCs w:val="20"/>
              <w:highlight w:val="yellow"/>
              <w:rPrChange w:id="75" w:author="Marilyn Saravia" w:date="2024-09-18T23:17:00Z" w16du:dateUtc="2024-09-19T04:17:00Z">
                <w:rPr/>
              </w:rPrChange>
            </w:rPr>
            <w:delText>r</w:delText>
          </w:r>
        </w:del>
      </w:ins>
      <w:del w:id="76" w:author="Marilyn Saravia" w:date="2024-09-18T23:16:00Z" w16du:dateUtc="2024-09-19T04:16:00Z">
        <w:r w:rsidRPr="004B45C0" w:rsidDel="004B45C0">
          <w:rPr>
            <w:rFonts w:ascii="Arial" w:hAnsi="Arial" w:cs="Arial"/>
            <w:sz w:val="20"/>
            <w:szCs w:val="20"/>
            <w:highlight w:val="yellow"/>
            <w:rPrChange w:id="77" w:author="Marilyn Saravia" w:date="2024-09-18T23:17:00Z" w16du:dateUtc="2024-09-19T04:17:00Z">
              <w:rPr>
                <w:color w:val="000000" w:themeColor="text1"/>
                <w:sz w:val="20"/>
                <w:szCs w:val="20"/>
              </w:rPr>
            </w:rPrChange>
          </w:rPr>
          <w:delText xml:space="preserve">DMINISTRADO.NACIONAL.OPERADOR </w:delText>
        </w:r>
      </w:del>
    </w:p>
    <w:p w14:paraId="65333537" w14:textId="18F03B96" w:rsidR="00071072" w:rsidRPr="004B45C0" w:rsidDel="004B45C0" w:rsidRDefault="00071072" w:rsidP="004B45C0">
      <w:pPr>
        <w:pStyle w:val="Prrafodelista"/>
        <w:spacing w:before="176" w:after="240"/>
        <w:ind w:right="-20"/>
        <w:rPr>
          <w:del w:id="78" w:author="Marilyn Saravia" w:date="2024-09-18T23:16:00Z" w16du:dateUtc="2024-09-19T04:16:00Z"/>
          <w:highlight w:val="yellow"/>
          <w:rPrChange w:id="79" w:author="Marilyn Saravia" w:date="2024-09-18T23:17:00Z" w16du:dateUtc="2024-09-19T04:17:00Z">
            <w:rPr>
              <w:del w:id="80" w:author="Marilyn Saravia" w:date="2024-09-18T23:16:00Z" w16du:dateUtc="2024-09-19T04:16:00Z"/>
            </w:rPr>
          </w:rPrChange>
        </w:rPr>
      </w:pPr>
    </w:p>
    <w:p w14:paraId="260BF5C6" w14:textId="77777777" w:rsidR="004B45C0" w:rsidRPr="004B45C0" w:rsidRDefault="004B45C0">
      <w:pPr>
        <w:pStyle w:val="Prrafodelista"/>
        <w:spacing w:before="176" w:after="240"/>
        <w:ind w:right="-20"/>
        <w:rPr>
          <w:ins w:id="81" w:author="Marilyn Saravia" w:date="2024-09-18T23:16:00Z" w16du:dateUtc="2024-09-19T04:16:00Z"/>
          <w:highlight w:val="yellow"/>
          <w:rPrChange w:id="82" w:author="Marilyn Saravia" w:date="2024-09-18T23:17:00Z" w16du:dateUtc="2024-09-19T04:17:00Z">
            <w:rPr>
              <w:ins w:id="83" w:author="Marilyn Saravia" w:date="2024-09-18T23:16:00Z" w16du:dateUtc="2024-09-19T04:16:00Z"/>
            </w:rPr>
          </w:rPrChange>
        </w:rPr>
        <w:pPrChange w:id="84" w:author="Marilyn Saravia" w:date="2024-09-18T23:16:00Z" w16du:dateUtc="2024-09-19T04:16:00Z">
          <w:pPr>
            <w:pStyle w:val="Prrafodelista"/>
            <w:numPr>
              <w:numId w:val="8"/>
            </w:numPr>
            <w:spacing w:before="176"/>
            <w:ind w:right="-20" w:hanging="360"/>
          </w:pPr>
        </w:pPrChange>
      </w:pPr>
    </w:p>
    <w:p w14:paraId="31BDDFD9" w14:textId="4F9AF846" w:rsidR="004B02D0" w:rsidRPr="00071072" w:rsidRDefault="55026422">
      <w:pPr>
        <w:pStyle w:val="Prrafodelista"/>
        <w:spacing w:before="176" w:after="240"/>
        <w:ind w:right="-20"/>
        <w:rPr>
          <w:rFonts w:ascii="Arial" w:hAnsi="Arial" w:cs="Arial"/>
          <w:sz w:val="20"/>
          <w:szCs w:val="20"/>
          <w:rPrChange w:id="85" w:author="Frank Harold Cardenas Espinoza" w:date="2024-04-08T11:45:00Z">
            <w:rPr>
              <w:color w:val="000000" w:themeColor="text1"/>
              <w:sz w:val="20"/>
              <w:szCs w:val="20"/>
            </w:rPr>
          </w:rPrChange>
        </w:rPr>
        <w:pPrChange w:id="86" w:author="Marilyn Saravia" w:date="2024-09-18T23:16:00Z" w16du:dateUtc="2024-09-19T04:16:00Z">
          <w:pPr>
            <w:pStyle w:val="Prrafodelista"/>
            <w:numPr>
              <w:numId w:val="8"/>
            </w:numPr>
            <w:spacing w:before="176"/>
            <w:ind w:right="-20" w:hanging="360"/>
          </w:pPr>
        </w:pPrChange>
      </w:pPr>
      <w:r w:rsidRPr="004B45C0">
        <w:rPr>
          <w:rFonts w:ascii="Arial" w:hAnsi="Arial" w:cs="Arial"/>
          <w:sz w:val="20"/>
          <w:szCs w:val="20"/>
          <w:highlight w:val="yellow"/>
          <w:rPrChange w:id="87" w:author="Marilyn Saravia" w:date="2024-09-18T23:17:00Z" w16du:dateUtc="2024-09-19T04:17:00Z">
            <w:rPr>
              <w:color w:val="000000" w:themeColor="text1"/>
              <w:sz w:val="20"/>
              <w:szCs w:val="20"/>
            </w:rPr>
          </w:rPrChange>
        </w:rPr>
        <w:t>CP.</w:t>
      </w:r>
      <w:ins w:id="88" w:author="Frank Harold Cardenas Espinoza" w:date="2024-04-08T11:45:00Z">
        <w:r w:rsidR="00071072" w:rsidRPr="004B45C0">
          <w:rPr>
            <w:rFonts w:ascii="Arial" w:hAnsi="Arial" w:cs="Arial"/>
            <w:sz w:val="20"/>
            <w:szCs w:val="20"/>
            <w:highlight w:val="yellow"/>
            <w:rPrChange w:id="89" w:author="Marilyn Saravia" w:date="2024-09-18T23:17:00Z" w16du:dateUtc="2024-09-19T04:17:00Z">
              <w:rPr>
                <w:rFonts w:ascii="Arial" w:hAnsi="Arial" w:cs="Arial"/>
                <w:sz w:val="20"/>
                <w:szCs w:val="20"/>
              </w:rPr>
            </w:rPrChange>
          </w:rPr>
          <w:t>Adminsitrado.Extranjero</w:t>
        </w:r>
        <w:del w:id="90" w:author="Marilyn Saravia" w:date="2024-09-18T23:17:00Z" w16du:dateUtc="2024-09-19T04:17:00Z">
          <w:r w:rsidR="00071072" w:rsidRPr="004B45C0" w:rsidDel="004B45C0">
            <w:rPr>
              <w:rFonts w:ascii="Arial" w:hAnsi="Arial" w:cs="Arial"/>
              <w:sz w:val="20"/>
              <w:szCs w:val="20"/>
              <w:highlight w:val="yellow"/>
              <w:rPrChange w:id="91" w:author="Marilyn Saravia" w:date="2024-09-18T23:17:00Z" w16du:dateUtc="2024-09-19T04:17:00Z">
                <w:rPr>
                  <w:rFonts w:ascii="Arial" w:hAnsi="Arial" w:cs="Arial"/>
                  <w:sz w:val="20"/>
                  <w:szCs w:val="20"/>
                </w:rPr>
              </w:rPrChange>
            </w:rPr>
            <w:delText>.</w:delText>
          </w:r>
        </w:del>
      </w:ins>
      <w:ins w:id="92" w:author="Marilyn Saravia" w:date="2024-09-18T23:17:00Z" w16du:dateUtc="2024-09-19T04:17:00Z">
        <w:r w:rsidR="004B45C0" w:rsidRPr="4C973883" w:rsidDel="004B45C0">
          <w:rPr>
            <w:rFonts w:ascii="Arial" w:hAnsi="Arial" w:cs="Arial"/>
            <w:sz w:val="20"/>
            <w:szCs w:val="20"/>
          </w:rPr>
          <w:t xml:space="preserve"> </w:t>
        </w:r>
      </w:ins>
      <w:ins w:id="93" w:author="Frank Harold Cardenas Espinoza" w:date="2024-04-08T11:45:00Z">
        <w:del w:id="94" w:author="Marilyn Saravia" w:date="2024-09-18T23:17:00Z" w16du:dateUtc="2024-09-19T04:17:00Z">
          <w:r w:rsidR="00071072" w:rsidRPr="4C973883" w:rsidDel="004B45C0">
            <w:rPr>
              <w:rFonts w:ascii="Arial" w:hAnsi="Arial" w:cs="Arial"/>
              <w:sz w:val="20"/>
              <w:szCs w:val="20"/>
            </w:rPr>
            <w:delText>Supervisor</w:delText>
          </w:r>
        </w:del>
      </w:ins>
      <w:del w:id="95" w:author="Frank Harold Cardenas Espinoza" w:date="2024-04-08T11:45:00Z">
        <w:r w:rsidRPr="4C973883" w:rsidDel="55026422">
          <w:rPr>
            <w:rFonts w:ascii="Arial" w:hAnsi="Arial" w:cs="Arial"/>
            <w:sz w:val="20"/>
            <w:szCs w:val="20"/>
            <w:rPrChange w:id="96" w:author="Frank Harold Cardenas Espinoza" w:date="2024-04-08T11:45:00Z">
              <w:rPr>
                <w:color w:val="000000" w:themeColor="text1"/>
                <w:sz w:val="20"/>
                <w:szCs w:val="20"/>
              </w:rPr>
            </w:rPrChange>
          </w:rPr>
          <w:delText>ADMINISTRADO.EXTRANJERO.SUPERVISOR)</w:delText>
        </w:r>
      </w:del>
    </w:p>
    <w:p w14:paraId="282F0534" w14:textId="32581577" w:rsidR="004B02D0" w:rsidDel="00887841" w:rsidRDefault="004B02D0" w:rsidP="004B02D0">
      <w:pPr>
        <w:pStyle w:val="Textoindependiente"/>
        <w:ind w:left="120"/>
        <w:rPr>
          <w:del w:id="97" w:author="Frank Harold Cardenas Espinoza" w:date="2024-04-08T11:47:00Z"/>
          <w:sz w:val="20"/>
          <w:szCs w:val="20"/>
        </w:rPr>
      </w:pPr>
    </w:p>
    <w:p w14:paraId="2EE75FDA" w14:textId="6CB6C699" w:rsidR="004B02D0" w:rsidDel="00887841" w:rsidRDefault="004B02D0" w:rsidP="00887841">
      <w:pPr>
        <w:pStyle w:val="Textoindependiente"/>
        <w:rPr>
          <w:del w:id="98" w:author="Frank Harold Cardenas Espinoza" w:date="2024-04-08T11:45:00Z"/>
          <w:sz w:val="20"/>
          <w:szCs w:val="20"/>
        </w:rPr>
      </w:pPr>
    </w:p>
    <w:p w14:paraId="0A946DFB" w14:textId="77777777" w:rsidR="00887841" w:rsidRDefault="00887841" w:rsidP="00887841">
      <w:pPr>
        <w:pStyle w:val="Textoindependiente"/>
        <w:spacing w:before="2"/>
        <w:rPr>
          <w:ins w:id="99" w:author="Frank Harold Cardenas Espinoza" w:date="2024-04-08T11:47:00Z"/>
        </w:rPr>
      </w:pPr>
    </w:p>
    <w:p w14:paraId="7D54FE5D" w14:textId="4715EF97" w:rsidR="004B02D0" w:rsidRDefault="004B02D0">
      <w:pPr>
        <w:pStyle w:val="Textoindependiente"/>
        <w:pPrChange w:id="100" w:author="Frank Harold Cardenas Espinoza" w:date="2024-04-08T11:47:00Z">
          <w:pPr>
            <w:pStyle w:val="Textoindependiente"/>
            <w:ind w:left="120"/>
          </w:pPr>
        </w:pPrChange>
      </w:pPr>
      <w:r w:rsidRPr="004E0B84">
        <w:rPr>
          <w:rFonts w:ascii="Arial" w:eastAsia="Times New Roman" w:hAnsi="Arial" w:cs="Arial"/>
          <w:b/>
          <w:bCs/>
          <w:sz w:val="20"/>
          <w:szCs w:val="20"/>
          <w:lang w:eastAsia="es-PE"/>
          <w:rPrChange w:id="101" w:author="Frank Harold Cardenas Espinoza" w:date="2024-04-08T11:43:00Z">
            <w:rPr>
              <w:rFonts w:ascii="Arial"/>
              <w:b/>
            </w:rPr>
          </w:rPrChange>
        </w:rPr>
        <w:t>QUIERO</w:t>
      </w:r>
      <w:r>
        <w:rPr>
          <w:rFonts w:ascii="Arial"/>
          <w:b/>
        </w:rPr>
        <w:t xml:space="preserve"> </w:t>
      </w:r>
      <w:r w:rsidRPr="00887841">
        <w:rPr>
          <w:rFonts w:ascii="Arial" w:hAnsi="Arial" w:cs="Arial"/>
          <w:sz w:val="20"/>
          <w:szCs w:val="20"/>
          <w:rPrChange w:id="102" w:author="Frank Harold Cardenas Espinoza" w:date="2024-04-08T11:47:00Z">
            <w:rPr/>
          </w:rPrChange>
        </w:rPr>
        <w:t>buscar una nave</w:t>
      </w:r>
    </w:p>
    <w:p w14:paraId="40AF43A0" w14:textId="77777777" w:rsidR="004B02D0" w:rsidRDefault="004B02D0" w:rsidP="004B02D0">
      <w:pPr>
        <w:pStyle w:val="Textoindependiente"/>
        <w:ind w:left="120"/>
      </w:pPr>
    </w:p>
    <w:p w14:paraId="1EC2251F" w14:textId="613021DD" w:rsidR="004B02D0" w:rsidRDefault="004B02D0">
      <w:pPr>
        <w:pStyle w:val="Textoindependiente"/>
        <w:rPr>
          <w:rFonts w:ascii="Arial" w:hAnsi="Arial" w:cs="Arial"/>
          <w:sz w:val="20"/>
          <w:szCs w:val="20"/>
        </w:rPr>
        <w:pPrChange w:id="103" w:author="Frank Harold Cardenas Espinoza" w:date="2024-04-08T11:47:00Z">
          <w:pPr>
            <w:pStyle w:val="Textoindependiente"/>
            <w:ind w:left="120"/>
          </w:pPr>
        </w:pPrChange>
      </w:pPr>
      <w:r w:rsidRPr="256721E5">
        <w:rPr>
          <w:rFonts w:ascii="Arial" w:eastAsia="Times New Roman" w:hAnsi="Arial" w:cs="Arial"/>
          <w:b/>
          <w:bCs/>
          <w:sz w:val="20"/>
          <w:szCs w:val="20"/>
          <w:lang w:eastAsia="es-PE"/>
          <w:rPrChange w:id="104" w:author="Frank Harold Cardenas Espinoza" w:date="2024-04-08T11:47:00Z">
            <w:rPr>
              <w:rFonts w:ascii="Arial" w:hAnsi="Arial"/>
              <w:b/>
              <w:bCs/>
            </w:rPr>
          </w:rPrChange>
        </w:rPr>
        <w:t>PARA</w:t>
      </w:r>
      <w:r w:rsidRPr="256721E5">
        <w:rPr>
          <w:rFonts w:ascii="Arial" w:hAnsi="Arial"/>
          <w:b/>
          <w:bCs/>
        </w:rPr>
        <w:t xml:space="preserve"> </w:t>
      </w:r>
      <w:r w:rsidRPr="256721E5">
        <w:rPr>
          <w:rFonts w:ascii="Arial" w:hAnsi="Arial" w:cs="Arial"/>
          <w:sz w:val="20"/>
          <w:szCs w:val="20"/>
          <w:rPrChange w:id="105" w:author="Frank Harold Cardenas Espinoza" w:date="2024-04-08T11:47:00Z">
            <w:rPr/>
          </w:rPrChange>
        </w:rPr>
        <w:t>realizar el anuncio de la escala</w:t>
      </w:r>
      <w:ins w:id="106" w:author="Frank Harold Cardenas Espinoza" w:date="2024-05-05T16:53:00Z" w16du:dateUtc="2024-05-05T21:53:00Z">
        <w:r w:rsidR="00E904B1">
          <w:rPr>
            <w:rFonts w:ascii="Arial" w:hAnsi="Arial" w:cs="Arial"/>
            <w:sz w:val="20"/>
            <w:szCs w:val="20"/>
          </w:rPr>
          <w:t xml:space="preserve">, </w:t>
        </w:r>
      </w:ins>
      <w:del w:id="107" w:author="Frank Harold Cardenas Espinoza" w:date="2024-05-05T16:53:00Z" w16du:dateUtc="2024-05-05T21:53:00Z">
        <w:r w:rsidRPr="256721E5" w:rsidDel="00E904B1">
          <w:rPr>
            <w:rFonts w:ascii="Arial" w:hAnsi="Arial" w:cs="Arial"/>
            <w:sz w:val="20"/>
            <w:szCs w:val="20"/>
            <w:rPrChange w:id="108" w:author="Frank Harold Cardenas Espinoza" w:date="2024-04-08T11:47:00Z">
              <w:rPr/>
            </w:rPrChange>
          </w:rPr>
          <w:delText xml:space="preserve"> o </w:delText>
        </w:r>
      </w:del>
      <w:r w:rsidRPr="256721E5">
        <w:rPr>
          <w:rFonts w:ascii="Arial" w:hAnsi="Arial" w:cs="Arial"/>
          <w:sz w:val="20"/>
          <w:szCs w:val="20"/>
          <w:rPrChange w:id="109" w:author="Frank Harold Cardenas Espinoza" w:date="2024-04-08T11:47:00Z">
            <w:rPr/>
          </w:rPrChange>
        </w:rPr>
        <w:t>anunciar solo el zarpe</w:t>
      </w:r>
      <w:ins w:id="110" w:author="julimar8a" w:date="2024-04-23T18:00:00Z">
        <w:r w:rsidR="7760CAA8" w:rsidRPr="256721E5">
          <w:rPr>
            <w:rFonts w:ascii="Arial" w:hAnsi="Arial" w:cs="Arial"/>
            <w:sz w:val="20"/>
            <w:szCs w:val="20"/>
          </w:rPr>
          <w:t xml:space="preserve"> o </w:t>
        </w:r>
      </w:ins>
      <w:ins w:id="111" w:author="Frank Harold Cardenas Espinoza" w:date="2024-05-05T16:53:00Z" w16du:dateUtc="2024-05-05T21:53:00Z">
        <w:r w:rsidR="00E904B1">
          <w:rPr>
            <w:rFonts w:ascii="Arial" w:hAnsi="Arial" w:cs="Arial"/>
            <w:sz w:val="20"/>
            <w:szCs w:val="20"/>
          </w:rPr>
          <w:t xml:space="preserve">el </w:t>
        </w:r>
      </w:ins>
      <w:ins w:id="112" w:author="julimar8a" w:date="2024-04-23T18:00:00Z">
        <w:r w:rsidR="7760CAA8" w:rsidRPr="256721E5">
          <w:rPr>
            <w:rFonts w:ascii="Arial" w:hAnsi="Arial" w:cs="Arial"/>
            <w:sz w:val="20"/>
            <w:szCs w:val="20"/>
          </w:rPr>
          <w:t>impedimento de zarpe</w:t>
        </w:r>
      </w:ins>
    </w:p>
    <w:p w14:paraId="1916E17E" w14:textId="77777777" w:rsidR="004B02D0" w:rsidRDefault="004B02D0" w:rsidP="004B02D0">
      <w:pPr>
        <w:pStyle w:val="Textoindependiente"/>
        <w:rPr>
          <w:sz w:val="16"/>
        </w:rPr>
      </w:pPr>
    </w:p>
    <w:p w14:paraId="1DD56057" w14:textId="77777777" w:rsidR="004B02D0" w:rsidRDefault="004B02D0" w:rsidP="004B02D0">
      <w:pPr>
        <w:pStyle w:val="Textoindependiente"/>
        <w:spacing w:before="4"/>
      </w:pPr>
    </w:p>
    <w:p w14:paraId="1DDD9A9C" w14:textId="6511B279" w:rsidR="004B02D0" w:rsidRPr="001A40FA" w:rsidRDefault="002D17C1">
      <w:pPr>
        <w:spacing w:before="305"/>
        <w:rPr>
          <w:rFonts w:ascii="Arial" w:eastAsiaTheme="majorEastAsia" w:hAnsi="Arial" w:cs="Arial"/>
          <w:b/>
          <w:bCs/>
          <w:rPrChange w:id="113" w:author="Frank Harold Cardenas Espinoza" w:date="2024-04-08T11:47:00Z">
            <w:rPr>
              <w:sz w:val="30"/>
            </w:rPr>
          </w:rPrChange>
        </w:rPr>
        <w:pPrChange w:id="114" w:author="Frank Harold Cardenas Espinoza" w:date="2024-04-08T11:47:00Z">
          <w:pPr>
            <w:pStyle w:val="Prrafodelista"/>
            <w:numPr>
              <w:numId w:val="2"/>
            </w:numPr>
            <w:ind w:left="480" w:hanging="360"/>
          </w:pPr>
        </w:pPrChange>
      </w:pPr>
      <w:r w:rsidRPr="002D17C1">
        <w:rPr>
          <w:rFonts w:ascii="Arial" w:eastAsiaTheme="majorEastAsia" w:hAnsi="Arial" w:cs="Arial"/>
          <w:b/>
          <w:bCs/>
        </w:rPr>
        <w:t>DETALLE</w:t>
      </w:r>
    </w:p>
    <w:p w14:paraId="1A6CD94D" w14:textId="1A73C35E" w:rsidR="004B02D0" w:rsidRPr="002D17C1" w:rsidRDefault="004B02D0">
      <w:pPr>
        <w:pStyle w:val="Textoindependiente"/>
        <w:spacing w:before="172"/>
        <w:ind w:right="172"/>
        <w:jc w:val="both"/>
        <w:rPr>
          <w:rFonts w:ascii="Arial" w:hAnsi="Arial" w:cs="Arial"/>
          <w:sz w:val="20"/>
          <w:szCs w:val="20"/>
          <w:rPrChange w:id="115" w:author="Frank Harold Cardenas Espinoza" w:date="2024-04-08T11:55:00Z">
            <w:rPr/>
          </w:rPrChange>
        </w:rPr>
        <w:pPrChange w:id="116" w:author="Frank Harold Cardenas Espinoza" w:date="2024-04-11T14:41:00Z">
          <w:pPr>
            <w:pStyle w:val="Textoindependiente"/>
            <w:spacing w:before="172"/>
            <w:ind w:left="120" w:right="172"/>
            <w:jc w:val="both"/>
          </w:pPr>
        </w:pPrChange>
      </w:pPr>
      <w:r w:rsidRPr="74DF56BD">
        <w:rPr>
          <w:rFonts w:ascii="Arial" w:hAnsi="Arial" w:cs="Arial"/>
          <w:sz w:val="20"/>
          <w:szCs w:val="20"/>
          <w:rPrChange w:id="117" w:author="Frank Harold Cardenas Espinoza" w:date="2024-04-08T11:55:00Z">
            <w:rPr/>
          </w:rPrChange>
        </w:rPr>
        <w:t xml:space="preserve">Al seleccionar el botón buscar desde </w:t>
      </w:r>
      <w:r w:rsidRPr="74DF56BD">
        <w:rPr>
          <w:rFonts w:ascii="Arial" w:hAnsi="Arial" w:cs="Arial"/>
          <w:color w:val="2F5496" w:themeColor="accent1" w:themeShade="BF"/>
          <w:sz w:val="20"/>
          <w:szCs w:val="20"/>
          <w:rPrChange w:id="118" w:author="Frank Harold Cardenas Espinoza" w:date="2024-04-08T11:55:00Z">
            <w:rPr>
              <w:color w:val="2F5496" w:themeColor="accent1" w:themeShade="BF"/>
            </w:rPr>
          </w:rPrChange>
        </w:rPr>
        <w:t xml:space="preserve">VUCEPERPAM-168 Crear el Anuncio de Escala </w:t>
      </w:r>
      <w:r w:rsidRPr="74DF56BD">
        <w:rPr>
          <w:rFonts w:ascii="Arial" w:hAnsi="Arial" w:cs="Arial"/>
          <w:sz w:val="20"/>
          <w:szCs w:val="20"/>
          <w:rPrChange w:id="119" w:author="Frank Harold Cardenas Espinoza" w:date="2024-04-08T11:55:00Z">
            <w:rPr/>
          </w:rPrChange>
        </w:rPr>
        <w:t xml:space="preserve">o </w:t>
      </w:r>
      <w:r w:rsidRPr="74DF56BD">
        <w:rPr>
          <w:rFonts w:ascii="Arial" w:hAnsi="Arial" w:cs="Arial"/>
          <w:color w:val="2F5496" w:themeColor="accent1" w:themeShade="BF"/>
          <w:sz w:val="20"/>
          <w:szCs w:val="20"/>
          <w:rPrChange w:id="120" w:author="Frank Harold Cardenas Espinoza" w:date="2024-04-08T11:55:00Z">
            <w:rPr>
              <w:color w:val="2F5496" w:themeColor="accent1" w:themeShade="BF"/>
            </w:rPr>
          </w:rPrChange>
        </w:rPr>
        <w:t>VUCEPERPAM-</w:t>
      </w:r>
      <w:r w:rsidR="00971FEE" w:rsidRPr="74DF56BD">
        <w:rPr>
          <w:rFonts w:ascii="Arial" w:hAnsi="Arial" w:cs="Arial"/>
          <w:color w:val="2F5496" w:themeColor="accent1" w:themeShade="BF"/>
          <w:sz w:val="20"/>
          <w:szCs w:val="20"/>
          <w:rPrChange w:id="121" w:author="Frank Harold Cardenas Espinoza" w:date="2024-04-08T11:55:00Z">
            <w:rPr>
              <w:color w:val="2F5496" w:themeColor="accent1" w:themeShade="BF"/>
            </w:rPr>
          </w:rPrChange>
        </w:rPr>
        <w:t>8067 Registrar</w:t>
      </w:r>
      <w:r w:rsidRPr="74DF56BD">
        <w:rPr>
          <w:rFonts w:ascii="Arial" w:hAnsi="Arial" w:cs="Arial"/>
          <w:color w:val="2F5496" w:themeColor="accent1" w:themeShade="BF"/>
          <w:sz w:val="20"/>
          <w:szCs w:val="20"/>
          <w:rPrChange w:id="122" w:author="Frank Harold Cardenas Espinoza" w:date="2024-04-08T11:55:00Z">
            <w:rPr>
              <w:color w:val="2F5496" w:themeColor="accent1" w:themeShade="BF"/>
            </w:rPr>
          </w:rPrChange>
        </w:rPr>
        <w:t xml:space="preserve"> solo zarpe</w:t>
      </w:r>
      <w:ins w:id="123" w:author="julimar8a" w:date="2024-04-23T18:01:00Z">
        <w:r w:rsidR="3055C760" w:rsidRPr="74DF56BD">
          <w:rPr>
            <w:rFonts w:ascii="Arial" w:hAnsi="Arial" w:cs="Arial"/>
            <w:color w:val="2F5496" w:themeColor="accent1" w:themeShade="BF"/>
            <w:sz w:val="20"/>
            <w:szCs w:val="20"/>
          </w:rPr>
          <w:t xml:space="preserve"> o VUCEPERPAM-1901 Crear Solicitud de Impedimento de Zarpe</w:t>
        </w:r>
      </w:ins>
      <w:r w:rsidRPr="74DF56BD">
        <w:rPr>
          <w:rFonts w:ascii="Arial" w:hAnsi="Arial" w:cs="Arial"/>
          <w:sz w:val="20"/>
          <w:szCs w:val="20"/>
          <w:rPrChange w:id="124" w:author="Frank Harold Cardenas Espinoza" w:date="2024-04-08T11:55:00Z">
            <w:rPr/>
          </w:rPrChange>
        </w:rPr>
        <w:t>, se habilita la ventana emergente ‘buscar nave’</w:t>
      </w:r>
      <w:ins w:id="125" w:author="Frank Harold Cardenas Espinoza" w:date="2024-04-11T14:48:00Z">
        <w:r w:rsidR="00DA649A" w:rsidRPr="74DF56BD">
          <w:rPr>
            <w:rFonts w:ascii="Arial" w:hAnsi="Arial" w:cs="Arial"/>
            <w:sz w:val="20"/>
            <w:szCs w:val="20"/>
          </w:rPr>
          <w:t xml:space="preserve"> (ver wirefram</w:t>
        </w:r>
      </w:ins>
      <w:ins w:id="126" w:author="Frank Harold Cardenas Espinoza" w:date="2024-04-11T14:49:00Z">
        <w:r w:rsidR="00EF44D4" w:rsidRPr="74DF56BD">
          <w:rPr>
            <w:rFonts w:ascii="Arial" w:hAnsi="Arial" w:cs="Arial"/>
            <w:sz w:val="20"/>
            <w:szCs w:val="20"/>
          </w:rPr>
          <w:t>e</w:t>
        </w:r>
      </w:ins>
      <w:ins w:id="127" w:author="Frank Harold Cardenas Espinoza" w:date="2024-04-11T14:48:00Z">
        <w:r w:rsidR="00DA649A" w:rsidRPr="74DF56BD">
          <w:rPr>
            <w:rFonts w:ascii="Arial" w:hAnsi="Arial" w:cs="Arial"/>
            <w:sz w:val="20"/>
            <w:szCs w:val="20"/>
          </w:rPr>
          <w:t xml:space="preserve"> 1)</w:t>
        </w:r>
      </w:ins>
      <w:del w:id="128" w:author="Frank Harold Cardenas Espinoza" w:date="2024-04-11T14:48:00Z">
        <w:r w:rsidRPr="74DF56BD" w:rsidDel="004B02D0">
          <w:rPr>
            <w:rFonts w:ascii="Arial" w:hAnsi="Arial" w:cs="Arial"/>
            <w:sz w:val="20"/>
            <w:szCs w:val="20"/>
            <w:rPrChange w:id="129" w:author="Frank Harold Cardenas Espinoza" w:date="2024-04-08T11:55:00Z">
              <w:rPr/>
            </w:rPrChange>
          </w:rPr>
          <w:delText>.</w:delText>
        </w:r>
      </w:del>
    </w:p>
    <w:p w14:paraId="0491623F" w14:textId="77777777" w:rsidR="00C46E7F" w:rsidRDefault="00867BD8" w:rsidP="74DF56BD">
      <w:pPr>
        <w:pStyle w:val="Textoindependiente"/>
        <w:spacing w:before="172"/>
        <w:ind w:right="172"/>
        <w:jc w:val="both"/>
        <w:rPr>
          <w:ins w:id="130" w:author="Martín Andrés Gutiérrez López" w:date="2024-08-30T00:06:00Z" w16du:dateUtc="2024-08-30T05:06:00Z"/>
          <w:rFonts w:ascii="Arial" w:hAnsi="Arial" w:cs="Arial"/>
          <w:sz w:val="20"/>
          <w:szCs w:val="20"/>
        </w:rPr>
      </w:pPr>
      <w:ins w:id="131" w:author="Frank Harold Cardenas Espinoza" w:date="2024-04-11T14:38:00Z">
        <w:r w:rsidRPr="74DF56BD">
          <w:rPr>
            <w:rFonts w:ascii="Arial" w:hAnsi="Arial" w:cs="Arial"/>
            <w:sz w:val="20"/>
            <w:szCs w:val="20"/>
          </w:rPr>
          <w:t xml:space="preserve">En la </w:t>
        </w:r>
      </w:ins>
      <w:ins w:id="132" w:author="Frank Harold Cardenas Espinoza" w:date="2024-04-11T14:39:00Z">
        <w:r w:rsidRPr="74DF56BD">
          <w:rPr>
            <w:rFonts w:ascii="Arial" w:hAnsi="Arial" w:cs="Arial"/>
            <w:sz w:val="20"/>
            <w:szCs w:val="20"/>
          </w:rPr>
          <w:t>ventana</w:t>
        </w:r>
      </w:ins>
      <w:ins w:id="133" w:author="Frank Harold Cardenas Espinoza" w:date="2024-04-11T14:38:00Z">
        <w:r w:rsidRPr="74DF56BD">
          <w:rPr>
            <w:rFonts w:ascii="Arial" w:hAnsi="Arial" w:cs="Arial"/>
            <w:sz w:val="20"/>
            <w:szCs w:val="20"/>
          </w:rPr>
          <w:t xml:space="preserve"> emergente ‘buscar nave’</w:t>
        </w:r>
      </w:ins>
      <w:ins w:id="134" w:author="Frank Harold Cardenas Espinoza" w:date="2024-04-11T14:39:00Z">
        <w:r w:rsidRPr="74DF56BD">
          <w:rPr>
            <w:rFonts w:ascii="Arial" w:hAnsi="Arial" w:cs="Arial"/>
            <w:sz w:val="20"/>
            <w:szCs w:val="20"/>
          </w:rPr>
          <w:t xml:space="preserve"> l</w:t>
        </w:r>
      </w:ins>
      <w:ins w:id="135" w:author="Frank Harold Cardenas Espinoza" w:date="2024-04-11T14:36:00Z">
        <w:r w:rsidR="006577AD" w:rsidRPr="74DF56BD">
          <w:rPr>
            <w:rFonts w:ascii="Arial" w:hAnsi="Arial" w:cs="Arial"/>
            <w:sz w:val="20"/>
            <w:szCs w:val="20"/>
          </w:rPr>
          <w:t xml:space="preserve">uego de completar </w:t>
        </w:r>
        <w:r w:rsidR="00B16096" w:rsidRPr="74DF56BD">
          <w:rPr>
            <w:rFonts w:ascii="Arial" w:hAnsi="Arial" w:cs="Arial"/>
            <w:sz w:val="20"/>
            <w:szCs w:val="20"/>
          </w:rPr>
          <w:t>alguno de los campos solicitados</w:t>
        </w:r>
      </w:ins>
      <w:ins w:id="136" w:author="Frank Harold Cardenas Espinoza" w:date="2024-04-11T14:39:00Z">
        <w:r w:rsidR="0044477A" w:rsidRPr="74DF56BD">
          <w:rPr>
            <w:rFonts w:ascii="Arial" w:hAnsi="Arial" w:cs="Arial"/>
            <w:sz w:val="20"/>
            <w:szCs w:val="20"/>
          </w:rPr>
          <w:t xml:space="preserve"> y seleccionar el icono de lupa (buscar) el sistema muestra en la grilla inferior </w:t>
        </w:r>
      </w:ins>
      <w:ins w:id="137" w:author="Frank Harold Cardenas Espinoza" w:date="2024-04-11T14:41:00Z">
        <w:r w:rsidR="00631D39" w:rsidRPr="74DF56BD">
          <w:rPr>
            <w:rFonts w:ascii="Arial" w:hAnsi="Arial" w:cs="Arial"/>
            <w:sz w:val="20"/>
            <w:szCs w:val="20"/>
          </w:rPr>
          <w:t>el resul</w:t>
        </w:r>
      </w:ins>
      <w:ins w:id="138" w:author="Frank Harold Cardenas Espinoza" w:date="2024-04-11T14:42:00Z">
        <w:r w:rsidR="00631D39" w:rsidRPr="74DF56BD">
          <w:rPr>
            <w:rFonts w:ascii="Arial" w:hAnsi="Arial" w:cs="Arial"/>
            <w:sz w:val="20"/>
            <w:szCs w:val="20"/>
          </w:rPr>
          <w:t>tado de l</w:t>
        </w:r>
      </w:ins>
      <w:ins w:id="139" w:author="Frank Harold Cardenas Espinoza" w:date="2024-04-11T14:44:00Z">
        <w:r w:rsidR="004D78FC" w:rsidRPr="74DF56BD">
          <w:rPr>
            <w:rFonts w:ascii="Arial" w:hAnsi="Arial" w:cs="Arial"/>
            <w:sz w:val="20"/>
            <w:szCs w:val="20"/>
          </w:rPr>
          <w:t>a búsqueda, mostrando los datos que comparte similitud con los valore</w:t>
        </w:r>
        <w:r w:rsidR="00664C69" w:rsidRPr="74DF56BD">
          <w:rPr>
            <w:rFonts w:ascii="Arial" w:hAnsi="Arial" w:cs="Arial"/>
            <w:sz w:val="20"/>
            <w:szCs w:val="20"/>
          </w:rPr>
          <w:t>s consultados</w:t>
        </w:r>
      </w:ins>
      <w:ins w:id="140" w:author="Frank Harold Cardenas Espinoza" w:date="2024-04-11T14:48:00Z">
        <w:r w:rsidR="00234538" w:rsidRPr="74DF56BD">
          <w:rPr>
            <w:rFonts w:ascii="Arial" w:hAnsi="Arial" w:cs="Arial"/>
            <w:sz w:val="20"/>
            <w:szCs w:val="20"/>
          </w:rPr>
          <w:t xml:space="preserve"> (wireframe 2).</w:t>
        </w:r>
      </w:ins>
      <w:ins w:id="141" w:author="Frank Harold Cardenas Espinoza" w:date="2024-04-11T14:50:00Z">
        <w:r w:rsidR="006E7B27" w:rsidRPr="74DF56BD">
          <w:rPr>
            <w:rFonts w:ascii="Arial" w:hAnsi="Arial" w:cs="Arial"/>
            <w:sz w:val="20"/>
            <w:szCs w:val="20"/>
          </w:rPr>
          <w:t xml:space="preserve"> </w:t>
        </w:r>
      </w:ins>
    </w:p>
    <w:p w14:paraId="3673CB72" w14:textId="29D19BFE" w:rsidR="00C46E7F" w:rsidRDefault="00C46E7F" w:rsidP="74DF56BD">
      <w:pPr>
        <w:pStyle w:val="Textoindependiente"/>
        <w:spacing w:before="172"/>
        <w:ind w:right="172"/>
        <w:jc w:val="both"/>
        <w:rPr>
          <w:ins w:id="142" w:author="Martín Andrés Gutiérrez López" w:date="2024-08-30T00:06:00Z" w16du:dateUtc="2024-08-30T05:06:00Z"/>
          <w:rFonts w:ascii="Arial" w:hAnsi="Arial" w:cs="Arial"/>
          <w:sz w:val="20"/>
          <w:szCs w:val="20"/>
        </w:rPr>
      </w:pPr>
      <w:ins w:id="143" w:author="Martín Andrés Gutiérrez López" w:date="2024-08-30T00:06:00Z" w16du:dateUtc="2024-08-30T05:06:00Z">
        <w:r w:rsidRPr="00C46E7F">
          <w:rPr>
            <w:rFonts w:ascii="Arial" w:hAnsi="Arial" w:cs="Arial"/>
            <w:sz w:val="20"/>
            <w:szCs w:val="20"/>
            <w:highlight w:val="yellow"/>
            <w:rPrChange w:id="144" w:author="Martín Andrés Gutiérrez López" w:date="2024-08-30T00:12:00Z" w16du:dateUtc="2024-08-30T05:12:00Z">
              <w:rPr>
                <w:rFonts w:ascii="Arial" w:hAnsi="Arial" w:cs="Arial"/>
                <w:sz w:val="20"/>
                <w:szCs w:val="20"/>
              </w:rPr>
            </w:rPrChange>
          </w:rPr>
          <w:t>Validación al crear anuncio de escala</w:t>
        </w:r>
      </w:ins>
      <w:ins w:id="145" w:author="Martín Andrés Gutiérrez López" w:date="2024-08-30T00:12:00Z" w16du:dateUtc="2024-08-30T05:12:00Z">
        <w:r w:rsidRPr="00C46E7F">
          <w:rPr>
            <w:rFonts w:ascii="Arial" w:hAnsi="Arial" w:cs="Arial"/>
            <w:sz w:val="20"/>
            <w:szCs w:val="20"/>
            <w:highlight w:val="yellow"/>
            <w:rPrChange w:id="146" w:author="Martín Andrés Gutiérrez López" w:date="2024-08-30T00:12:00Z" w16du:dateUtc="2024-08-30T05:12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o registrar solo Zarpe</w:t>
        </w:r>
      </w:ins>
    </w:p>
    <w:p w14:paraId="631896AE" w14:textId="1E9E3569" w:rsidR="00664C69" w:rsidRDefault="006E7B27">
      <w:pPr>
        <w:pStyle w:val="Textoindependiente"/>
        <w:numPr>
          <w:ilvl w:val="0"/>
          <w:numId w:val="9"/>
        </w:numPr>
        <w:spacing w:before="172"/>
        <w:ind w:right="172"/>
        <w:jc w:val="both"/>
        <w:rPr>
          <w:ins w:id="147" w:author="Frank Harold Cardenas Espinoza" w:date="2024-04-11T14:39:00Z"/>
          <w:rFonts w:ascii="Arial" w:hAnsi="Arial" w:cs="Arial"/>
          <w:sz w:val="20"/>
          <w:szCs w:val="20"/>
        </w:rPr>
        <w:pPrChange w:id="148" w:author="Martín Andrés Gutiérrez López" w:date="2024-08-30T00:06:00Z" w16du:dateUtc="2024-08-30T05:06:00Z">
          <w:pPr>
            <w:pStyle w:val="Textoindependiente"/>
            <w:spacing w:before="172"/>
            <w:ind w:right="172"/>
            <w:jc w:val="both"/>
          </w:pPr>
        </w:pPrChange>
      </w:pPr>
      <w:ins w:id="149" w:author="Frank Harold Cardenas Espinoza" w:date="2024-04-11T14:50:00Z">
        <w:r w:rsidRPr="74DF56BD">
          <w:rPr>
            <w:rFonts w:ascii="Arial" w:hAnsi="Arial" w:cs="Arial"/>
            <w:sz w:val="20"/>
            <w:szCs w:val="20"/>
          </w:rPr>
          <w:t xml:space="preserve">Con la selección de una nave en la grilla, el </w:t>
        </w:r>
      </w:ins>
      <w:ins w:id="150" w:author="Frank Harold Cardenas Espinoza" w:date="2024-04-11T14:44:00Z">
        <w:r w:rsidR="00664C69" w:rsidRPr="74DF56BD">
          <w:rPr>
            <w:rFonts w:ascii="Arial" w:hAnsi="Arial" w:cs="Arial"/>
            <w:sz w:val="20"/>
            <w:szCs w:val="20"/>
          </w:rPr>
          <w:t xml:space="preserve">sistema </w:t>
        </w:r>
      </w:ins>
      <w:ins w:id="151" w:author="Frank Harold Cardenas Espinoza" w:date="2024-04-11T14:45:00Z">
        <w:r w:rsidR="00664C69" w:rsidRPr="74DF56BD">
          <w:rPr>
            <w:rFonts w:ascii="Arial" w:hAnsi="Arial" w:cs="Arial"/>
            <w:sz w:val="20"/>
            <w:szCs w:val="20"/>
          </w:rPr>
          <w:t>valida si la nave se encuentra asociada a un DUE</w:t>
        </w:r>
        <w:r w:rsidR="002F11B8" w:rsidRPr="74DF56BD">
          <w:rPr>
            <w:rFonts w:ascii="Arial" w:hAnsi="Arial" w:cs="Arial"/>
            <w:sz w:val="20"/>
            <w:szCs w:val="20"/>
          </w:rPr>
          <w:t xml:space="preserve"> en estado ‘despachado’, ‘cancelado’ o ‘cerrado’; caso </w:t>
        </w:r>
      </w:ins>
      <w:ins w:id="152" w:author="Frank Harold Cardenas Espinoza" w:date="2024-04-11T14:46:00Z">
        <w:r w:rsidR="002F11B8" w:rsidRPr="74DF56BD">
          <w:rPr>
            <w:rFonts w:ascii="Arial" w:hAnsi="Arial" w:cs="Arial"/>
            <w:sz w:val="20"/>
            <w:szCs w:val="20"/>
          </w:rPr>
          <w:t>contrario</w:t>
        </w:r>
      </w:ins>
      <w:ins w:id="153" w:author="Frank Harold Cardenas Espinoza" w:date="2024-04-11T14:45:00Z">
        <w:r w:rsidR="002F11B8" w:rsidRPr="74DF56BD">
          <w:rPr>
            <w:rFonts w:ascii="Arial" w:hAnsi="Arial" w:cs="Arial"/>
            <w:sz w:val="20"/>
            <w:szCs w:val="20"/>
          </w:rPr>
          <w:t xml:space="preserve"> se mostrará el mensaje de error</w:t>
        </w:r>
      </w:ins>
      <w:ins w:id="154" w:author="Frank Harold Cardenas Espinoza" w:date="2024-04-11T14:46:00Z">
        <w:r w:rsidR="002F11B8" w:rsidRPr="74DF56BD">
          <w:rPr>
            <w:rFonts w:ascii="Arial" w:hAnsi="Arial" w:cs="Arial"/>
            <w:sz w:val="20"/>
            <w:szCs w:val="20"/>
          </w:rPr>
          <w:t xml:space="preserve"> </w:t>
        </w:r>
        <w:r w:rsidR="002F11B8" w:rsidRPr="74DF56BD">
          <w:rPr>
            <w:rFonts w:ascii="Arial" w:hAnsi="Arial" w:cs="Arial"/>
            <w:color w:val="0070C0"/>
            <w:sz w:val="20"/>
            <w:szCs w:val="20"/>
          </w:rPr>
          <w:t>E0002.</w:t>
        </w:r>
      </w:ins>
    </w:p>
    <w:p w14:paraId="4DC6C267" w14:textId="6CDC36BF" w:rsidR="00DA7076" w:rsidRPr="00C46E7F" w:rsidDel="00C46E7F" w:rsidRDefault="00DA7076" w:rsidP="66A780BE">
      <w:pPr>
        <w:pStyle w:val="Textoindependiente"/>
        <w:jc w:val="both"/>
        <w:rPr>
          <w:del w:id="155" w:author="Frank Harold Cardenas Espinoza" w:date="2024-04-11T14:48:00Z"/>
          <w:rFonts w:ascii="Arial" w:hAnsi="Arial" w:cs="Arial"/>
          <w:sz w:val="20"/>
          <w:szCs w:val="20"/>
          <w:highlight w:val="yellow"/>
          <w:rPrChange w:id="156" w:author="Martín Andrés Gutiérrez López" w:date="2024-08-30T00:11:00Z" w16du:dateUtc="2024-08-30T05:11:00Z">
            <w:rPr>
              <w:del w:id="157" w:author="Frank Harold Cardenas Espinoza" w:date="2024-04-11T14:48:00Z"/>
              <w:rFonts w:ascii="Arial" w:hAnsi="Arial" w:cs="Arial"/>
              <w:sz w:val="20"/>
              <w:szCs w:val="20"/>
            </w:rPr>
          </w:rPrChange>
        </w:rPr>
      </w:pPr>
      <w:del w:id="158" w:author="Frank Harold Cardenas Espinoza" w:date="2024-04-11T14:48:00Z">
        <w:r w:rsidRPr="00C46E7F" w:rsidDel="00234538">
          <w:rPr>
            <w:rFonts w:ascii="Arial" w:hAnsi="Arial" w:cs="Arial"/>
            <w:sz w:val="20"/>
            <w:szCs w:val="20"/>
            <w:highlight w:val="yellow"/>
            <w:rPrChange w:id="159" w:author="Martín Andrés Gutiérrez López" w:date="2024-08-30T00:11:00Z" w16du:dateUtc="2024-08-30T05:11:00Z">
              <w:rPr/>
            </w:rPrChange>
          </w:rPr>
          <w:delText>Si todas las comprobaciones de la búsqueda son exitosas mostrará la información</w:delText>
        </w:r>
        <w:r w:rsidR="003A5F24" w:rsidRPr="00C46E7F" w:rsidDel="00234538">
          <w:rPr>
            <w:rFonts w:ascii="Arial" w:hAnsi="Arial" w:cs="Arial"/>
            <w:sz w:val="20"/>
            <w:szCs w:val="20"/>
            <w:highlight w:val="yellow"/>
            <w:rPrChange w:id="160" w:author="Martín Andrés Gutiérrez López" w:date="2024-08-30T00:11:00Z" w16du:dateUtc="2024-08-30T05:11:00Z">
              <w:rPr/>
            </w:rPrChange>
          </w:rPr>
          <w:delText xml:space="preserve"> de las </w:delText>
        </w:r>
        <w:r w:rsidR="001704C4" w:rsidRPr="00C46E7F" w:rsidDel="00234538">
          <w:rPr>
            <w:rFonts w:ascii="Arial" w:hAnsi="Arial" w:cs="Arial"/>
            <w:sz w:val="20"/>
            <w:szCs w:val="20"/>
            <w:highlight w:val="yellow"/>
            <w:rPrChange w:id="161" w:author="Martín Andrés Gutiérrez López" w:date="2024-08-30T00:11:00Z" w16du:dateUtc="2024-08-30T05:11:00Z">
              <w:rPr/>
            </w:rPrChange>
          </w:rPr>
          <w:delText>naves</w:delText>
        </w:r>
        <w:r w:rsidR="003A5F24" w:rsidRPr="00C46E7F" w:rsidDel="00234538">
          <w:rPr>
            <w:rFonts w:ascii="Arial" w:hAnsi="Arial" w:cs="Arial"/>
            <w:sz w:val="20"/>
            <w:szCs w:val="20"/>
            <w:highlight w:val="yellow"/>
            <w:rPrChange w:id="162" w:author="Martín Andrés Gutiérrez López" w:date="2024-08-30T00:11:00Z" w16du:dateUtc="2024-08-30T05:11:00Z">
              <w:rPr/>
            </w:rPrChange>
          </w:rPr>
          <w:delText xml:space="preserve">, de acuerdo con los valores </w:delText>
        </w:r>
        <w:r w:rsidR="001704C4" w:rsidRPr="00C46E7F" w:rsidDel="00234538">
          <w:rPr>
            <w:rFonts w:ascii="Arial" w:hAnsi="Arial" w:cs="Arial"/>
            <w:sz w:val="20"/>
            <w:szCs w:val="20"/>
            <w:highlight w:val="yellow"/>
            <w:rPrChange w:id="163" w:author="Martín Andrés Gutiérrez López" w:date="2024-08-30T00:11:00Z" w16du:dateUtc="2024-08-30T05:11:00Z">
              <w:rPr/>
            </w:rPrChange>
          </w:rPr>
          <w:delText>consultados</w:delText>
        </w:r>
        <w:r w:rsidR="00F94F5F" w:rsidRPr="00C46E7F" w:rsidDel="00234538">
          <w:rPr>
            <w:rFonts w:ascii="Arial" w:hAnsi="Arial" w:cs="Arial"/>
            <w:sz w:val="20"/>
            <w:szCs w:val="20"/>
            <w:highlight w:val="yellow"/>
            <w:rPrChange w:id="164" w:author="Martín Andrés Gutiérrez López" w:date="2024-08-30T00:11:00Z" w16du:dateUtc="2024-08-30T05:11:00Z">
              <w:rPr/>
            </w:rPrChange>
          </w:rPr>
          <w:delText>.</w:delText>
        </w:r>
      </w:del>
    </w:p>
    <w:p w14:paraId="4F43EDBF" w14:textId="5D67FCF3" w:rsidR="00C46E7F" w:rsidRPr="002D17C1" w:rsidRDefault="00C46E7F">
      <w:pPr>
        <w:pStyle w:val="Textoindependiente"/>
        <w:spacing w:before="172"/>
        <w:ind w:right="172"/>
        <w:jc w:val="both"/>
        <w:rPr>
          <w:ins w:id="165" w:author="Martín Andrés Gutiérrez López" w:date="2024-08-30T00:06:00Z" w16du:dateUtc="2024-08-30T05:06:00Z"/>
          <w:rFonts w:ascii="Arial" w:hAnsi="Arial" w:cs="Arial"/>
          <w:sz w:val="20"/>
          <w:szCs w:val="20"/>
          <w:rPrChange w:id="166" w:author="Frank Harold Cardenas Espinoza" w:date="2024-04-08T11:55:00Z">
            <w:rPr>
              <w:ins w:id="167" w:author="Martín Andrés Gutiérrez López" w:date="2024-08-30T00:06:00Z" w16du:dateUtc="2024-08-30T05:06:00Z"/>
            </w:rPr>
          </w:rPrChange>
        </w:rPr>
        <w:pPrChange w:id="168" w:author="Frank Harold Cardenas Espinoza" w:date="2024-04-08T11:55:00Z">
          <w:pPr>
            <w:pStyle w:val="Textoindependiente"/>
            <w:spacing w:before="172"/>
            <w:ind w:left="120" w:right="172"/>
            <w:jc w:val="both"/>
          </w:pPr>
        </w:pPrChange>
      </w:pPr>
      <w:ins w:id="169" w:author="Martín Andrés Gutiérrez López" w:date="2024-08-30T00:06:00Z" w16du:dateUtc="2024-08-30T05:06:00Z">
        <w:r w:rsidRPr="00C46E7F">
          <w:rPr>
            <w:rFonts w:ascii="Arial" w:hAnsi="Arial" w:cs="Arial"/>
            <w:sz w:val="20"/>
            <w:szCs w:val="20"/>
            <w:highlight w:val="yellow"/>
            <w:rPrChange w:id="170" w:author="Martín Andrés Gutiérrez López" w:date="2024-08-30T00:11:00Z" w16du:dateUtc="2024-08-30T05:11:00Z">
              <w:rPr>
                <w:rFonts w:ascii="Arial" w:hAnsi="Arial" w:cs="Arial"/>
                <w:sz w:val="20"/>
                <w:szCs w:val="20"/>
              </w:rPr>
            </w:rPrChange>
          </w:rPr>
          <w:t xml:space="preserve">Validación al crear solicitud de </w:t>
        </w:r>
      </w:ins>
      <w:ins w:id="171" w:author="Martín Andrés Gutiérrez López" w:date="2024-08-30T00:07:00Z" w16du:dateUtc="2024-08-30T05:07:00Z">
        <w:r w:rsidRPr="00C46E7F">
          <w:rPr>
            <w:rFonts w:ascii="Arial" w:hAnsi="Arial" w:cs="Arial"/>
            <w:sz w:val="20"/>
            <w:szCs w:val="20"/>
            <w:highlight w:val="yellow"/>
            <w:rPrChange w:id="172" w:author="Martín Andrés Gutiérrez López" w:date="2024-08-30T00:11:00Z" w16du:dateUtc="2024-08-30T05:11:00Z">
              <w:rPr>
                <w:rFonts w:ascii="Arial" w:hAnsi="Arial" w:cs="Arial"/>
                <w:sz w:val="20"/>
                <w:szCs w:val="20"/>
              </w:rPr>
            </w:rPrChange>
          </w:rPr>
          <w:t>Impedimento de Zarpe (Alerta de Impedimento de Zarpe)</w:t>
        </w:r>
      </w:ins>
    </w:p>
    <w:p w14:paraId="46F17786" w14:textId="679A6C35" w:rsidR="00C46E7F" w:rsidRDefault="000355C5" w:rsidP="00C46E7F">
      <w:pPr>
        <w:pStyle w:val="Textoindependiente"/>
        <w:numPr>
          <w:ilvl w:val="0"/>
          <w:numId w:val="9"/>
        </w:numPr>
        <w:spacing w:before="172"/>
        <w:ind w:right="172"/>
        <w:jc w:val="both"/>
        <w:rPr>
          <w:ins w:id="173" w:author="Martín Andrés Gutiérrez López" w:date="2024-08-30T00:07:00Z" w16du:dateUtc="2024-08-30T05:07:00Z"/>
          <w:rFonts w:ascii="Arial" w:hAnsi="Arial" w:cs="Arial"/>
          <w:sz w:val="20"/>
          <w:szCs w:val="20"/>
        </w:rPr>
      </w:pPr>
      <w:ins w:id="174" w:author="Martín Andrés Gutiérrez López" w:date="2024-08-30T01:03:00Z" w16du:dateUtc="2024-08-30T06:03:00Z">
        <w:r w:rsidRPr="000355C5">
          <w:rPr>
            <w:rFonts w:ascii="Arial" w:hAnsi="Arial" w:cs="Arial"/>
            <w:sz w:val="20"/>
            <w:szCs w:val="20"/>
            <w:highlight w:val="yellow"/>
            <w:rPrChange w:id="175" w:author="Martín Andrés Gutiérrez López" w:date="2024-08-30T01:03:00Z" w16du:dateUtc="2024-08-30T06:03:00Z">
              <w:rPr>
                <w:rFonts w:ascii="Arial" w:hAnsi="Arial" w:cs="Arial"/>
                <w:sz w:val="20"/>
                <w:szCs w:val="20"/>
              </w:rPr>
            </w:rPrChange>
          </w:rPr>
          <w:t>Ver la VUCEPERPAM-1901 Crear Solicitud de Impedimento de Zarpe</w:t>
        </w:r>
      </w:ins>
    </w:p>
    <w:p w14:paraId="05BF873B" w14:textId="7C135E18" w:rsidR="00F94F5F" w:rsidDel="000355C5" w:rsidRDefault="00F94F5F" w:rsidP="00C46E7F">
      <w:pPr>
        <w:pStyle w:val="Textoindependiente"/>
        <w:jc w:val="center"/>
        <w:rPr>
          <w:del w:id="176" w:author="Frank Harold Cardenas Espinoza" w:date="2024-04-11T14:48:00Z"/>
          <w:rFonts w:ascii="Arial" w:hAnsi="Arial" w:cs="Arial"/>
          <w:sz w:val="20"/>
          <w:szCs w:val="20"/>
        </w:rPr>
      </w:pPr>
      <w:del w:id="177" w:author="Frank Harold Cardenas Espinoza" w:date="2024-04-11T14:48:00Z">
        <w:r w:rsidRPr="002D17C1" w:rsidDel="00234538">
          <w:rPr>
            <w:rFonts w:ascii="Arial" w:hAnsi="Arial" w:cs="Arial"/>
            <w:sz w:val="20"/>
            <w:szCs w:val="20"/>
            <w:rPrChange w:id="178" w:author="Frank Harold Cardenas Espinoza" w:date="2024-04-08T11:55:00Z">
              <w:rPr/>
            </w:rPrChange>
          </w:rPr>
          <w:delText xml:space="preserve">Para que la nave pueda ser seleccionada sus DUE asociadas deben de presentar el estado </w:delText>
        </w:r>
      </w:del>
      <w:del w:id="179" w:author="Frank Harold Cardenas Espinoza" w:date="2024-04-11T12:05:00Z">
        <w:r w:rsidRPr="002D17C1" w:rsidDel="00D82233">
          <w:rPr>
            <w:rFonts w:ascii="Arial" w:hAnsi="Arial" w:cs="Arial"/>
            <w:b/>
            <w:bCs/>
            <w:sz w:val="20"/>
            <w:szCs w:val="20"/>
            <w:rPrChange w:id="180" w:author="Frank Harold Cardenas Espinoza" w:date="2024-04-08T11:55:00Z">
              <w:rPr>
                <w:b/>
                <w:bCs/>
              </w:rPr>
            </w:rPrChange>
          </w:rPr>
          <w:delText>recepcionado</w:delText>
        </w:r>
        <w:r w:rsidRPr="002D17C1" w:rsidDel="00D82233">
          <w:rPr>
            <w:rFonts w:ascii="Arial" w:hAnsi="Arial" w:cs="Arial"/>
            <w:sz w:val="20"/>
            <w:szCs w:val="20"/>
            <w:rPrChange w:id="181" w:author="Frank Harold Cardenas Espinoza" w:date="2024-04-08T11:55:00Z">
              <w:rPr/>
            </w:rPrChange>
          </w:rPr>
          <w:delText xml:space="preserve"> o</w:delText>
        </w:r>
      </w:del>
      <w:del w:id="182" w:author="Frank Harold Cardenas Espinoza" w:date="2024-04-11T14:48:00Z">
        <w:r w:rsidRPr="002D17C1" w:rsidDel="00234538">
          <w:rPr>
            <w:rFonts w:ascii="Arial" w:hAnsi="Arial" w:cs="Arial"/>
            <w:sz w:val="20"/>
            <w:szCs w:val="20"/>
            <w:rPrChange w:id="183" w:author="Frank Harold Cardenas Espinoza" w:date="2024-04-08T11:55:00Z">
              <w:rPr/>
            </w:rPrChange>
          </w:rPr>
          <w:delText xml:space="preserve"> </w:delText>
        </w:r>
        <w:r w:rsidRPr="002D17C1" w:rsidDel="00234538">
          <w:rPr>
            <w:rFonts w:ascii="Arial" w:hAnsi="Arial" w:cs="Arial"/>
            <w:b/>
            <w:bCs/>
            <w:sz w:val="20"/>
            <w:szCs w:val="20"/>
            <w:rPrChange w:id="184" w:author="Frank Harold Cardenas Espinoza" w:date="2024-04-08T11:55:00Z">
              <w:rPr>
                <w:b/>
                <w:bCs/>
              </w:rPr>
            </w:rPrChange>
          </w:rPr>
          <w:delText>cancelado</w:delText>
        </w:r>
        <w:r w:rsidRPr="002D17C1" w:rsidDel="00234538">
          <w:rPr>
            <w:rFonts w:ascii="Arial" w:hAnsi="Arial" w:cs="Arial"/>
            <w:sz w:val="20"/>
            <w:szCs w:val="20"/>
            <w:rPrChange w:id="185" w:author="Frank Harold Cardenas Espinoza" w:date="2024-04-08T11:55:00Z">
              <w:rPr/>
            </w:rPrChange>
          </w:rPr>
          <w:delText>,</w:delText>
        </w:r>
        <w:r w:rsidRPr="002D17C1" w:rsidDel="00234538">
          <w:rPr>
            <w:rFonts w:ascii="Arial" w:hAnsi="Arial" w:cs="Arial"/>
            <w:b/>
            <w:bCs/>
            <w:sz w:val="20"/>
            <w:szCs w:val="20"/>
            <w:rPrChange w:id="186" w:author="Frank Harold Cardenas Espinoza" w:date="2024-04-08T11:55:00Z">
              <w:rPr>
                <w:b/>
                <w:bCs/>
              </w:rPr>
            </w:rPrChange>
          </w:rPr>
          <w:delText xml:space="preserve"> </w:delText>
        </w:r>
        <w:r w:rsidRPr="002D17C1" w:rsidDel="00234538">
          <w:rPr>
            <w:rFonts w:ascii="Arial" w:hAnsi="Arial" w:cs="Arial"/>
            <w:sz w:val="20"/>
            <w:szCs w:val="20"/>
            <w:rPrChange w:id="187" w:author="Frank Harold Cardenas Espinoza" w:date="2024-04-08T11:55:00Z">
              <w:rPr/>
            </w:rPrChange>
          </w:rPr>
          <w:delText xml:space="preserve">caso contrario se mostrará el mensaje de error </w:delText>
        </w:r>
        <w:r w:rsidRPr="002D17C1" w:rsidDel="00234538">
          <w:rPr>
            <w:rFonts w:ascii="Arial" w:hAnsi="Arial" w:cs="Arial"/>
            <w:color w:val="0070C0"/>
            <w:sz w:val="20"/>
            <w:szCs w:val="20"/>
            <w:rPrChange w:id="188" w:author="Frank Harold Cardenas Espinoza" w:date="2024-04-08T11:55:00Z">
              <w:rPr>
                <w:color w:val="0070C0"/>
              </w:rPr>
            </w:rPrChange>
          </w:rPr>
          <w:delText>E0</w:delText>
        </w:r>
        <w:r w:rsidR="009E48DB" w:rsidRPr="002D17C1" w:rsidDel="00234538">
          <w:rPr>
            <w:rFonts w:ascii="Arial" w:hAnsi="Arial" w:cs="Arial"/>
            <w:color w:val="0070C0"/>
            <w:sz w:val="20"/>
            <w:szCs w:val="20"/>
            <w:rPrChange w:id="189" w:author="Frank Harold Cardenas Espinoza" w:date="2024-04-08T11:55:00Z">
              <w:rPr>
                <w:color w:val="0070C0"/>
              </w:rPr>
            </w:rPrChange>
          </w:rPr>
          <w:delText>0</w:delText>
        </w:r>
        <w:r w:rsidRPr="002D17C1" w:rsidDel="00234538">
          <w:rPr>
            <w:rFonts w:ascii="Arial" w:hAnsi="Arial" w:cs="Arial"/>
            <w:color w:val="0070C0"/>
            <w:sz w:val="20"/>
            <w:szCs w:val="20"/>
            <w:rPrChange w:id="190" w:author="Frank Harold Cardenas Espinoza" w:date="2024-04-08T11:55:00Z">
              <w:rPr>
                <w:color w:val="0070C0"/>
              </w:rPr>
            </w:rPrChange>
          </w:rPr>
          <w:delText>02.</w:delText>
        </w:r>
      </w:del>
    </w:p>
    <w:p w14:paraId="60FFEE92" w14:textId="77777777" w:rsidR="000355C5" w:rsidRPr="002D17C1" w:rsidRDefault="000355C5">
      <w:pPr>
        <w:pStyle w:val="Textoindependiente"/>
        <w:spacing w:before="172"/>
        <w:ind w:right="172"/>
        <w:jc w:val="center"/>
        <w:rPr>
          <w:ins w:id="191" w:author="Martín Andrés Gutiérrez López" w:date="2024-08-30T01:04:00Z" w16du:dateUtc="2024-08-30T06:04:00Z"/>
          <w:rFonts w:ascii="Arial" w:hAnsi="Arial" w:cs="Arial"/>
          <w:color w:val="0070C0"/>
          <w:sz w:val="20"/>
          <w:szCs w:val="20"/>
          <w:rPrChange w:id="192" w:author="Frank Harold Cardenas Espinoza" w:date="2024-04-08T11:55:00Z">
            <w:rPr>
              <w:ins w:id="193" w:author="Martín Andrés Gutiérrez López" w:date="2024-08-30T01:04:00Z" w16du:dateUtc="2024-08-30T06:04:00Z"/>
              <w:color w:val="0070C0"/>
            </w:rPr>
          </w:rPrChange>
        </w:rPr>
        <w:pPrChange w:id="194" w:author="Martín Andrés Gutiérrez López" w:date="2024-08-30T00:09:00Z" w16du:dateUtc="2024-08-30T05:09:00Z">
          <w:pPr>
            <w:pStyle w:val="Textoindependiente"/>
            <w:spacing w:before="172"/>
            <w:ind w:left="120" w:right="172"/>
            <w:jc w:val="both"/>
          </w:pPr>
        </w:pPrChange>
      </w:pPr>
    </w:p>
    <w:p w14:paraId="3C2A1100" w14:textId="6B9B2DD1" w:rsidR="00BB7193" w:rsidRPr="002D17C1" w:rsidDel="00FB1751" w:rsidRDefault="00BB7193">
      <w:pPr>
        <w:pStyle w:val="Textoindependiente"/>
        <w:spacing w:before="172"/>
        <w:ind w:right="172"/>
        <w:jc w:val="center"/>
        <w:rPr>
          <w:del w:id="195" w:author="Martín Andrés Gutiérrez López" w:date="2024-08-29T23:52:00Z" w16du:dateUtc="2024-08-30T04:52:00Z"/>
          <w:rFonts w:ascii="Arial" w:hAnsi="Arial" w:cs="Arial"/>
          <w:sz w:val="20"/>
          <w:szCs w:val="20"/>
          <w:rPrChange w:id="196" w:author="Frank Harold Cardenas Espinoza" w:date="2024-04-08T11:55:00Z">
            <w:rPr>
              <w:del w:id="197" w:author="Martín Andrés Gutiérrez López" w:date="2024-08-29T23:52:00Z" w16du:dateUtc="2024-08-30T04:52:00Z"/>
            </w:rPr>
          </w:rPrChange>
        </w:rPr>
        <w:pPrChange w:id="198" w:author="Martín Andrés Gutiérrez López" w:date="2024-08-30T00:09:00Z" w16du:dateUtc="2024-08-30T05:09:00Z">
          <w:pPr>
            <w:pStyle w:val="Textoindependiente"/>
            <w:spacing w:before="172"/>
            <w:ind w:left="120" w:right="172"/>
            <w:jc w:val="both"/>
          </w:pPr>
        </w:pPrChange>
      </w:pPr>
      <w:del w:id="199" w:author="Martín Andrés Gutiérrez López" w:date="2024-08-29T23:52:00Z" w16du:dateUtc="2024-08-30T04:52:00Z">
        <w:r w:rsidRPr="002D17C1" w:rsidDel="00FB1751">
          <w:rPr>
            <w:rFonts w:ascii="Arial" w:hAnsi="Arial" w:cs="Arial"/>
            <w:sz w:val="20"/>
            <w:szCs w:val="20"/>
            <w:rPrChange w:id="200" w:author="Frank Harold Cardenas Espinoza" w:date="2024-04-08T11:55:00Z">
              <w:rPr/>
            </w:rPrChange>
          </w:rPr>
          <w:delText>En caso no se encuentre una nave, la ventana de búsqueda de ficha técnica contará con el botón crear ficha técnica el cual redireccionara a la vista ‘Crear ficha técnica’ (</w:delText>
        </w:r>
        <w:r w:rsidRPr="002D17C1" w:rsidDel="00FB1751">
          <w:rPr>
            <w:rFonts w:ascii="Arial" w:hAnsi="Arial" w:cs="Arial"/>
            <w:color w:val="4472C4" w:themeColor="accent1"/>
            <w:sz w:val="20"/>
            <w:szCs w:val="20"/>
            <w:rPrChange w:id="201" w:author="Frank Harold Cardenas Espinoza" w:date="2024-04-08T11:55:00Z">
              <w:rPr>
                <w:color w:val="4472C4" w:themeColor="accent1"/>
              </w:rPr>
            </w:rPrChange>
          </w:rPr>
          <w:delText>VUCEPERPAM-280 Crear la Ficha Técnica de la nave</w:delText>
        </w:r>
        <w:r w:rsidRPr="002D17C1" w:rsidDel="00FB1751">
          <w:rPr>
            <w:rFonts w:ascii="Arial" w:hAnsi="Arial" w:cs="Arial"/>
            <w:sz w:val="20"/>
            <w:szCs w:val="20"/>
            <w:rPrChange w:id="202" w:author="Frank Harold Cardenas Espinoza" w:date="2024-04-08T11:55:00Z">
              <w:rPr/>
            </w:rPrChange>
          </w:rPr>
          <w:delText>)</w:delText>
        </w:r>
      </w:del>
    </w:p>
    <w:p w14:paraId="3D0B060E" w14:textId="2FA1F555" w:rsidR="004B02D0" w:rsidDel="009051A3" w:rsidRDefault="4281BFE8">
      <w:pPr>
        <w:pStyle w:val="Textoindependiente"/>
        <w:jc w:val="center"/>
        <w:rPr>
          <w:del w:id="203" w:author="Frank Harold Cardenas Espinoza" w:date="2024-04-08T11:56:00Z"/>
          <w:sz w:val="16"/>
          <w:szCs w:val="16"/>
        </w:rPr>
        <w:pPrChange w:id="204" w:author="Martín Andrés Gutiérrez López" w:date="2024-08-30T00:09:00Z" w16du:dateUtc="2024-08-30T05:09:00Z">
          <w:pPr>
            <w:pStyle w:val="Textoindependiente"/>
            <w:jc w:val="both"/>
          </w:pPr>
        </w:pPrChange>
      </w:pPr>
      <w:del w:id="205" w:author="Frank Harold Cardenas Espinoza" w:date="2024-04-08T11:56:00Z">
        <w:r w:rsidRPr="66A780BE" w:rsidDel="009051A3">
          <w:rPr>
            <w:sz w:val="16"/>
            <w:szCs w:val="16"/>
          </w:rPr>
          <w:delText xml:space="preserve">   </w:delText>
        </w:r>
      </w:del>
    </w:p>
    <w:p w14:paraId="50835742" w14:textId="77777777" w:rsidR="009051A3" w:rsidRDefault="009051A3">
      <w:pPr>
        <w:pStyle w:val="Textoindependiente"/>
        <w:jc w:val="center"/>
        <w:rPr>
          <w:ins w:id="206" w:author="Frank Harold Cardenas Espinoza" w:date="2024-04-08T11:56:00Z"/>
          <w:sz w:val="16"/>
          <w:szCs w:val="16"/>
        </w:rPr>
        <w:pPrChange w:id="207" w:author="Martín Andrés Gutiérrez López" w:date="2024-08-30T00:09:00Z" w16du:dateUtc="2024-08-30T05:09:00Z">
          <w:pPr>
            <w:pStyle w:val="Textoindependiente"/>
            <w:jc w:val="both"/>
          </w:pPr>
        </w:pPrChange>
      </w:pPr>
    </w:p>
    <w:p w14:paraId="62FB2433" w14:textId="279E5BC2" w:rsidR="00EF44D4" w:rsidDel="000355C5" w:rsidRDefault="00EF44D4" w:rsidP="009051A3">
      <w:pPr>
        <w:pStyle w:val="Ttulo1"/>
        <w:spacing w:after="240"/>
        <w:rPr>
          <w:ins w:id="208" w:author="Frank Harold Cardenas Espinoza" w:date="2024-04-11T14:49:00Z"/>
          <w:del w:id="209" w:author="Martín Andrés Gutiérrez López" w:date="2024-08-30T01:03:00Z" w16du:dateUtc="2024-08-30T06:03:00Z"/>
          <w:rFonts w:ascii="Arial" w:hAnsi="Arial" w:cs="Arial"/>
          <w:b/>
          <w:bCs/>
          <w:color w:val="auto"/>
          <w:sz w:val="22"/>
          <w:szCs w:val="22"/>
        </w:rPr>
      </w:pPr>
      <w:bookmarkStart w:id="210" w:name="_Hlk157792973"/>
    </w:p>
    <w:p w14:paraId="6C12BDC0" w14:textId="2399EBE3" w:rsidR="009051A3" w:rsidRPr="002905B3" w:rsidRDefault="009051A3" w:rsidP="009051A3">
      <w:pPr>
        <w:pStyle w:val="Ttulo1"/>
        <w:spacing w:after="240"/>
        <w:rPr>
          <w:ins w:id="211" w:author="Frank Harold Cardenas Espinoza" w:date="2024-04-08T11:56:00Z"/>
          <w:rFonts w:ascii="Arial" w:hAnsi="Arial" w:cs="Arial"/>
          <w:b/>
          <w:bCs/>
          <w:color w:val="auto"/>
          <w:sz w:val="22"/>
          <w:szCs w:val="22"/>
        </w:rPr>
      </w:pPr>
      <w:ins w:id="212" w:author="Frank Harold Cardenas Espinoza" w:date="2024-04-08T11:56:00Z">
        <w:r w:rsidRPr="002905B3">
          <w:rPr>
            <w:rFonts w:ascii="Arial" w:hAnsi="Arial" w:cs="Arial"/>
            <w:b/>
            <w:bCs/>
            <w:color w:val="auto"/>
            <w:sz w:val="22"/>
            <w:szCs w:val="22"/>
          </w:rPr>
          <w:t>MAPEO FUNCIONAL</w:t>
        </w:r>
      </w:ins>
    </w:p>
    <w:p w14:paraId="2606685C" w14:textId="3CFA5718" w:rsidR="009051A3" w:rsidRDefault="009051A3" w:rsidP="74DF56BD">
      <w:pPr>
        <w:pStyle w:val="Textoindependiente"/>
        <w:spacing w:before="120" w:after="240" w:line="276" w:lineRule="auto"/>
        <w:ind w:right="-142"/>
        <w:jc w:val="both"/>
        <w:rPr>
          <w:ins w:id="213" w:author="Frank Harold Cardenas Espinoza" w:date="2024-04-08T11:56:00Z"/>
          <w:sz w:val="20"/>
          <w:szCs w:val="20"/>
        </w:rPr>
      </w:pPr>
      <w:ins w:id="214" w:author="Frank Harold Cardenas Espinoza" w:date="2024-04-08T11:56:00Z">
        <w:r w:rsidRPr="74DF56BD">
          <w:rPr>
            <w:sz w:val="20"/>
            <w:szCs w:val="20"/>
          </w:rPr>
          <w:t xml:space="preserve">El detalle se encuentra descrito en el </w:t>
        </w:r>
      </w:ins>
      <w:ins w:id="215" w:author="Marilyn Saravia" w:date="2024-09-18T23:14:00Z" w16du:dateUtc="2024-09-19T04:14:00Z">
        <w:r w:rsidR="00454FEF" w:rsidRPr="00454FEF">
          <w:rPr>
            <w:rFonts w:ascii="Arial" w:hAnsi="Arial" w:cs="Arial"/>
            <w:color w:val="0070C0"/>
            <w:sz w:val="20"/>
            <w:szCs w:val="20"/>
            <w:rPrChange w:id="216" w:author="Marilyn Saravia" w:date="2024-09-18T23:14:00Z" w16du:dateUtc="2024-09-19T04:14:00Z">
              <w:rPr>
                <w:sz w:val="20"/>
                <w:szCs w:val="20"/>
              </w:rPr>
            </w:rPrChange>
          </w:rPr>
          <w:t xml:space="preserve">Mapeo </w:t>
        </w:r>
        <w:r w:rsidR="00454FEF" w:rsidRPr="00454FEF">
          <w:rPr>
            <w:rFonts w:ascii="Arial" w:hAnsi="Arial" w:cs="Arial"/>
            <w:color w:val="0070C0"/>
            <w:sz w:val="20"/>
            <w:szCs w:val="20"/>
          </w:rPr>
          <w:t>Técnico</w:t>
        </w:r>
        <w:r w:rsidR="00454FEF" w:rsidRPr="00454FEF">
          <w:rPr>
            <w:rFonts w:ascii="Arial" w:hAnsi="Arial" w:cs="Arial"/>
            <w:color w:val="0070C0"/>
            <w:sz w:val="20"/>
            <w:szCs w:val="20"/>
            <w:rPrChange w:id="217" w:author="Marilyn Saravia" w:date="2024-09-18T23:14:00Z" w16du:dateUtc="2024-09-19T04:14:00Z">
              <w:rPr>
                <w:sz w:val="20"/>
                <w:szCs w:val="20"/>
              </w:rPr>
            </w:rPrChange>
          </w:rPr>
          <w:t xml:space="preserve"> Funcional </w:t>
        </w:r>
      </w:ins>
      <w:ins w:id="218" w:author="Martín Andrés Gutiérrez López" w:date="2024-11-15T18:15:00Z" w16du:dateUtc="2024-11-15T23:15:00Z">
        <w:r w:rsidR="001A4339" w:rsidRPr="001A4339">
          <w:rPr>
            <w:rFonts w:ascii="Arial" w:hAnsi="Arial" w:cs="Arial"/>
            <w:color w:val="0070C0"/>
            <w:sz w:val="20"/>
            <w:szCs w:val="20"/>
          </w:rPr>
          <w:t>Anuncio de Escala</w:t>
        </w:r>
      </w:ins>
      <w:ins w:id="219" w:author="Marilyn Saravia" w:date="2024-09-18T23:14:00Z" w16du:dateUtc="2024-09-19T04:14:00Z">
        <w:del w:id="220" w:author="Martín Andrés Gutiérrez López" w:date="2024-11-15T18:15:00Z" w16du:dateUtc="2024-11-15T23:15:00Z">
          <w:r w:rsidR="00454FEF" w:rsidRPr="00454FEF" w:rsidDel="001A4339">
            <w:rPr>
              <w:rFonts w:ascii="Arial" w:hAnsi="Arial" w:cs="Arial"/>
              <w:color w:val="0070C0"/>
              <w:sz w:val="20"/>
              <w:szCs w:val="20"/>
              <w:rPrChange w:id="221" w:author="Marilyn Saravia" w:date="2024-09-18T23:14:00Z" w16du:dateUtc="2024-09-19T04:14:00Z">
                <w:rPr>
                  <w:sz w:val="20"/>
                  <w:szCs w:val="20"/>
                </w:rPr>
              </w:rPrChange>
            </w:rPr>
            <w:delText>Crear Anuncio de Escala v1 20240829</w:delText>
          </w:r>
          <w:r w:rsidR="00454FEF" w:rsidDel="001A4339">
            <w:rPr>
              <w:b/>
              <w:bCs/>
              <w:sz w:val="20"/>
              <w:szCs w:val="20"/>
            </w:rPr>
            <w:delText xml:space="preserve"> </w:delText>
          </w:r>
        </w:del>
      </w:ins>
      <w:ins w:id="222" w:author="Frank Harold Cardenas Espinoza" w:date="2024-04-08T11:56:00Z">
        <w:del w:id="223" w:author="Marilyn Saravia" w:date="2024-09-18T23:14:00Z" w16du:dateUtc="2024-09-19T04:14:00Z">
          <w:r w:rsidRPr="74DF56BD" w:rsidDel="00454FEF">
            <w:rPr>
              <w:color w:val="0070C0"/>
              <w:sz w:val="20"/>
              <w:szCs w:val="20"/>
            </w:rPr>
            <w:delText>Mapeo funcional del anuncio de escala</w:delText>
          </w:r>
        </w:del>
      </w:ins>
      <w:ins w:id="224" w:author="rprudencioh" w:date="2024-05-16T16:28:00Z">
        <w:del w:id="225" w:author="Marilyn Saravia" w:date="2024-09-18T23:14:00Z" w16du:dateUtc="2024-09-19T04:14:00Z">
          <w:r w:rsidR="48978F56" w:rsidRPr="74DF56BD" w:rsidDel="00454FEF">
            <w:rPr>
              <w:color w:val="0070C0"/>
              <w:sz w:val="20"/>
              <w:szCs w:val="20"/>
            </w:rPr>
            <w:delText xml:space="preserve"> </w:delText>
          </w:r>
        </w:del>
        <w:r w:rsidR="48978F56" w:rsidRPr="74DF56BD">
          <w:rPr>
            <w:color w:val="0070C0"/>
            <w:sz w:val="20"/>
            <w:szCs w:val="20"/>
          </w:rPr>
          <w:t xml:space="preserve">- </w:t>
        </w:r>
        <w:r w:rsidR="48978F56" w:rsidRPr="74DF56BD">
          <w:rPr>
            <w:rFonts w:asciiTheme="minorHAnsi" w:eastAsiaTheme="minorEastAsia" w:hAnsiTheme="minorHAnsi" w:cstheme="minorBidi"/>
            <w:sz w:val="20"/>
            <w:szCs w:val="20"/>
            <w:rPrChange w:id="226" w:author="rprudencioh" w:date="2024-05-16T16:28:00Z">
              <w:rPr>
                <w:color w:val="0070C0"/>
                <w:sz w:val="20"/>
                <w:szCs w:val="20"/>
              </w:rPr>
            </w:rPrChange>
          </w:rPr>
          <w:t>Sección: Pop Up Buscar Nave</w:t>
        </w:r>
      </w:ins>
      <w:ins w:id="227" w:author="Frank Harold Cardenas Espinoza" w:date="2024-04-08T11:56:00Z">
        <w:del w:id="228" w:author="rprudencioh" w:date="2024-05-16T16:28:00Z">
          <w:r w:rsidRPr="74DF56BD" w:rsidDel="009051A3">
            <w:rPr>
              <w:rFonts w:asciiTheme="minorHAnsi" w:eastAsiaTheme="minorEastAsia" w:hAnsiTheme="minorHAnsi" w:cstheme="minorBidi"/>
              <w:sz w:val="20"/>
              <w:szCs w:val="20"/>
              <w:rPrChange w:id="229" w:author="rprudencioh" w:date="2024-05-16T16:28:00Z">
                <w:rPr>
                  <w:sz w:val="20"/>
                  <w:szCs w:val="20"/>
                </w:rPr>
              </w:rPrChange>
            </w:rPr>
            <w:delText xml:space="preserve">.  </w:delText>
          </w:r>
          <w:r w:rsidRPr="74DF56BD" w:rsidDel="009051A3">
            <w:rPr>
              <w:rFonts w:asciiTheme="minorHAnsi" w:eastAsiaTheme="minorEastAsia" w:hAnsiTheme="minorHAnsi" w:cstheme="minorBidi"/>
              <w:sz w:val="20"/>
              <w:szCs w:val="20"/>
              <w:rPrChange w:id="230" w:author="rprudencioh" w:date="2024-05-16T16:28:00Z">
                <w:rPr/>
              </w:rPrChange>
            </w:rPr>
            <w:delText xml:space="preserve"> </w:delText>
          </w:r>
        </w:del>
      </w:ins>
    </w:p>
    <w:bookmarkEnd w:id="210"/>
    <w:p w14:paraId="17C90371" w14:textId="7FA9561B" w:rsidR="000355C5" w:rsidRDefault="000355C5">
      <w:pPr>
        <w:widowControl/>
        <w:autoSpaceDE/>
        <w:autoSpaceDN/>
        <w:spacing w:after="160" w:line="259" w:lineRule="auto"/>
        <w:rPr>
          <w:ins w:id="231" w:author="Martín Andrés Gutiérrez López" w:date="2024-08-30T01:04:00Z" w16du:dateUtc="2024-08-30T06:04:00Z"/>
          <w:rFonts w:ascii="Arial" w:eastAsiaTheme="majorEastAsia" w:hAnsi="Arial" w:cs="Arial"/>
          <w:b/>
          <w:bCs/>
        </w:rPr>
      </w:pPr>
      <w:ins w:id="232" w:author="Martín Andrés Gutiérrez López" w:date="2024-08-30T01:04:00Z" w16du:dateUtc="2024-08-30T06:04:00Z">
        <w:r>
          <w:rPr>
            <w:rFonts w:ascii="Arial" w:hAnsi="Arial" w:cs="Arial"/>
            <w:b/>
            <w:bCs/>
          </w:rPr>
          <w:br w:type="page"/>
        </w:r>
      </w:ins>
    </w:p>
    <w:p w14:paraId="1E594E36" w14:textId="77777777" w:rsidR="00EF44D4" w:rsidRDefault="00EF44D4" w:rsidP="009051A3">
      <w:pPr>
        <w:pStyle w:val="Ttulo1"/>
        <w:spacing w:after="240"/>
        <w:rPr>
          <w:ins w:id="233" w:author="Frank Harold Cardenas Espinoza" w:date="2024-04-11T14:49:00Z"/>
          <w:rFonts w:ascii="Arial" w:hAnsi="Arial" w:cs="Arial"/>
          <w:b/>
          <w:bCs/>
          <w:color w:val="auto"/>
          <w:sz w:val="22"/>
          <w:szCs w:val="22"/>
        </w:rPr>
      </w:pPr>
    </w:p>
    <w:p w14:paraId="14A647F2" w14:textId="4A8CD4B5" w:rsidR="009051A3" w:rsidRDefault="009051A3" w:rsidP="009051A3">
      <w:pPr>
        <w:pStyle w:val="Ttulo1"/>
        <w:spacing w:after="240"/>
        <w:rPr>
          <w:ins w:id="234" w:author="Frank Harold Cardenas Espinoza" w:date="2024-04-08T11:56:00Z"/>
          <w:rFonts w:ascii="Arial" w:hAnsi="Arial" w:cs="Arial"/>
          <w:b/>
          <w:bCs/>
          <w:color w:val="auto"/>
          <w:sz w:val="22"/>
          <w:szCs w:val="22"/>
        </w:rPr>
      </w:pPr>
      <w:ins w:id="235" w:author="Frank Harold Cardenas Espinoza" w:date="2024-04-08T11:56:00Z">
        <w:r w:rsidRPr="002905B3">
          <w:rPr>
            <w:rFonts w:ascii="Arial" w:hAnsi="Arial" w:cs="Arial"/>
            <w:b/>
            <w:bCs/>
            <w:color w:val="auto"/>
            <w:sz w:val="22"/>
            <w:szCs w:val="22"/>
          </w:rPr>
          <w:t>CRITERIO DE ACEPTACIÓN</w:t>
        </w:r>
      </w:ins>
    </w:p>
    <w:p w14:paraId="1F9C041E" w14:textId="646C32C1" w:rsidR="4281BFE8" w:rsidDel="009051A3" w:rsidRDefault="4281BFE8" w:rsidP="66A780BE">
      <w:pPr>
        <w:pStyle w:val="Textoindependiente"/>
        <w:jc w:val="both"/>
        <w:rPr>
          <w:del w:id="236" w:author="Frank Harold Cardenas Espinoza" w:date="2024-04-08T11:56:00Z"/>
          <w:sz w:val="16"/>
          <w:szCs w:val="16"/>
        </w:rPr>
      </w:pPr>
      <w:del w:id="237" w:author="Frank Harold Cardenas Espinoza" w:date="2024-04-08T11:56:00Z">
        <w:r w:rsidRPr="66A780BE" w:rsidDel="009051A3">
          <w:rPr>
            <w:sz w:val="16"/>
            <w:szCs w:val="16"/>
          </w:rPr>
          <w:delText xml:space="preserve">   </w:delText>
        </w:r>
      </w:del>
    </w:p>
    <w:p w14:paraId="6AF422CC" w14:textId="25E4127F" w:rsidR="004B02D0" w:rsidDel="009051A3" w:rsidRDefault="004B02D0" w:rsidP="004B02D0">
      <w:pPr>
        <w:pStyle w:val="Textoindependiente"/>
        <w:jc w:val="both"/>
        <w:rPr>
          <w:del w:id="238" w:author="Frank Harold Cardenas Espinoza" w:date="2024-04-08T11:56:00Z"/>
          <w:sz w:val="16"/>
        </w:rPr>
      </w:pPr>
    </w:p>
    <w:p w14:paraId="5AB5831F" w14:textId="3DCBC70C" w:rsidR="001704C4" w:rsidDel="009051A3" w:rsidRDefault="001704C4" w:rsidP="001704C4">
      <w:pPr>
        <w:pStyle w:val="Prrafodelista"/>
        <w:numPr>
          <w:ilvl w:val="0"/>
          <w:numId w:val="2"/>
        </w:numPr>
        <w:rPr>
          <w:del w:id="239" w:author="Frank Harold Cardenas Espinoza" w:date="2024-04-08T11:56:00Z"/>
          <w:sz w:val="30"/>
        </w:rPr>
      </w:pPr>
      <w:del w:id="240" w:author="Frank Harold Cardenas Espinoza" w:date="2024-04-08T11:56:00Z">
        <w:r w:rsidDel="009051A3">
          <w:rPr>
            <w:sz w:val="30"/>
          </w:rPr>
          <w:delText>Criterios de aceptación</w:delText>
        </w:r>
      </w:del>
    </w:p>
    <w:p w14:paraId="00741774" w14:textId="4A7FCA41" w:rsidR="001704C4" w:rsidDel="009051A3" w:rsidRDefault="001704C4" w:rsidP="001704C4">
      <w:pPr>
        <w:pStyle w:val="Textoindependiente"/>
        <w:rPr>
          <w:del w:id="241" w:author="Frank Harold Cardenas Espinoza" w:date="2024-04-08T11:56:00Z"/>
          <w:sz w:val="20"/>
        </w:rPr>
      </w:pPr>
    </w:p>
    <w:p w14:paraId="00B472CB" w14:textId="77777777" w:rsidR="001704C4" w:rsidRDefault="001704C4" w:rsidP="001704C4">
      <w:pPr>
        <w:pStyle w:val="Textoindependiente"/>
        <w:spacing w:before="6"/>
        <w:rPr>
          <w:sz w:val="22"/>
        </w:rPr>
      </w:pPr>
    </w:p>
    <w:tbl>
      <w:tblPr>
        <w:tblStyle w:val="TableNormal1"/>
        <w:tblW w:w="8499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242" w:author="Frank Harold Cardenas Espinoza" w:date="2024-04-08T12:29:00Z">
          <w:tblPr>
            <w:tblStyle w:val="TableNormal1"/>
            <w:tblW w:w="8499" w:type="dxa"/>
            <w:tblInd w:w="129" w:type="dxa"/>
            <w:tblBorders>
              <w:top w:val="single" w:sz="8" w:space="0" w:color="C1C6D0"/>
              <w:left w:val="single" w:sz="8" w:space="0" w:color="C1C6D0"/>
              <w:bottom w:val="single" w:sz="8" w:space="0" w:color="C1C6D0"/>
              <w:right w:val="single" w:sz="8" w:space="0" w:color="C1C6D0"/>
              <w:insideH w:val="single" w:sz="8" w:space="0" w:color="C1C6D0"/>
              <w:insideV w:val="single" w:sz="8" w:space="0" w:color="C1C6D0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1851"/>
        <w:gridCol w:w="6648"/>
        <w:tblGridChange w:id="243">
          <w:tblGrid>
            <w:gridCol w:w="360"/>
            <w:gridCol w:w="360"/>
            <w:gridCol w:w="1131"/>
            <w:gridCol w:w="6648"/>
          </w:tblGrid>
        </w:tblGridChange>
      </w:tblGrid>
      <w:tr w:rsidR="001704C4" w:rsidRPr="00D9134E" w14:paraId="50444F12" w14:textId="77777777" w:rsidTr="74DF56BD">
        <w:trPr>
          <w:trHeight w:val="562"/>
          <w:trPrChange w:id="244" w:author="Frank Harold Cardenas Espinoza" w:date="2024-04-08T12:29:00Z">
            <w:trPr>
              <w:gridAfter w:val="0"/>
              <w:trHeight w:val="562"/>
            </w:trPr>
          </w:trPrChange>
        </w:trPr>
        <w:tc>
          <w:tcPr>
            <w:tcW w:w="1851" w:type="dxa"/>
            <w:shd w:val="clear" w:color="auto" w:fill="002060"/>
            <w:tcPrChange w:id="245" w:author="Frank Harold Cardenas Espinoza" w:date="2024-04-08T12:29:00Z">
              <w:tcPr>
                <w:tcW w:w="1118" w:type="dxa"/>
                <w:tcBorders>
                  <w:left w:val="single" w:sz="4" w:space="0" w:color="C1C6D0"/>
                  <w:right w:val="single" w:sz="6" w:space="0" w:color="C1C6D0"/>
                </w:tcBorders>
                <w:shd w:val="clear" w:color="auto" w:fill="F4F5F7"/>
              </w:tcPr>
            </w:tcPrChange>
          </w:tcPr>
          <w:p w14:paraId="5B5E65F2" w14:textId="25329449" w:rsidR="001704C4" w:rsidRPr="00D9134E" w:rsidRDefault="001704C4">
            <w:pPr>
              <w:keepNext/>
              <w:spacing w:line="276" w:lineRule="auto"/>
              <w:ind w:left="113" w:right="113"/>
              <w:textAlignment w:val="baseline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rPrChange w:id="246" w:author="Frank Harold Cardenas Espinoza" w:date="2024-04-08T12:29:00Z">
                  <w:rPr>
                    <w:rFonts w:ascii="Arial" w:hAnsi="Arial"/>
                    <w:b/>
                    <w:bCs/>
                    <w:sz w:val="15"/>
                    <w:szCs w:val="15"/>
                  </w:rPr>
                </w:rPrChange>
              </w:rPr>
              <w:pPrChange w:id="247" w:author="Frank Harold Cardenas Espinoza" w:date="2024-04-08T11:57:00Z">
                <w:pPr>
                  <w:pStyle w:val="TableParagraph"/>
                  <w:spacing w:before="106" w:line="247" w:lineRule="auto"/>
                  <w:ind w:left="152" w:right="149"/>
                </w:pPr>
              </w:pPrChange>
            </w:pPr>
            <w:r w:rsidRPr="256721E5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rPrChange w:id="248" w:author="Frank Harold Cardenas Espinoza" w:date="2024-04-08T12:29:00Z">
                  <w:rPr>
                    <w:rFonts w:ascii="Arial" w:hAnsi="Arial"/>
                    <w:b/>
                    <w:bCs/>
                    <w:sz w:val="15"/>
                    <w:szCs w:val="15"/>
                  </w:rPr>
                </w:rPrChange>
              </w:rPr>
              <w:t>Criterio de aceptación</w:t>
            </w:r>
            <w:ins w:id="249" w:author="julimar8a" w:date="2024-04-23T22:34:00Z">
              <w:r w:rsidR="404C50B0" w:rsidRPr="256721E5">
                <w:rPr>
                  <w:rFonts w:ascii="Arial" w:eastAsia="Times New Roman" w:hAnsi="Arial" w:cs="Arial"/>
                  <w:b/>
                  <w:bCs/>
                  <w:color w:val="FFFFFF" w:themeColor="background1"/>
                  <w:sz w:val="20"/>
                  <w:szCs w:val="20"/>
                </w:rPr>
                <w:t xml:space="preserve"> 1</w:t>
              </w:r>
            </w:ins>
          </w:p>
        </w:tc>
        <w:tc>
          <w:tcPr>
            <w:tcW w:w="6648" w:type="dxa"/>
            <w:shd w:val="clear" w:color="auto" w:fill="002060"/>
            <w:tcPrChange w:id="250" w:author="Frank Harold Cardenas Espinoza" w:date="2024-04-08T12:29:00Z">
              <w:tcPr>
                <w:tcW w:w="7381" w:type="dxa"/>
                <w:tcBorders>
                  <w:top w:val="single" w:sz="6" w:space="0" w:color="C1C6D0"/>
                  <w:left w:val="single" w:sz="6" w:space="0" w:color="C1C6D0"/>
                  <w:bottom w:val="single" w:sz="6" w:space="0" w:color="C1C6D0"/>
                  <w:right w:val="single" w:sz="6" w:space="0" w:color="C1C6D0"/>
                </w:tcBorders>
                <w:shd w:val="clear" w:color="auto" w:fill="F4F5F7"/>
              </w:tcPr>
            </w:tcPrChange>
          </w:tcPr>
          <w:p w14:paraId="4F79DCB0" w14:textId="4C00F223" w:rsidR="001704C4" w:rsidRPr="00D9134E" w:rsidRDefault="001704C4">
            <w:pPr>
              <w:keepNext/>
              <w:spacing w:line="276" w:lineRule="auto"/>
              <w:ind w:left="113" w:right="113"/>
              <w:textAlignment w:val="baseline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rPrChange w:id="251" w:author="Frank Harold Cardenas Espinoza" w:date="2024-04-08T12:29:00Z">
                  <w:rPr>
                    <w:rFonts w:ascii="Arial" w:hAnsi="Arial"/>
                    <w:b/>
                    <w:sz w:val="15"/>
                  </w:rPr>
                </w:rPrChange>
              </w:rPr>
              <w:pPrChange w:id="252" w:author="Frank Harold Cardenas Espinoza" w:date="2024-04-08T11:57:00Z">
                <w:pPr>
                  <w:pStyle w:val="TableParagraph"/>
                  <w:spacing w:before="106" w:line="247" w:lineRule="auto"/>
                  <w:ind w:left="154" w:right="327"/>
                </w:pPr>
              </w:pPrChange>
            </w:pPr>
            <w:r w:rsidRPr="00D9134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rPrChange w:id="253" w:author="Frank Harold Cardenas Espinoza" w:date="2024-04-08T12:29:00Z">
                  <w:rPr>
                    <w:rFonts w:ascii="Arial" w:hAnsi="Arial"/>
                    <w:b/>
                    <w:sz w:val="15"/>
                  </w:rPr>
                </w:rPrChange>
              </w:rPr>
              <w:t xml:space="preserve">El sistema debe validar que las </w:t>
            </w:r>
            <w:r w:rsidR="00E66C61" w:rsidRPr="00D9134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rPrChange w:id="254" w:author="Frank Harold Cardenas Espinoza" w:date="2024-04-08T12:29:00Z">
                  <w:rPr>
                    <w:rFonts w:ascii="Arial" w:hAnsi="Arial"/>
                    <w:b/>
                    <w:sz w:val="15"/>
                  </w:rPr>
                </w:rPrChange>
              </w:rPr>
              <w:t>naves no tengan una DUE en proceso.</w:t>
            </w:r>
          </w:p>
        </w:tc>
      </w:tr>
      <w:tr w:rsidR="001704C4" w:rsidRPr="00D9134E" w14:paraId="0A0DA5D3" w14:textId="77777777" w:rsidTr="74DF56BD">
        <w:trPr>
          <w:trHeight w:val="718"/>
          <w:trPrChange w:id="255" w:author="Frank Harold Cardenas Espinoza" w:date="2024-04-08T12:22:00Z">
            <w:trPr>
              <w:gridAfter w:val="0"/>
              <w:trHeight w:val="718"/>
            </w:trPr>
          </w:trPrChange>
        </w:trPr>
        <w:tc>
          <w:tcPr>
            <w:tcW w:w="1851" w:type="dxa"/>
            <w:tcPrChange w:id="256" w:author="Frank Harold Cardenas Espinoza" w:date="2024-04-08T12:22:00Z">
              <w:tcPr>
                <w:tcW w:w="1118" w:type="dxa"/>
                <w:tcBorders>
                  <w:left w:val="single" w:sz="4" w:space="0" w:color="C1C6D0"/>
                  <w:bottom w:val="single" w:sz="6" w:space="0" w:color="C1C6D0"/>
                  <w:right w:val="single" w:sz="6" w:space="0" w:color="C1C6D0"/>
                </w:tcBorders>
              </w:tcPr>
            </w:tcPrChange>
          </w:tcPr>
          <w:p w14:paraId="679A5315" w14:textId="77777777" w:rsidR="001704C4" w:rsidRPr="00D9134E" w:rsidRDefault="001704C4" w:rsidP="00B53546">
            <w:pPr>
              <w:pStyle w:val="TableParagraph"/>
              <w:spacing w:before="71"/>
              <w:ind w:left="77"/>
              <w:rPr>
                <w:rFonts w:ascii="Arial" w:hAnsi="Arial" w:cs="Arial"/>
                <w:i/>
                <w:sz w:val="20"/>
                <w:szCs w:val="20"/>
                <w:rPrChange w:id="257" w:author="Frank Harold Cardenas Espinoza" w:date="2024-04-08T12:29:00Z">
                  <w:rPr>
                    <w:rFonts w:ascii="Arial" w:hAnsi="Arial" w:cs="Arial"/>
                    <w:i/>
                    <w:sz w:val="15"/>
                  </w:rPr>
                </w:rPrChange>
              </w:rPr>
            </w:pPr>
            <w:r w:rsidRPr="00D9134E">
              <w:rPr>
                <w:rFonts w:ascii="Arial" w:hAnsi="Arial" w:cs="Arial"/>
                <w:i/>
                <w:sz w:val="20"/>
                <w:szCs w:val="20"/>
                <w:rPrChange w:id="258" w:author="Frank Harold Cardenas Espinoza" w:date="2024-04-08T12:29:00Z">
                  <w:rPr>
                    <w:rFonts w:ascii="Arial" w:hAnsi="Arial" w:cs="Arial"/>
                    <w:i/>
                    <w:sz w:val="15"/>
                  </w:rPr>
                </w:rPrChange>
              </w:rPr>
              <w:t>Descripción</w:t>
            </w:r>
          </w:p>
        </w:tc>
        <w:tc>
          <w:tcPr>
            <w:tcW w:w="6648" w:type="dxa"/>
            <w:tcPrChange w:id="259" w:author="Frank Harold Cardenas Espinoza" w:date="2024-04-08T12:22:00Z">
              <w:tcPr>
                <w:tcW w:w="7381" w:type="dxa"/>
                <w:tcBorders>
                  <w:top w:val="single" w:sz="6" w:space="0" w:color="C1C6D0"/>
                  <w:left w:val="single" w:sz="6" w:space="0" w:color="C1C6D0"/>
                  <w:bottom w:val="single" w:sz="6" w:space="0" w:color="C1C6D0"/>
                  <w:right w:val="single" w:sz="6" w:space="0" w:color="C1C6D0"/>
                </w:tcBorders>
              </w:tcPr>
            </w:tcPrChange>
          </w:tcPr>
          <w:p w14:paraId="26723BE6" w14:textId="77777777" w:rsidR="001704C4" w:rsidRPr="00D9134E" w:rsidRDefault="001704C4" w:rsidP="00B53546">
            <w:pPr>
              <w:pStyle w:val="TableParagraph"/>
              <w:spacing w:before="71"/>
              <w:ind w:left="79" w:right="167"/>
              <w:rPr>
                <w:rFonts w:ascii="Arial" w:hAnsi="Arial" w:cs="Arial"/>
                <w:sz w:val="20"/>
                <w:szCs w:val="20"/>
                <w:rPrChange w:id="260" w:author="Frank Harold Cardenas Espinoza" w:date="2024-04-08T12:29:00Z">
                  <w:rPr>
                    <w:sz w:val="15"/>
                  </w:rPr>
                </w:rPrChange>
              </w:rPr>
            </w:pPr>
            <w:r w:rsidRPr="00D9134E">
              <w:rPr>
                <w:rFonts w:ascii="Arial" w:hAnsi="Arial" w:cs="Arial"/>
                <w:sz w:val="20"/>
                <w:szCs w:val="20"/>
                <w:rPrChange w:id="261" w:author="Frank Harold Cardenas Espinoza" w:date="2024-04-08T12:29:00Z">
                  <w:rPr>
                    <w:sz w:val="15"/>
                  </w:rPr>
                </w:rPrChange>
              </w:rPr>
              <w:t>Se comprobará cómo reacciona el sistema si se introducen datos no válidos o surge cualquier otro</w:t>
            </w:r>
            <w:r w:rsidRPr="00D9134E">
              <w:rPr>
                <w:rFonts w:ascii="Arial" w:hAnsi="Arial" w:cs="Arial"/>
                <w:spacing w:val="-40"/>
                <w:sz w:val="20"/>
                <w:szCs w:val="20"/>
                <w:rPrChange w:id="262" w:author="Frank Harold Cardenas Espinoza" w:date="2024-04-08T12:29:00Z">
                  <w:rPr>
                    <w:spacing w:val="-40"/>
                    <w:sz w:val="15"/>
                  </w:rPr>
                </w:rPrChange>
              </w:rPr>
              <w:t xml:space="preserve"> </w:t>
            </w:r>
            <w:r w:rsidRPr="00D9134E">
              <w:rPr>
                <w:rFonts w:ascii="Arial" w:hAnsi="Arial" w:cs="Arial"/>
                <w:sz w:val="20"/>
                <w:szCs w:val="20"/>
                <w:rPrChange w:id="263" w:author="Frank Harold Cardenas Espinoza" w:date="2024-04-08T12:29:00Z">
                  <w:rPr>
                    <w:sz w:val="15"/>
                  </w:rPr>
                </w:rPrChange>
              </w:rPr>
              <w:t>error posible</w:t>
            </w:r>
          </w:p>
        </w:tc>
      </w:tr>
      <w:tr w:rsidR="001704C4" w:rsidRPr="00D9134E" w14:paraId="0330227F" w14:textId="77777777" w:rsidTr="74DF56BD">
        <w:trPr>
          <w:trHeight w:val="2721"/>
          <w:trPrChange w:id="264" w:author="Frank Harold Cardenas Espinoza" w:date="2024-04-08T12:22:00Z">
            <w:trPr>
              <w:gridAfter w:val="0"/>
              <w:trHeight w:val="2721"/>
            </w:trPr>
          </w:trPrChange>
        </w:trPr>
        <w:tc>
          <w:tcPr>
            <w:tcW w:w="1851" w:type="dxa"/>
            <w:tcPrChange w:id="265" w:author="Frank Harold Cardenas Espinoza" w:date="2024-04-08T12:22:00Z">
              <w:tcPr>
                <w:tcW w:w="1118" w:type="dxa"/>
                <w:tcBorders>
                  <w:left w:val="single" w:sz="4" w:space="0" w:color="C1C6D0"/>
                  <w:bottom w:val="single" w:sz="6" w:space="0" w:color="C1C6D0"/>
                  <w:right w:val="single" w:sz="6" w:space="0" w:color="C1C6D0"/>
                </w:tcBorders>
              </w:tcPr>
            </w:tcPrChange>
          </w:tcPr>
          <w:p w14:paraId="16717EBB" w14:textId="593AF6A2" w:rsidR="001704C4" w:rsidRPr="00D9134E" w:rsidRDefault="001704C4" w:rsidP="256721E5">
            <w:pPr>
              <w:pStyle w:val="TableParagraph"/>
              <w:spacing w:before="71"/>
              <w:ind w:left="77"/>
              <w:rPr>
                <w:rFonts w:ascii="Arial" w:hAnsi="Arial" w:cs="Arial"/>
                <w:sz w:val="20"/>
                <w:szCs w:val="20"/>
                <w:rPrChange w:id="266" w:author="Frank Harold Cardenas Espinoza" w:date="2024-04-08T12:29:00Z">
                  <w:rPr>
                    <w:sz w:val="15"/>
                    <w:szCs w:val="15"/>
                  </w:rPr>
                </w:rPrChange>
              </w:rPr>
            </w:pPr>
            <w:r w:rsidRPr="256721E5">
              <w:rPr>
                <w:rFonts w:ascii="Arial" w:hAnsi="Arial" w:cs="Arial"/>
                <w:sz w:val="20"/>
                <w:szCs w:val="20"/>
                <w:rPrChange w:id="267" w:author="Frank Harold Cardenas Espinoza" w:date="2024-04-08T12:29:00Z">
                  <w:rPr>
                    <w:sz w:val="15"/>
                    <w:szCs w:val="15"/>
                  </w:rPr>
                </w:rPrChange>
              </w:rPr>
              <w:t>Escenario</w:t>
            </w:r>
            <w:ins w:id="268" w:author="julimar8a" w:date="2024-04-23T22:34:00Z">
              <w:r w:rsidR="09B962C9" w:rsidRPr="256721E5">
                <w:rPr>
                  <w:rFonts w:ascii="Arial" w:hAnsi="Arial" w:cs="Arial"/>
                  <w:sz w:val="20"/>
                  <w:szCs w:val="20"/>
                </w:rPr>
                <w:t xml:space="preserve"> 1</w:t>
              </w:r>
            </w:ins>
          </w:p>
        </w:tc>
        <w:tc>
          <w:tcPr>
            <w:tcW w:w="6648" w:type="dxa"/>
            <w:tcPrChange w:id="269" w:author="Frank Harold Cardenas Espinoza" w:date="2024-04-08T12:22:00Z">
              <w:tcPr>
                <w:tcW w:w="7381" w:type="dxa"/>
                <w:tcBorders>
                  <w:top w:val="single" w:sz="6" w:space="0" w:color="C1C6D0"/>
                  <w:left w:val="single" w:sz="6" w:space="0" w:color="C1C6D0"/>
                  <w:bottom w:val="single" w:sz="6" w:space="0" w:color="C1C6D0"/>
                  <w:right w:val="single" w:sz="6" w:space="0" w:color="C1C6D0"/>
                </w:tcBorders>
              </w:tcPr>
            </w:tcPrChange>
          </w:tcPr>
          <w:p w14:paraId="1B177B24" w14:textId="666DE321" w:rsidR="001704C4" w:rsidRPr="00A03771" w:rsidRDefault="001704C4" w:rsidP="00B53546">
            <w:pPr>
              <w:pStyle w:val="TableParagraph"/>
              <w:spacing w:before="71"/>
              <w:ind w:left="79" w:right="359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rPrChange w:id="270" w:author="Frank Harold Cardenas Espinoza" w:date="2024-04-08T12:29:00Z">
                  <w:rPr>
                    <w:sz w:val="15"/>
                  </w:rPr>
                </w:rPrChange>
              </w:rPr>
            </w:pPr>
            <w:r w:rsidRPr="00A0377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rPrChange w:id="271" w:author="Frank Harold Cardenas Espinoza" w:date="2024-04-08T12:29:00Z">
                  <w:rPr>
                    <w:sz w:val="15"/>
                  </w:rPr>
                </w:rPrChange>
              </w:rPr>
              <w:t xml:space="preserve">Intento de crear y guardar </w:t>
            </w:r>
            <w:r w:rsidRPr="00FB175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highlight w:val="yellow"/>
                <w:rPrChange w:id="272" w:author="Martín Andrés Gutiérrez López" w:date="2024-08-29T23:58:00Z" w16du:dateUtc="2024-08-30T04:58:00Z">
                  <w:rPr>
                    <w:sz w:val="15"/>
                  </w:rPr>
                </w:rPrChange>
              </w:rPr>
              <w:t xml:space="preserve">cuando </w:t>
            </w:r>
            <w:del w:id="273" w:author="Martín Andrés Gutiérrez López" w:date="2024-08-29T23:57:00Z" w16du:dateUtc="2024-08-30T04:57:00Z">
              <w:r w:rsidRPr="00FB1751" w:rsidDel="00FB1751">
                <w:rPr>
                  <w:rFonts w:ascii="Arial" w:hAnsi="Arial" w:cs="Arial"/>
                  <w:b/>
                  <w:bCs/>
                  <w:i/>
                  <w:iCs/>
                  <w:sz w:val="20"/>
                  <w:szCs w:val="20"/>
                  <w:highlight w:val="yellow"/>
                  <w:rPrChange w:id="274" w:author="Martín Andrés Gutiérrez López" w:date="2024-08-29T23:58:00Z" w16du:dateUtc="2024-08-30T04:58:00Z">
                    <w:rPr>
                      <w:sz w:val="15"/>
                    </w:rPr>
                  </w:rPrChange>
                </w:rPr>
                <w:delText>existe un solape entre el intervalo ETA-ETD y un intervalo de cierre del puerto</w:delText>
              </w:r>
            </w:del>
            <w:ins w:id="275" w:author="Martín Andrés Gutiérrez López" w:date="2024-08-29T23:57:00Z" w16du:dateUtc="2024-08-30T04:57:00Z">
              <w:r w:rsidR="00FB1751" w:rsidRPr="00FB1751">
                <w:rPr>
                  <w:rFonts w:ascii="Arial" w:hAnsi="Arial" w:cs="Arial"/>
                  <w:b/>
                  <w:bCs/>
                  <w:i/>
                  <w:iCs/>
                  <w:sz w:val="20"/>
                  <w:szCs w:val="20"/>
                  <w:highlight w:val="yellow"/>
                  <w:rPrChange w:id="276" w:author="Martín Andrés Gutiérrez López" w:date="2024-08-29T23:58:00Z" w16du:dateUtc="2024-08-30T04:58:00Z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rPrChange>
                </w:rPr>
                <w:t>la nave ya se encuentra en el puerto con otra DUE</w:t>
              </w:r>
            </w:ins>
          </w:p>
          <w:p w14:paraId="6EDBD82F" w14:textId="77777777" w:rsidR="001704C4" w:rsidRPr="00D9134E" w:rsidRDefault="001704C4" w:rsidP="00B53546">
            <w:pPr>
              <w:pStyle w:val="TableParagraph"/>
              <w:rPr>
                <w:rFonts w:ascii="Arial" w:hAnsi="Arial" w:cs="Arial"/>
                <w:sz w:val="20"/>
                <w:szCs w:val="20"/>
                <w:rPrChange w:id="277" w:author="Frank Harold Cardenas Espinoza" w:date="2024-04-08T12:29:00Z">
                  <w:rPr>
                    <w:sz w:val="15"/>
                  </w:rPr>
                </w:rPrChange>
              </w:rPr>
            </w:pPr>
          </w:p>
          <w:p w14:paraId="0301878D" w14:textId="19CEA933" w:rsidR="001704C4" w:rsidRPr="00A03771" w:rsidDel="00B33BF0" w:rsidRDefault="001704C4" w:rsidP="00B53546">
            <w:pPr>
              <w:pStyle w:val="TableParagraph"/>
              <w:rPr>
                <w:del w:id="278" w:author="Frank Harold Cardenas Espinoza" w:date="2024-04-08T12:22:00Z"/>
                <w:rFonts w:ascii="Arial" w:hAnsi="Arial" w:cs="Arial"/>
                <w:b/>
                <w:bCs/>
                <w:sz w:val="20"/>
                <w:szCs w:val="20"/>
                <w:rPrChange w:id="279" w:author="Frank Harold Cardenas Espinoza" w:date="2024-04-08T12:29:00Z">
                  <w:rPr>
                    <w:del w:id="280" w:author="Frank Harold Cardenas Espinoza" w:date="2024-04-08T12:22:00Z"/>
                    <w:sz w:val="15"/>
                  </w:rPr>
                </w:rPrChange>
              </w:rPr>
            </w:pPr>
          </w:p>
          <w:p w14:paraId="6CB9E517" w14:textId="6AE7C82C" w:rsidR="001704C4" w:rsidRPr="00A03771" w:rsidDel="00B33BF0" w:rsidRDefault="001704C4" w:rsidP="00B53546">
            <w:pPr>
              <w:pStyle w:val="TableParagraph"/>
              <w:spacing w:before="7"/>
              <w:rPr>
                <w:del w:id="281" w:author="Frank Harold Cardenas Espinoza" w:date="2024-04-08T12:22:00Z"/>
                <w:rFonts w:ascii="Arial" w:hAnsi="Arial" w:cs="Arial"/>
                <w:b/>
                <w:bCs/>
                <w:sz w:val="20"/>
                <w:szCs w:val="20"/>
                <w:rPrChange w:id="282" w:author="Frank Harold Cardenas Espinoza" w:date="2024-04-08T12:29:00Z">
                  <w:rPr>
                    <w:del w:id="283" w:author="Frank Harold Cardenas Espinoza" w:date="2024-04-08T12:22:00Z"/>
                    <w:sz w:val="15"/>
                  </w:rPr>
                </w:rPrChange>
              </w:rPr>
            </w:pPr>
          </w:p>
          <w:p w14:paraId="5747369F" w14:textId="2A5AA826" w:rsidR="001704C4" w:rsidRPr="00D9134E" w:rsidRDefault="001704C4" w:rsidP="006B108B">
            <w:pPr>
              <w:pStyle w:val="TableParagraph"/>
              <w:ind w:left="79" w:right="252"/>
              <w:rPr>
                <w:rFonts w:ascii="Arial" w:hAnsi="Arial" w:cs="Arial"/>
                <w:sz w:val="20"/>
                <w:szCs w:val="20"/>
                <w:rPrChange w:id="284" w:author="Frank Harold Cardenas Espinoza" w:date="2024-04-08T12:29:00Z">
                  <w:rPr>
                    <w:sz w:val="15"/>
                  </w:rPr>
                </w:rPrChange>
              </w:rPr>
            </w:pPr>
            <w:r w:rsidRPr="00A03771">
              <w:rPr>
                <w:rFonts w:ascii="Arial" w:hAnsi="Arial" w:cs="Arial"/>
                <w:b/>
                <w:bCs/>
                <w:sz w:val="20"/>
                <w:szCs w:val="20"/>
                <w:rPrChange w:id="285" w:author="Frank Harold Cardenas Espinoza" w:date="2024-04-08T12:29:00Z">
                  <w:rPr>
                    <w:sz w:val="15"/>
                  </w:rPr>
                </w:rPrChange>
              </w:rPr>
              <w:t>Dado</w:t>
            </w:r>
            <w:r w:rsidRPr="00D9134E">
              <w:rPr>
                <w:rFonts w:ascii="Arial" w:hAnsi="Arial" w:cs="Arial"/>
                <w:sz w:val="20"/>
                <w:szCs w:val="20"/>
                <w:rPrChange w:id="286" w:author="Frank Harold Cardenas Espinoza" w:date="2024-04-08T12:29:00Z">
                  <w:rPr>
                    <w:sz w:val="15"/>
                  </w:rPr>
                </w:rPrChange>
              </w:rPr>
              <w:t xml:space="preserve"> un usuario que se encuentra en la vista </w:t>
            </w:r>
            <w:r w:rsidR="00E66C61" w:rsidRPr="00D9134E">
              <w:rPr>
                <w:rFonts w:ascii="Arial" w:hAnsi="Arial" w:cs="Arial"/>
                <w:sz w:val="20"/>
                <w:szCs w:val="20"/>
                <w:rPrChange w:id="287" w:author="Frank Harold Cardenas Espinoza" w:date="2024-04-08T12:29:00Z">
                  <w:rPr>
                    <w:sz w:val="15"/>
                  </w:rPr>
                </w:rPrChange>
              </w:rPr>
              <w:t>buscar nave</w:t>
            </w:r>
            <w:r w:rsidRPr="00D9134E">
              <w:rPr>
                <w:rFonts w:ascii="Arial" w:hAnsi="Arial" w:cs="Arial"/>
                <w:sz w:val="20"/>
                <w:szCs w:val="20"/>
                <w:rPrChange w:id="288" w:author="Frank Harold Cardenas Espinoza" w:date="2024-04-08T12:29:00Z">
                  <w:rPr>
                    <w:sz w:val="15"/>
                  </w:rPr>
                </w:rPrChange>
              </w:rPr>
              <w:t xml:space="preserve"> </w:t>
            </w:r>
          </w:p>
          <w:p w14:paraId="620758DC" w14:textId="04593354" w:rsidR="001704C4" w:rsidRPr="00D9134E" w:rsidDel="00B33BF0" w:rsidRDefault="001704C4" w:rsidP="00B53546">
            <w:pPr>
              <w:pStyle w:val="TableParagraph"/>
              <w:rPr>
                <w:del w:id="289" w:author="Frank Harold Cardenas Espinoza" w:date="2024-04-08T12:22:00Z"/>
                <w:rFonts w:ascii="Arial" w:hAnsi="Arial" w:cs="Arial"/>
                <w:sz w:val="20"/>
                <w:szCs w:val="20"/>
                <w:rPrChange w:id="290" w:author="Frank Harold Cardenas Espinoza" w:date="2024-04-08T12:29:00Z">
                  <w:rPr>
                    <w:del w:id="291" w:author="Frank Harold Cardenas Espinoza" w:date="2024-04-08T12:22:00Z"/>
                    <w:sz w:val="15"/>
                  </w:rPr>
                </w:rPrChange>
              </w:rPr>
            </w:pPr>
          </w:p>
          <w:p w14:paraId="4EE8EDBA" w14:textId="77777777" w:rsidR="001704C4" w:rsidRPr="00D9134E" w:rsidRDefault="001704C4" w:rsidP="00B53546">
            <w:pPr>
              <w:pStyle w:val="TableParagraph"/>
              <w:spacing w:before="7"/>
              <w:rPr>
                <w:rFonts w:ascii="Arial" w:hAnsi="Arial" w:cs="Arial"/>
                <w:sz w:val="20"/>
                <w:szCs w:val="20"/>
                <w:rPrChange w:id="292" w:author="Frank Harold Cardenas Espinoza" w:date="2024-04-08T12:29:00Z">
                  <w:rPr>
                    <w:sz w:val="15"/>
                  </w:rPr>
                </w:rPrChange>
              </w:rPr>
            </w:pPr>
          </w:p>
          <w:p w14:paraId="58F4D16F" w14:textId="7C95EBCD" w:rsidR="001704C4" w:rsidRPr="00D9134E" w:rsidRDefault="001704C4" w:rsidP="00B53546">
            <w:pPr>
              <w:pStyle w:val="TableParagraph"/>
              <w:ind w:left="79"/>
              <w:rPr>
                <w:rFonts w:ascii="Arial" w:hAnsi="Arial" w:cs="Arial"/>
                <w:sz w:val="20"/>
                <w:szCs w:val="20"/>
                <w:rPrChange w:id="293" w:author="Frank Harold Cardenas Espinoza" w:date="2024-04-08T12:29:00Z">
                  <w:rPr>
                    <w:sz w:val="15"/>
                  </w:rPr>
                </w:rPrChange>
              </w:rPr>
            </w:pPr>
            <w:r w:rsidRPr="00A03771">
              <w:rPr>
                <w:rFonts w:ascii="Arial" w:hAnsi="Arial" w:cs="Arial"/>
                <w:b/>
                <w:bCs/>
                <w:sz w:val="20"/>
                <w:szCs w:val="20"/>
                <w:rPrChange w:id="294" w:author="Frank Harold Cardenas Espinoza" w:date="2024-04-08T12:29:00Z">
                  <w:rPr>
                    <w:sz w:val="15"/>
                  </w:rPr>
                </w:rPrChange>
              </w:rPr>
              <w:t>Cuando</w:t>
            </w:r>
            <w:r w:rsidRPr="00D9134E">
              <w:rPr>
                <w:rFonts w:ascii="Arial" w:hAnsi="Arial" w:cs="Arial"/>
                <w:sz w:val="20"/>
                <w:szCs w:val="20"/>
                <w:rPrChange w:id="295" w:author="Frank Harold Cardenas Espinoza" w:date="2024-04-08T12:29:00Z">
                  <w:rPr>
                    <w:sz w:val="15"/>
                  </w:rPr>
                </w:rPrChange>
              </w:rPr>
              <w:t xml:space="preserve"> seleccione </w:t>
            </w:r>
            <w:r w:rsidR="006B108B" w:rsidRPr="00D9134E">
              <w:rPr>
                <w:rFonts w:ascii="Arial" w:hAnsi="Arial" w:cs="Arial"/>
                <w:sz w:val="20"/>
                <w:szCs w:val="20"/>
                <w:rPrChange w:id="296" w:author="Frank Harold Cardenas Espinoza" w:date="2024-04-08T12:29:00Z">
                  <w:rPr>
                    <w:sz w:val="15"/>
                  </w:rPr>
                </w:rPrChange>
              </w:rPr>
              <w:t>una de las naves</w:t>
            </w:r>
            <w:r w:rsidR="004E5C1E" w:rsidRPr="00D9134E">
              <w:rPr>
                <w:rFonts w:ascii="Arial" w:hAnsi="Arial" w:cs="Arial"/>
                <w:sz w:val="20"/>
                <w:szCs w:val="20"/>
                <w:rPrChange w:id="297" w:author="Frank Harold Cardenas Espinoza" w:date="2024-04-08T12:29:00Z">
                  <w:rPr>
                    <w:sz w:val="15"/>
                  </w:rPr>
                </w:rPrChange>
              </w:rPr>
              <w:t xml:space="preserve"> en la grilla del resultado de la búsqueda</w:t>
            </w:r>
          </w:p>
          <w:p w14:paraId="4313797F" w14:textId="189F1C92" w:rsidR="001704C4" w:rsidRPr="00D9134E" w:rsidDel="00B33BF0" w:rsidRDefault="001704C4" w:rsidP="00B53546">
            <w:pPr>
              <w:pStyle w:val="TableParagraph"/>
              <w:rPr>
                <w:del w:id="298" w:author="Frank Harold Cardenas Espinoza" w:date="2024-04-08T12:22:00Z"/>
                <w:rFonts w:ascii="Arial" w:hAnsi="Arial" w:cs="Arial"/>
                <w:sz w:val="20"/>
                <w:szCs w:val="20"/>
                <w:rPrChange w:id="299" w:author="Frank Harold Cardenas Espinoza" w:date="2024-04-08T12:29:00Z">
                  <w:rPr>
                    <w:del w:id="300" w:author="Frank Harold Cardenas Espinoza" w:date="2024-04-08T12:22:00Z"/>
                    <w:sz w:val="15"/>
                  </w:rPr>
                </w:rPrChange>
              </w:rPr>
            </w:pPr>
          </w:p>
          <w:p w14:paraId="5D28E5BC" w14:textId="57AD7AB1" w:rsidR="001704C4" w:rsidRPr="00D9134E" w:rsidDel="00B33BF0" w:rsidRDefault="001704C4" w:rsidP="00B53546">
            <w:pPr>
              <w:pStyle w:val="TableParagraph"/>
              <w:rPr>
                <w:del w:id="301" w:author="Frank Harold Cardenas Espinoza" w:date="2024-04-08T12:22:00Z"/>
                <w:rFonts w:ascii="Arial" w:hAnsi="Arial" w:cs="Arial"/>
                <w:sz w:val="20"/>
                <w:szCs w:val="20"/>
                <w:rPrChange w:id="302" w:author="Frank Harold Cardenas Espinoza" w:date="2024-04-08T12:29:00Z">
                  <w:rPr>
                    <w:del w:id="303" w:author="Frank Harold Cardenas Espinoza" w:date="2024-04-08T12:22:00Z"/>
                    <w:sz w:val="15"/>
                  </w:rPr>
                </w:rPrChange>
              </w:rPr>
            </w:pPr>
          </w:p>
          <w:p w14:paraId="05024D05" w14:textId="77777777" w:rsidR="001704C4" w:rsidRPr="00D9134E" w:rsidRDefault="001704C4" w:rsidP="00B53546">
            <w:pPr>
              <w:pStyle w:val="TableParagraph"/>
              <w:spacing w:before="6"/>
              <w:rPr>
                <w:rFonts w:ascii="Arial" w:hAnsi="Arial" w:cs="Arial"/>
                <w:sz w:val="20"/>
                <w:szCs w:val="20"/>
                <w:rPrChange w:id="304" w:author="Frank Harold Cardenas Espinoza" w:date="2024-04-08T12:29:00Z">
                  <w:rPr>
                    <w:sz w:val="15"/>
                  </w:rPr>
                </w:rPrChange>
              </w:rPr>
            </w:pPr>
          </w:p>
          <w:p w14:paraId="445165A0" w14:textId="56DEB3FF" w:rsidR="001704C4" w:rsidRPr="00D9134E" w:rsidRDefault="001704C4" w:rsidP="74DF56BD">
            <w:pPr>
              <w:pStyle w:val="TableParagraph"/>
              <w:ind w:left="79"/>
              <w:rPr>
                <w:rFonts w:ascii="Arial" w:hAnsi="Arial" w:cs="Arial"/>
                <w:sz w:val="20"/>
                <w:szCs w:val="20"/>
                <w:rPrChange w:id="305" w:author="Frank Harold Cardenas Espinoza" w:date="2024-04-08T12:29:00Z">
                  <w:rPr>
                    <w:sz w:val="15"/>
                    <w:szCs w:val="15"/>
                  </w:rPr>
                </w:rPrChange>
              </w:rPr>
            </w:pPr>
            <w:r w:rsidRPr="74DF56BD">
              <w:rPr>
                <w:rFonts w:ascii="Arial" w:hAnsi="Arial" w:cs="Arial"/>
                <w:b/>
                <w:bCs/>
                <w:sz w:val="20"/>
                <w:szCs w:val="20"/>
                <w:rPrChange w:id="306" w:author="Frank Harold Cardenas Espinoza" w:date="2024-04-08T12:29:00Z">
                  <w:rPr>
                    <w:sz w:val="15"/>
                    <w:szCs w:val="15"/>
                  </w:rPr>
                </w:rPrChange>
              </w:rPr>
              <w:t>Entonces</w:t>
            </w:r>
            <w:r w:rsidRPr="74DF56BD">
              <w:rPr>
                <w:rFonts w:ascii="Arial" w:hAnsi="Arial" w:cs="Arial"/>
                <w:sz w:val="20"/>
                <w:szCs w:val="20"/>
                <w:rPrChange w:id="307" w:author="Frank Harold Cardenas Espinoza" w:date="2024-04-08T12:29:00Z">
                  <w:rPr>
                    <w:sz w:val="15"/>
                    <w:szCs w:val="15"/>
                  </w:rPr>
                </w:rPrChange>
              </w:rPr>
              <w:t xml:space="preserve">: </w:t>
            </w:r>
            <w:r w:rsidR="004E5C1E" w:rsidRPr="74DF56BD">
              <w:rPr>
                <w:rFonts w:ascii="Arial" w:hAnsi="Arial" w:cs="Arial"/>
                <w:sz w:val="20"/>
                <w:szCs w:val="20"/>
                <w:rPrChange w:id="308" w:author="Frank Harold Cardenas Espinoza" w:date="2024-04-08T12:29:00Z">
                  <w:rPr>
                    <w:sz w:val="15"/>
                    <w:szCs w:val="15"/>
                  </w:rPr>
                </w:rPrChange>
              </w:rPr>
              <w:t xml:space="preserve">si la nave seleccionada </w:t>
            </w:r>
            <w:ins w:id="309" w:author="Martín Andrés Gutiérrez López" w:date="2024-08-30T00:00:00Z" w16du:dateUtc="2024-08-30T05:00:00Z">
              <w:r w:rsidR="00FB1751" w:rsidRPr="00FB1751">
                <w:rPr>
                  <w:rFonts w:ascii="Arial" w:hAnsi="Arial" w:cs="Arial"/>
                  <w:sz w:val="20"/>
                  <w:szCs w:val="20"/>
                  <w:highlight w:val="yellow"/>
                  <w:rPrChange w:id="310" w:author="Martín Andrés Gutiérrez López" w:date="2024-08-30T00:00:00Z" w16du:dateUtc="2024-08-30T05:00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tiene una DUE con</w:t>
              </w:r>
            </w:ins>
            <w:del w:id="311" w:author="Martín Andrés Gutiérrez López" w:date="2024-08-29T23:59:00Z" w16du:dateUtc="2024-08-30T04:59:00Z">
              <w:r w:rsidR="004E5C1E" w:rsidRPr="00FB1751" w:rsidDel="00FB1751">
                <w:rPr>
                  <w:rFonts w:ascii="Arial" w:hAnsi="Arial" w:cs="Arial"/>
                  <w:sz w:val="20"/>
                  <w:szCs w:val="20"/>
                  <w:highlight w:val="yellow"/>
                  <w:rPrChange w:id="312" w:author="Martín Andrés Gutiérrez López" w:date="2024-08-30T00:00:00Z" w16du:dateUtc="2024-08-30T05:00:00Z">
                    <w:rPr>
                      <w:sz w:val="15"/>
                      <w:szCs w:val="15"/>
                    </w:rPr>
                  </w:rPrChange>
                </w:rPr>
                <w:delText xml:space="preserve">no presenta </w:delText>
              </w:r>
            </w:del>
            <w:del w:id="313" w:author="Martín Andrés Gutiérrez López" w:date="2024-08-30T00:00:00Z" w16du:dateUtc="2024-08-30T05:00:00Z">
              <w:r w:rsidR="004E5C1E" w:rsidRPr="00FB1751" w:rsidDel="00FB1751">
                <w:rPr>
                  <w:rFonts w:ascii="Arial" w:hAnsi="Arial" w:cs="Arial"/>
                  <w:sz w:val="20"/>
                  <w:szCs w:val="20"/>
                  <w:highlight w:val="yellow"/>
                  <w:rPrChange w:id="314" w:author="Martín Andrés Gutiérrez López" w:date="2024-08-30T00:00:00Z" w16du:dateUtc="2024-08-30T05:00:00Z">
                    <w:rPr>
                      <w:sz w:val="15"/>
                      <w:szCs w:val="15"/>
                    </w:rPr>
                  </w:rPrChange>
                </w:rPr>
                <w:delText>el</w:delText>
              </w:r>
            </w:del>
            <w:r w:rsidR="004E5C1E" w:rsidRPr="00FB1751">
              <w:rPr>
                <w:rFonts w:ascii="Arial" w:hAnsi="Arial" w:cs="Arial"/>
                <w:sz w:val="20"/>
                <w:szCs w:val="20"/>
                <w:highlight w:val="yellow"/>
                <w:rPrChange w:id="315" w:author="Martín Andrés Gutiérrez López" w:date="2024-08-30T00:00:00Z" w16du:dateUtc="2024-08-30T05:00:00Z">
                  <w:rPr>
                    <w:sz w:val="15"/>
                    <w:szCs w:val="15"/>
                  </w:rPr>
                </w:rPrChange>
              </w:rPr>
              <w:t xml:space="preserve"> estado</w:t>
            </w:r>
            <w:ins w:id="316" w:author="Martín Andrés Gutiérrez López" w:date="2024-08-30T00:00:00Z" w16du:dateUtc="2024-08-30T05:00:00Z">
              <w:r w:rsidR="00FB1751" w:rsidRPr="00FB1751">
                <w:rPr>
                  <w:rFonts w:ascii="Arial" w:hAnsi="Arial" w:cs="Arial"/>
                  <w:sz w:val="20"/>
                  <w:szCs w:val="20"/>
                  <w:highlight w:val="yellow"/>
                  <w:rPrChange w:id="317" w:author="Martín Andrés Gutiérrez López" w:date="2024-08-30T00:00:00Z" w16du:dateUtc="2024-08-30T05:00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 diferente a cancelada, cerrada</w:t>
              </w:r>
            </w:ins>
            <w:del w:id="318" w:author="Martín Andrés Gutiérrez López" w:date="2024-08-30T00:00:00Z" w16du:dateUtc="2024-08-30T05:00:00Z">
              <w:r w:rsidR="004E5C1E" w:rsidRPr="00FB1751" w:rsidDel="00FB1751">
                <w:rPr>
                  <w:rFonts w:ascii="Arial" w:hAnsi="Arial" w:cs="Arial"/>
                  <w:sz w:val="20"/>
                  <w:szCs w:val="20"/>
                  <w:highlight w:val="yellow"/>
                  <w:rPrChange w:id="319" w:author="Martín Andrés Gutiérrez López" w:date="2024-08-30T00:00:00Z" w16du:dateUtc="2024-08-30T05:00:00Z">
                    <w:rPr>
                      <w:sz w:val="15"/>
                      <w:szCs w:val="15"/>
                    </w:rPr>
                  </w:rPrChange>
                </w:rPr>
                <w:delText xml:space="preserve"> recepcionado</w:delText>
              </w:r>
            </w:del>
            <w:r w:rsidR="004E5C1E" w:rsidRPr="00FB1751">
              <w:rPr>
                <w:rFonts w:ascii="Arial" w:hAnsi="Arial" w:cs="Arial"/>
                <w:sz w:val="20"/>
                <w:szCs w:val="20"/>
                <w:highlight w:val="yellow"/>
                <w:rPrChange w:id="320" w:author="Martín Andrés Gutiérrez López" w:date="2024-08-30T00:00:00Z" w16du:dateUtc="2024-08-30T05:00:00Z">
                  <w:rPr>
                    <w:sz w:val="15"/>
                    <w:szCs w:val="15"/>
                  </w:rPr>
                </w:rPrChange>
              </w:rPr>
              <w:t xml:space="preserve"> o </w:t>
            </w:r>
            <w:del w:id="321" w:author="Martín Andrés Gutiérrez López" w:date="2024-08-30T00:00:00Z" w16du:dateUtc="2024-08-30T05:00:00Z">
              <w:r w:rsidR="004E5C1E" w:rsidRPr="00FB1751" w:rsidDel="00FB1751">
                <w:rPr>
                  <w:rFonts w:ascii="Arial" w:hAnsi="Arial" w:cs="Arial"/>
                  <w:sz w:val="20"/>
                  <w:szCs w:val="20"/>
                  <w:highlight w:val="yellow"/>
                  <w:rPrChange w:id="322" w:author="Martín Andrés Gutiérrez López" w:date="2024-08-30T00:00:00Z" w16du:dateUtc="2024-08-30T05:00:00Z">
                    <w:rPr>
                      <w:sz w:val="15"/>
                      <w:szCs w:val="15"/>
                    </w:rPr>
                  </w:rPrChange>
                </w:rPr>
                <w:delText>cancelado</w:delText>
              </w:r>
            </w:del>
            <w:ins w:id="323" w:author="Martín Andrés Gutiérrez López" w:date="2024-08-30T00:00:00Z" w16du:dateUtc="2024-08-30T05:00:00Z">
              <w:r w:rsidR="00FB1751" w:rsidRPr="00FB1751">
                <w:rPr>
                  <w:rFonts w:ascii="Arial" w:hAnsi="Arial" w:cs="Arial"/>
                  <w:sz w:val="20"/>
                  <w:szCs w:val="20"/>
                  <w:highlight w:val="yellow"/>
                  <w:rPrChange w:id="324" w:author="Martín Andrés Gutiérrez López" w:date="2024-08-30T00:00:00Z" w16du:dateUtc="2024-08-30T05:00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despachada</w:t>
              </w:r>
            </w:ins>
            <w:r w:rsidR="004E5C1E" w:rsidRPr="74DF56BD">
              <w:rPr>
                <w:rFonts w:ascii="Arial" w:hAnsi="Arial" w:cs="Arial"/>
                <w:sz w:val="20"/>
                <w:szCs w:val="20"/>
                <w:rPrChange w:id="325" w:author="Frank Harold Cardenas Espinoza" w:date="2024-04-08T12:29:00Z">
                  <w:rPr>
                    <w:sz w:val="15"/>
                    <w:szCs w:val="15"/>
                  </w:rPr>
                </w:rPrChange>
              </w:rPr>
              <w:t xml:space="preserve"> el sistema mostrará el mensaje de error </w:t>
            </w:r>
            <w:r w:rsidR="004E5C1E" w:rsidRPr="74DF56BD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326" w:author="Frank Harold Cardenas Espinoza" w:date="2024-04-08T12:29:00Z">
                  <w:rPr>
                    <w:color w:val="2F5496" w:themeColor="accent1" w:themeShade="BF"/>
                    <w:sz w:val="15"/>
                    <w:szCs w:val="15"/>
                  </w:rPr>
                </w:rPrChange>
              </w:rPr>
              <w:t>E002</w:t>
            </w:r>
            <w:r w:rsidR="004E5C1E" w:rsidRPr="74DF56BD">
              <w:rPr>
                <w:rFonts w:ascii="Arial" w:hAnsi="Arial" w:cs="Arial"/>
                <w:sz w:val="20"/>
                <w:szCs w:val="20"/>
                <w:rPrChange w:id="327" w:author="Frank Harold Cardenas Espinoza" w:date="2024-04-08T12:29:00Z">
                  <w:rPr>
                    <w:sz w:val="15"/>
                    <w:szCs w:val="15"/>
                  </w:rPr>
                </w:rPrChange>
              </w:rPr>
              <w:t>.</w:t>
            </w:r>
          </w:p>
        </w:tc>
      </w:tr>
    </w:tbl>
    <w:p w14:paraId="68A80F05" w14:textId="77777777" w:rsidR="001704C4" w:rsidRDefault="001704C4" w:rsidP="256721E5">
      <w:pPr>
        <w:pStyle w:val="Textoindependiente"/>
        <w:rPr>
          <w:sz w:val="20"/>
          <w:szCs w:val="20"/>
        </w:rPr>
      </w:pPr>
    </w:p>
    <w:tbl>
      <w:tblPr>
        <w:tblStyle w:val="TableNormal1"/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7"/>
        <w:gridCol w:w="6528"/>
      </w:tblGrid>
      <w:tr w:rsidR="256721E5" w14:paraId="30773C6E" w14:textId="77777777" w:rsidTr="74DF56BD">
        <w:trPr>
          <w:trHeight w:val="562"/>
        </w:trPr>
        <w:tc>
          <w:tcPr>
            <w:tcW w:w="1851" w:type="dxa"/>
            <w:shd w:val="clear" w:color="auto" w:fill="002060"/>
          </w:tcPr>
          <w:p w14:paraId="2B3F27E2" w14:textId="38DEE0DB" w:rsidR="256721E5" w:rsidRDefault="256721E5" w:rsidP="256721E5">
            <w:pPr>
              <w:keepNext/>
              <w:spacing w:line="276" w:lineRule="auto"/>
              <w:ind w:left="113" w:right="113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256721E5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Criterio de aceptación </w:t>
            </w:r>
            <w:r w:rsidR="62835B68" w:rsidRPr="256721E5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6648" w:type="dxa"/>
            <w:shd w:val="clear" w:color="auto" w:fill="002060"/>
          </w:tcPr>
          <w:p w14:paraId="12D64AA5" w14:textId="4FCE4727" w:rsidR="256721E5" w:rsidRDefault="256721E5" w:rsidP="256721E5">
            <w:pPr>
              <w:keepNext/>
              <w:spacing w:line="276" w:lineRule="auto"/>
              <w:ind w:left="113" w:right="113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7046E896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El sistema debe </w:t>
            </w:r>
            <w:r w:rsidR="19433C3E" w:rsidRPr="7046E896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permitir la búsqueda de la nave</w:t>
            </w:r>
            <w:r w:rsidR="4EA4C10A" w:rsidRPr="7046E896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26205E82" w:rsidRPr="7046E896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y devolver los datos </w:t>
            </w:r>
            <w:del w:id="328" w:author="julimar8a" w:date="2024-04-25T16:54:00Z">
              <w:r w:rsidRPr="7046E896" w:rsidDel="256721E5">
                <w:rPr>
                  <w:rFonts w:ascii="Arial" w:eastAsia="Times New Roman" w:hAnsi="Arial" w:cs="Arial"/>
                  <w:b/>
                  <w:bCs/>
                  <w:color w:val="FFFFFF" w:themeColor="background1"/>
                  <w:sz w:val="20"/>
                  <w:szCs w:val="20"/>
                </w:rPr>
                <w:delText xml:space="preserve"> </w:delText>
              </w:r>
            </w:del>
            <w:r w:rsidR="35AB0BD0" w:rsidRPr="7046E896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de </w:t>
            </w:r>
            <w:r w:rsidRPr="7046E896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la nave</w:t>
            </w:r>
            <w:r w:rsidR="2246BFCC" w:rsidRPr="7046E896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seleccionada</w:t>
            </w:r>
            <w:r w:rsidR="62423A84" w:rsidRPr="7046E896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para el impedimento de zarpe</w:t>
            </w:r>
          </w:p>
        </w:tc>
      </w:tr>
      <w:tr w:rsidR="256721E5" w14:paraId="4115F0DD" w14:textId="77777777" w:rsidTr="74DF56BD">
        <w:trPr>
          <w:trHeight w:val="718"/>
        </w:trPr>
        <w:tc>
          <w:tcPr>
            <w:tcW w:w="1851" w:type="dxa"/>
          </w:tcPr>
          <w:p w14:paraId="71D56B3B" w14:textId="77777777" w:rsidR="256721E5" w:rsidRDefault="256721E5" w:rsidP="256721E5">
            <w:pPr>
              <w:pStyle w:val="TableParagraph"/>
              <w:spacing w:before="71"/>
              <w:ind w:left="77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256721E5">
              <w:rPr>
                <w:rFonts w:ascii="Arial" w:hAnsi="Arial" w:cs="Arial"/>
                <w:i/>
                <w:iCs/>
                <w:sz w:val="20"/>
                <w:szCs w:val="20"/>
              </w:rPr>
              <w:t>Descripción</w:t>
            </w:r>
          </w:p>
        </w:tc>
        <w:tc>
          <w:tcPr>
            <w:tcW w:w="6648" w:type="dxa"/>
          </w:tcPr>
          <w:p w14:paraId="786ACC57" w14:textId="497E71B3" w:rsidR="256721E5" w:rsidRDefault="256721E5" w:rsidP="256721E5">
            <w:pPr>
              <w:pStyle w:val="TableParagraph"/>
              <w:spacing w:before="71"/>
              <w:ind w:left="79" w:right="167"/>
              <w:rPr>
                <w:rFonts w:ascii="Arial" w:hAnsi="Arial" w:cs="Arial"/>
                <w:sz w:val="20"/>
                <w:szCs w:val="20"/>
              </w:rPr>
            </w:pPr>
            <w:r w:rsidRPr="256721E5">
              <w:rPr>
                <w:rFonts w:ascii="Arial" w:hAnsi="Arial" w:cs="Arial"/>
                <w:sz w:val="20"/>
                <w:szCs w:val="20"/>
              </w:rPr>
              <w:t xml:space="preserve">Se comprobará </w:t>
            </w:r>
            <w:r w:rsidR="5D583981" w:rsidRPr="256721E5">
              <w:rPr>
                <w:rFonts w:ascii="Arial" w:hAnsi="Arial" w:cs="Arial"/>
                <w:sz w:val="20"/>
                <w:szCs w:val="20"/>
              </w:rPr>
              <w:t xml:space="preserve">que la búsqueda </w:t>
            </w:r>
            <w:r w:rsidR="6E826483" w:rsidRPr="256721E5">
              <w:rPr>
                <w:rFonts w:ascii="Arial" w:hAnsi="Arial" w:cs="Arial"/>
                <w:sz w:val="20"/>
                <w:szCs w:val="20"/>
              </w:rPr>
              <w:t>devuelva</w:t>
            </w:r>
            <w:r w:rsidR="5D583981" w:rsidRPr="256721E5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="089685FF" w:rsidRPr="256721E5">
              <w:rPr>
                <w:rFonts w:ascii="Arial" w:hAnsi="Arial" w:cs="Arial"/>
                <w:sz w:val="20"/>
                <w:szCs w:val="20"/>
              </w:rPr>
              <w:t>información</w:t>
            </w:r>
            <w:r w:rsidR="5D583981" w:rsidRPr="256721E5">
              <w:rPr>
                <w:rFonts w:ascii="Arial" w:hAnsi="Arial" w:cs="Arial"/>
                <w:sz w:val="20"/>
                <w:szCs w:val="20"/>
              </w:rPr>
              <w:t xml:space="preserve"> requerida </w:t>
            </w:r>
            <w:r w:rsidR="76AFE57A" w:rsidRPr="256721E5">
              <w:rPr>
                <w:rFonts w:ascii="Arial" w:hAnsi="Arial" w:cs="Arial"/>
                <w:sz w:val="20"/>
                <w:szCs w:val="20"/>
              </w:rPr>
              <w:t xml:space="preserve">para el </w:t>
            </w:r>
            <w:r w:rsidR="768924DA" w:rsidRPr="256721E5">
              <w:rPr>
                <w:rFonts w:ascii="Arial" w:hAnsi="Arial" w:cs="Arial"/>
                <w:sz w:val="20"/>
                <w:szCs w:val="20"/>
              </w:rPr>
              <w:t>uso en impedimento de zarpe</w:t>
            </w:r>
          </w:p>
        </w:tc>
      </w:tr>
      <w:tr w:rsidR="256721E5" w14:paraId="3AF80EE3" w14:textId="77777777" w:rsidTr="74DF56BD">
        <w:trPr>
          <w:trHeight w:val="2721"/>
        </w:trPr>
        <w:tc>
          <w:tcPr>
            <w:tcW w:w="1851" w:type="dxa"/>
          </w:tcPr>
          <w:p w14:paraId="17AFD1C3" w14:textId="593AF6A2" w:rsidR="256721E5" w:rsidRDefault="256721E5" w:rsidP="256721E5">
            <w:pPr>
              <w:pStyle w:val="TableParagraph"/>
              <w:spacing w:before="71"/>
              <w:ind w:left="77"/>
              <w:rPr>
                <w:rFonts w:ascii="Arial" w:hAnsi="Arial" w:cs="Arial"/>
                <w:sz w:val="20"/>
                <w:szCs w:val="20"/>
              </w:rPr>
            </w:pPr>
            <w:r w:rsidRPr="256721E5">
              <w:rPr>
                <w:rFonts w:ascii="Arial" w:hAnsi="Arial" w:cs="Arial"/>
                <w:sz w:val="20"/>
                <w:szCs w:val="20"/>
              </w:rPr>
              <w:t>Escenario 1</w:t>
            </w:r>
          </w:p>
        </w:tc>
        <w:tc>
          <w:tcPr>
            <w:tcW w:w="6648" w:type="dxa"/>
          </w:tcPr>
          <w:p w14:paraId="2901C903" w14:textId="481AD5F0" w:rsidR="51692FC1" w:rsidRDefault="51692FC1" w:rsidP="7046E896">
            <w:pPr>
              <w:pStyle w:val="TableParagraph"/>
              <w:spacing w:before="71"/>
              <w:ind w:left="79" w:right="359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rPrChange w:id="329" w:author="julimar8a" w:date="2024-04-25T16:55:00Z"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</w:rPrChange>
              </w:rPr>
            </w:pPr>
            <w:r w:rsidRPr="7046E896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rPrChange w:id="330" w:author="julimar8a" w:date="2024-04-25T16:55:00Z"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</w:rPrChange>
              </w:rPr>
              <w:t xml:space="preserve">Permitir que la nave seleccionada </w:t>
            </w:r>
            <w:r w:rsidR="7A276EF2" w:rsidRPr="7046E896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rPrChange w:id="331" w:author="julimar8a" w:date="2024-04-25T16:55:00Z"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</w:rPrChange>
              </w:rPr>
              <w:t xml:space="preserve">devuelva la información requerida para </w:t>
            </w:r>
            <w:r w:rsidR="512C8407" w:rsidRPr="7046E896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>el uso respectivo</w:t>
            </w:r>
          </w:p>
          <w:p w14:paraId="48A64CEF" w14:textId="5EE430FC" w:rsidR="256721E5" w:rsidRDefault="256721E5" w:rsidP="69AAC9DB">
            <w:pPr>
              <w:pStyle w:val="TableParagraph"/>
              <w:spacing w:before="71"/>
              <w:ind w:left="79" w:right="359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rPrChange w:id="332" w:author="julimar8a" w:date="2024-04-25T16:55:00Z">
                  <w:rPr>
                    <w:rFonts w:ascii="Arial" w:hAnsi="Arial" w:cs="Arial"/>
                    <w:b/>
                    <w:bCs/>
                    <w:i/>
                    <w:iCs/>
                    <w:sz w:val="20"/>
                    <w:szCs w:val="20"/>
                  </w:rPr>
                </w:rPrChange>
              </w:rPr>
            </w:pPr>
          </w:p>
          <w:p w14:paraId="5D305F58" w14:textId="1441C538" w:rsidR="256721E5" w:rsidRDefault="256721E5" w:rsidP="74DF56BD">
            <w:pPr>
              <w:pStyle w:val="TableParagraph"/>
              <w:spacing w:before="7"/>
              <w:ind w:left="79" w:right="252"/>
              <w:rPr>
                <w:ins w:id="333" w:author="julimar8a" w:date="2024-04-25T17:36:00Z" w16du:dateUtc="2024-04-25T17:36:38Z"/>
                <w:rFonts w:ascii="Arial" w:eastAsia="Arial" w:hAnsi="Arial" w:cs="Arial"/>
                <w:sz w:val="20"/>
                <w:szCs w:val="20"/>
              </w:rPr>
            </w:pPr>
            <w:r w:rsidRPr="74DF56BD">
              <w:rPr>
                <w:rFonts w:ascii="Arial" w:eastAsia="Arial" w:hAnsi="Arial" w:cs="Arial"/>
                <w:b/>
                <w:bCs/>
                <w:sz w:val="20"/>
                <w:szCs w:val="20"/>
                <w:rPrChange w:id="334" w:author="julimar8a" w:date="2024-04-25T16:55:00Z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rPrChange>
              </w:rPr>
              <w:t>Dado</w:t>
            </w:r>
            <w:r w:rsidRPr="74DF56BD">
              <w:rPr>
                <w:rFonts w:ascii="Arial" w:eastAsia="Arial" w:hAnsi="Arial" w:cs="Arial"/>
                <w:sz w:val="20"/>
                <w:szCs w:val="20"/>
                <w:rPrChange w:id="335" w:author="julimar8a" w:date="2024-04-25T16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 xml:space="preserve"> </w:t>
            </w:r>
            <w:r w:rsidR="47AAEAA6" w:rsidRPr="74DF56BD">
              <w:rPr>
                <w:rFonts w:ascii="Arial" w:eastAsia="Arial" w:hAnsi="Arial" w:cs="Arial"/>
                <w:sz w:val="20"/>
                <w:szCs w:val="20"/>
                <w:rPrChange w:id="336" w:author="julimar8a" w:date="2024-04-25T16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 xml:space="preserve">que </w:t>
            </w:r>
            <w:r w:rsidRPr="74DF56BD">
              <w:rPr>
                <w:rFonts w:ascii="Arial" w:eastAsia="Arial" w:hAnsi="Arial" w:cs="Arial"/>
                <w:sz w:val="20"/>
                <w:szCs w:val="20"/>
                <w:rPrChange w:id="337" w:author="julimar8a" w:date="2024-04-25T16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 xml:space="preserve">un usuario que </w:t>
            </w:r>
            <w:r w:rsidR="57738DEB" w:rsidRPr="74DF56BD">
              <w:rPr>
                <w:rFonts w:ascii="Arial" w:eastAsia="Arial" w:hAnsi="Arial" w:cs="Arial"/>
                <w:sz w:val="20"/>
                <w:szCs w:val="20"/>
              </w:rPr>
              <w:t>desea</w:t>
            </w:r>
            <w:r w:rsidR="34B6D322" w:rsidRPr="74DF56BD">
              <w:rPr>
                <w:rFonts w:ascii="Arial" w:eastAsia="Arial" w:hAnsi="Arial" w:cs="Arial"/>
                <w:sz w:val="20"/>
                <w:szCs w:val="20"/>
                <w:rPrChange w:id="338" w:author="julimar8a" w:date="2024-04-25T16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 xml:space="preserve"> realiza</w:t>
            </w:r>
            <w:r w:rsidR="724D9C8A" w:rsidRPr="74DF56BD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34B6D322" w:rsidRPr="74DF56BD">
              <w:rPr>
                <w:rFonts w:ascii="Arial" w:eastAsia="Arial" w:hAnsi="Arial" w:cs="Arial"/>
                <w:sz w:val="20"/>
                <w:szCs w:val="20"/>
                <w:rPrChange w:id="339" w:author="julimar8a" w:date="2024-04-25T16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 xml:space="preserve"> la búsqueda </w:t>
            </w:r>
            <w:r w:rsidR="15A9AA73" w:rsidRPr="74DF56BD">
              <w:rPr>
                <w:rFonts w:ascii="Arial" w:eastAsia="Arial" w:hAnsi="Arial" w:cs="Arial"/>
                <w:sz w:val="20"/>
                <w:szCs w:val="20"/>
              </w:rPr>
              <w:t xml:space="preserve">de una nave </w:t>
            </w:r>
            <w:r w:rsidR="2AC87704" w:rsidRPr="74DF56BD">
              <w:rPr>
                <w:rFonts w:ascii="Arial" w:eastAsia="Arial" w:hAnsi="Arial" w:cs="Arial"/>
                <w:sz w:val="20"/>
                <w:szCs w:val="20"/>
              </w:rPr>
              <w:t>cuando se encuentra en la interfaz de la creación de una solicitud de impedimento de zarpe.</w:t>
            </w:r>
          </w:p>
          <w:p w14:paraId="4C0F25BE" w14:textId="762E74FA" w:rsidR="7046E896" w:rsidRDefault="7046E896" w:rsidP="7046E896">
            <w:pPr>
              <w:pStyle w:val="TableParagraph"/>
              <w:ind w:left="79" w:right="252"/>
              <w:rPr>
                <w:rFonts w:ascii="Arial" w:eastAsia="Arial" w:hAnsi="Arial" w:cs="Arial"/>
                <w:sz w:val="20"/>
                <w:szCs w:val="20"/>
                <w:rPrChange w:id="340" w:author="julimar8a" w:date="2024-04-25T16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  <w:p w14:paraId="15019BDC" w14:textId="26531A70" w:rsidR="256721E5" w:rsidRDefault="256721E5" w:rsidP="69AAC9DB">
            <w:pPr>
              <w:pStyle w:val="TableParagraph"/>
              <w:ind w:left="79"/>
              <w:rPr>
                <w:rFonts w:ascii="Arial" w:eastAsia="Arial" w:hAnsi="Arial" w:cs="Arial"/>
                <w:sz w:val="20"/>
                <w:szCs w:val="20"/>
                <w:rPrChange w:id="341" w:author="julimar8a" w:date="2024-04-25T16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7046E896">
              <w:rPr>
                <w:rFonts w:ascii="Arial" w:eastAsia="Arial" w:hAnsi="Arial" w:cs="Arial"/>
                <w:b/>
                <w:bCs/>
                <w:sz w:val="20"/>
                <w:szCs w:val="20"/>
                <w:rPrChange w:id="342" w:author="julimar8a" w:date="2024-04-25T16:55:00Z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rPrChange>
              </w:rPr>
              <w:t>Cuando</w:t>
            </w:r>
            <w:r w:rsidRPr="7046E896">
              <w:rPr>
                <w:rFonts w:ascii="Arial" w:eastAsia="Arial" w:hAnsi="Arial" w:cs="Arial"/>
                <w:sz w:val="20"/>
                <w:szCs w:val="20"/>
                <w:rPrChange w:id="343" w:author="julimar8a" w:date="2024-04-25T16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 xml:space="preserve"> seleccion</w:t>
            </w:r>
            <w:r w:rsidR="4BAEC567" w:rsidRPr="7046E896">
              <w:rPr>
                <w:rFonts w:ascii="Arial" w:eastAsia="Arial" w:hAnsi="Arial" w:cs="Arial"/>
                <w:sz w:val="20"/>
                <w:szCs w:val="20"/>
              </w:rPr>
              <w:t xml:space="preserve">a la Lupa de búsqueda </w:t>
            </w:r>
            <w:r w:rsidRPr="7046E896">
              <w:rPr>
                <w:rFonts w:ascii="Arial" w:eastAsia="Arial" w:hAnsi="Arial" w:cs="Arial"/>
                <w:sz w:val="20"/>
                <w:szCs w:val="20"/>
                <w:rPrChange w:id="344" w:author="julimar8a" w:date="2024-04-25T16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de la nave</w:t>
            </w:r>
            <w:ins w:id="345" w:author="julimar8a" w:date="2024-04-25T17:38:00Z">
              <w:r w:rsidR="4B31C3A3" w:rsidRPr="7046E896">
                <w:rPr>
                  <w:rFonts w:ascii="Arial" w:eastAsia="Arial" w:hAnsi="Arial" w:cs="Arial"/>
                  <w:sz w:val="20"/>
                  <w:szCs w:val="20"/>
                </w:rPr>
                <w:t>,</w:t>
              </w:r>
            </w:ins>
            <w:r w:rsidR="251ED3BE" w:rsidRPr="7046E896">
              <w:rPr>
                <w:rFonts w:ascii="Arial" w:eastAsia="Arial" w:hAnsi="Arial" w:cs="Arial"/>
                <w:sz w:val="20"/>
                <w:szCs w:val="20"/>
              </w:rPr>
              <w:t xml:space="preserve"> en la interfaz de la creación de la Solicitud impedimento de zarpe</w:t>
            </w:r>
          </w:p>
          <w:p w14:paraId="1D850F63" w14:textId="497EB661" w:rsidR="256721E5" w:rsidRDefault="256721E5" w:rsidP="69AAC9DB">
            <w:pPr>
              <w:pStyle w:val="TableParagraph"/>
              <w:ind w:left="79"/>
              <w:rPr>
                <w:rFonts w:ascii="Arial" w:eastAsia="Arial" w:hAnsi="Arial" w:cs="Arial"/>
                <w:sz w:val="20"/>
                <w:szCs w:val="20"/>
                <w:rPrChange w:id="346" w:author="julimar8a" w:date="2024-04-25T16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  <w:p w14:paraId="5A294C6A" w14:textId="10454AC7" w:rsidR="256721E5" w:rsidRDefault="256721E5" w:rsidP="7046E896">
            <w:pPr>
              <w:pStyle w:val="TableParagraph"/>
              <w:ind w:left="79"/>
              <w:rPr>
                <w:rFonts w:ascii="Arial" w:eastAsia="Arial" w:hAnsi="Arial" w:cs="Arial"/>
                <w:sz w:val="20"/>
                <w:szCs w:val="20"/>
              </w:rPr>
            </w:pPr>
            <w:r w:rsidRPr="7046E896">
              <w:rPr>
                <w:rFonts w:ascii="Arial" w:eastAsia="Arial" w:hAnsi="Arial" w:cs="Arial"/>
                <w:b/>
                <w:bCs/>
                <w:sz w:val="20"/>
                <w:szCs w:val="20"/>
                <w:rPrChange w:id="347" w:author="julimar8a" w:date="2024-04-25T16:55:00Z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rPrChange>
              </w:rPr>
              <w:t>Entonces</w:t>
            </w:r>
            <w:r w:rsidRPr="7046E896">
              <w:rPr>
                <w:rFonts w:ascii="Arial" w:eastAsia="Arial" w:hAnsi="Arial" w:cs="Arial"/>
                <w:sz w:val="20"/>
                <w:szCs w:val="20"/>
                <w:rPrChange w:id="348" w:author="julimar8a" w:date="2024-04-25T16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 xml:space="preserve">: </w:t>
            </w:r>
            <w:r w:rsidR="555DAD11" w:rsidRPr="7046E896">
              <w:rPr>
                <w:rFonts w:ascii="Arial" w:eastAsia="Arial" w:hAnsi="Arial" w:cs="Arial"/>
                <w:sz w:val="20"/>
                <w:szCs w:val="20"/>
                <w:rPrChange w:id="349" w:author="julimar8a" w:date="2024-04-25T16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El sistema debe</w:t>
            </w:r>
            <w:r w:rsidR="3D33C746" w:rsidRPr="7046E8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51F2357F" w:rsidRPr="7046E896">
              <w:rPr>
                <w:rFonts w:ascii="Arial" w:eastAsia="Arial" w:hAnsi="Arial" w:cs="Arial"/>
                <w:sz w:val="20"/>
                <w:szCs w:val="20"/>
              </w:rPr>
              <w:t>mostrar las opciones de la búsqueda de la nave</w:t>
            </w:r>
            <w:r w:rsidR="103D3F39" w:rsidRPr="7046E89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CA011DA" w14:textId="1E5491E5" w:rsidR="256721E5" w:rsidRDefault="2B6FAA93" w:rsidP="74DF56BD">
            <w:pPr>
              <w:pStyle w:val="TableParagraph"/>
              <w:ind w:left="79"/>
              <w:rPr>
                <w:ins w:id="350" w:author="julimar8a" w:date="2024-04-25T17:39:00Z" w16du:dateUtc="2024-04-25T17:39:57Z"/>
                <w:rFonts w:ascii="Arial" w:eastAsia="Arial" w:hAnsi="Arial" w:cs="Arial"/>
                <w:sz w:val="20"/>
                <w:szCs w:val="20"/>
              </w:rPr>
            </w:pPr>
            <w:r w:rsidRPr="74DF56BD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51F2357F" w:rsidRPr="74DF56BD">
              <w:rPr>
                <w:rFonts w:ascii="Arial" w:eastAsia="Arial" w:hAnsi="Arial" w:cs="Arial"/>
                <w:sz w:val="20"/>
                <w:szCs w:val="20"/>
              </w:rPr>
              <w:t xml:space="preserve">uego de la selección </w:t>
            </w:r>
            <w:r w:rsidR="0EDDDFD5" w:rsidRPr="74DF56BD">
              <w:rPr>
                <w:rFonts w:ascii="Arial" w:eastAsia="Arial" w:hAnsi="Arial" w:cs="Arial"/>
                <w:sz w:val="20"/>
                <w:szCs w:val="20"/>
              </w:rPr>
              <w:t>permit</w:t>
            </w:r>
            <w:r w:rsidR="6C1166DC" w:rsidRPr="74DF56BD">
              <w:rPr>
                <w:rFonts w:ascii="Arial" w:eastAsia="Arial" w:hAnsi="Arial" w:cs="Arial"/>
                <w:sz w:val="20"/>
                <w:szCs w:val="20"/>
              </w:rPr>
              <w:t>ir</w:t>
            </w:r>
            <w:r w:rsidR="0EDDDFD5" w:rsidRPr="74DF56B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5A29CA6" w:rsidRPr="74DF56BD">
              <w:rPr>
                <w:rFonts w:ascii="Arial" w:eastAsia="Arial" w:hAnsi="Arial" w:cs="Arial"/>
                <w:sz w:val="20"/>
                <w:szCs w:val="20"/>
                <w:rPrChange w:id="351" w:author="julimar8a" w:date="2024-04-24T23:13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</w:rPr>
                </w:rPrChange>
              </w:rPr>
              <w:t>el envío de los siguientes campos: IMO, matrícula,</w:t>
            </w:r>
            <w:r w:rsidR="58C9445B" w:rsidRPr="74DF56BD">
              <w:rPr>
                <w:rFonts w:ascii="Arial" w:eastAsia="Arial" w:hAnsi="Arial" w:cs="Arial"/>
                <w:sz w:val="20"/>
                <w:szCs w:val="20"/>
              </w:rPr>
              <w:t xml:space="preserve"> Bandera, </w:t>
            </w:r>
            <w:r w:rsidR="25A29CA6" w:rsidRPr="74DF56BD">
              <w:rPr>
                <w:rFonts w:ascii="Arial" w:eastAsia="Arial" w:hAnsi="Arial" w:cs="Arial"/>
                <w:sz w:val="20"/>
                <w:szCs w:val="20"/>
                <w:rPrChange w:id="352" w:author="julimar8a" w:date="2024-04-24T23:13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</w:rPr>
                </w:rPrChange>
              </w:rPr>
              <w:t xml:space="preserve"> Nombre de nave</w:t>
            </w:r>
            <w:r w:rsidR="284B0263" w:rsidRPr="74DF56BD">
              <w:rPr>
                <w:rFonts w:ascii="Arial" w:eastAsia="Arial" w:hAnsi="Arial" w:cs="Arial"/>
                <w:sz w:val="20"/>
                <w:szCs w:val="20"/>
              </w:rPr>
              <w:t>, para el registro de la solicitud de impedimento de zarpe</w:t>
            </w:r>
            <w:ins w:id="353" w:author="julimar8a" w:date="2024-04-25T17:39:00Z">
              <w:r w:rsidR="69A88BEB" w:rsidRPr="74DF56BD">
                <w:rPr>
                  <w:rFonts w:ascii="Arial" w:eastAsia="Arial" w:hAnsi="Arial" w:cs="Arial"/>
                  <w:sz w:val="20"/>
                  <w:szCs w:val="20"/>
                </w:rPr>
                <w:t>.</w:t>
              </w:r>
            </w:ins>
          </w:p>
          <w:p w14:paraId="3955A156" w14:textId="4E18D97C" w:rsidR="256721E5" w:rsidRDefault="256721E5" w:rsidP="7046E896">
            <w:pPr>
              <w:pStyle w:val="TableParagraph"/>
              <w:ind w:left="79"/>
              <w:rPr>
                <w:rFonts w:ascii="Arial" w:eastAsia="Arial" w:hAnsi="Arial" w:cs="Arial"/>
                <w:sz w:val="20"/>
                <w:szCs w:val="20"/>
                <w:rPrChange w:id="354" w:author="julimar8a" w:date="2024-04-25T16:5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</w:p>
        </w:tc>
      </w:tr>
    </w:tbl>
    <w:p w14:paraId="0D2ED189" w14:textId="413AF8C3" w:rsidR="256721E5" w:rsidRDefault="256721E5" w:rsidP="256721E5">
      <w:pPr>
        <w:pStyle w:val="Textoindependiente"/>
        <w:rPr>
          <w:sz w:val="20"/>
          <w:szCs w:val="20"/>
        </w:rPr>
      </w:pPr>
    </w:p>
    <w:p w14:paraId="7579BF87" w14:textId="1B3FA0EB" w:rsidR="001704C4" w:rsidDel="00503BC1" w:rsidRDefault="001704C4" w:rsidP="004B02D0">
      <w:pPr>
        <w:pStyle w:val="Textoindependiente"/>
        <w:jc w:val="both"/>
        <w:rPr>
          <w:del w:id="355" w:author="Frank Harold Cardenas Espinoza" w:date="2024-04-08T12:41:00Z"/>
          <w:sz w:val="16"/>
        </w:rPr>
      </w:pPr>
    </w:p>
    <w:p w14:paraId="32E7D28A" w14:textId="730D278B" w:rsidR="004B02D0" w:rsidDel="00503BC1" w:rsidRDefault="004B02D0" w:rsidP="004B02D0">
      <w:pPr>
        <w:pStyle w:val="Textoindependiente"/>
        <w:jc w:val="both"/>
        <w:rPr>
          <w:del w:id="356" w:author="Frank Harold Cardenas Espinoza" w:date="2024-04-08T12:41:00Z"/>
          <w:sz w:val="16"/>
        </w:rPr>
      </w:pPr>
    </w:p>
    <w:p w14:paraId="405EE6F9" w14:textId="1C53B274" w:rsidR="004B02D0" w:rsidDel="00503BC1" w:rsidRDefault="00B80381" w:rsidP="00B80381">
      <w:pPr>
        <w:pStyle w:val="Textoindependiente"/>
        <w:numPr>
          <w:ilvl w:val="0"/>
          <w:numId w:val="2"/>
        </w:numPr>
        <w:jc w:val="both"/>
        <w:rPr>
          <w:del w:id="357" w:author="Frank Harold Cardenas Espinoza" w:date="2024-04-08T12:41:00Z"/>
          <w:sz w:val="30"/>
        </w:rPr>
      </w:pPr>
      <w:del w:id="358" w:author="Frank Harold Cardenas Espinoza" w:date="2024-04-08T12:41:00Z">
        <w:r w:rsidDel="00503BC1">
          <w:rPr>
            <w:sz w:val="30"/>
          </w:rPr>
          <w:delText>Mapeo técnico (funcional)</w:delText>
        </w:r>
      </w:del>
    </w:p>
    <w:p w14:paraId="600F78CE" w14:textId="51F1D75E" w:rsidR="00B80381" w:rsidDel="00503BC1" w:rsidRDefault="00B80381" w:rsidP="004B02D0">
      <w:pPr>
        <w:pStyle w:val="Textoindependiente"/>
        <w:jc w:val="both"/>
        <w:rPr>
          <w:del w:id="359" w:author="Frank Harold Cardenas Espinoza" w:date="2024-04-08T12:41:00Z"/>
          <w:sz w:val="16"/>
        </w:rPr>
      </w:pPr>
    </w:p>
    <w:tbl>
      <w:tblPr>
        <w:tblStyle w:val="TableNormal"/>
        <w:tblW w:w="10314" w:type="dxa"/>
        <w:tblInd w:w="-913" w:type="dxa"/>
        <w:tblBorders>
          <w:top w:val="single" w:sz="8" w:space="0" w:color="C1C6D0"/>
          <w:left w:val="single" w:sz="8" w:space="0" w:color="C1C6D0"/>
          <w:bottom w:val="single" w:sz="8" w:space="0" w:color="C1C6D0"/>
          <w:right w:val="single" w:sz="8" w:space="0" w:color="C1C6D0"/>
          <w:insideH w:val="single" w:sz="8" w:space="0" w:color="C1C6D0"/>
          <w:insideV w:val="single" w:sz="8" w:space="0" w:color="C1C6D0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1134"/>
        <w:gridCol w:w="3543"/>
        <w:gridCol w:w="993"/>
        <w:gridCol w:w="850"/>
        <w:gridCol w:w="709"/>
        <w:gridCol w:w="1751"/>
      </w:tblGrid>
      <w:tr w:rsidR="004B02D0" w:rsidRPr="00155555" w:rsidDel="00503BC1" w14:paraId="775190DD" w14:textId="00973A8D" w:rsidTr="00A176A1">
        <w:trPr>
          <w:trHeight w:val="430"/>
          <w:del w:id="360" w:author="Frank Harold Cardenas Espinoza" w:date="2024-04-08T12:41:00Z"/>
        </w:trPr>
        <w:tc>
          <w:tcPr>
            <w:tcW w:w="1334" w:type="dxa"/>
            <w:tcBorders>
              <w:left w:val="single" w:sz="4" w:space="0" w:color="C1C6D0"/>
              <w:bottom w:val="single" w:sz="4" w:space="0" w:color="auto"/>
              <w:right w:val="single" w:sz="6" w:space="0" w:color="C1C6D0"/>
            </w:tcBorders>
            <w:shd w:val="clear" w:color="auto" w:fill="F4F5F7"/>
          </w:tcPr>
          <w:p w14:paraId="13CFAB69" w14:textId="412EC545" w:rsidR="004B02D0" w:rsidRPr="00155555" w:rsidDel="00503BC1" w:rsidRDefault="004B02D0" w:rsidP="00A176A1">
            <w:pPr>
              <w:jc w:val="center"/>
              <w:rPr>
                <w:del w:id="361" w:author="Frank Harold Cardenas Espinoza" w:date="2024-04-08T12:41:00Z"/>
                <w:sz w:val="14"/>
                <w:szCs w:val="14"/>
              </w:rPr>
            </w:pPr>
            <w:del w:id="362" w:author="Frank Harold Cardenas Espinoza" w:date="2024-04-08T12:41:00Z">
              <w:r w:rsidRPr="00155555" w:rsidDel="00503BC1">
                <w:rPr>
                  <w:sz w:val="14"/>
                  <w:szCs w:val="14"/>
                </w:rPr>
                <w:delText>Nombre Campo</w:delText>
              </w:r>
            </w:del>
          </w:p>
        </w:tc>
        <w:tc>
          <w:tcPr>
            <w:tcW w:w="1134" w:type="dxa"/>
            <w:tcBorders>
              <w:top w:val="single" w:sz="6" w:space="0" w:color="C1C6D0"/>
              <w:left w:val="single" w:sz="6" w:space="0" w:color="C1C6D0"/>
              <w:bottom w:val="single" w:sz="4" w:space="0" w:color="auto"/>
              <w:right w:val="single" w:sz="6" w:space="0" w:color="C1C6D0"/>
            </w:tcBorders>
            <w:shd w:val="clear" w:color="auto" w:fill="F4F5F7"/>
          </w:tcPr>
          <w:p w14:paraId="20EFA387" w14:textId="12B500AA" w:rsidR="004B02D0" w:rsidRPr="00155555" w:rsidDel="00503BC1" w:rsidRDefault="004B02D0" w:rsidP="00A176A1">
            <w:pPr>
              <w:jc w:val="center"/>
              <w:rPr>
                <w:del w:id="363" w:author="Frank Harold Cardenas Espinoza" w:date="2024-04-08T12:41:00Z"/>
                <w:sz w:val="14"/>
                <w:szCs w:val="14"/>
              </w:rPr>
            </w:pPr>
            <w:del w:id="364" w:author="Frank Harold Cardenas Espinoza" w:date="2024-04-08T12:41:00Z">
              <w:r w:rsidRPr="00155555" w:rsidDel="00503BC1">
                <w:rPr>
                  <w:sz w:val="14"/>
                  <w:szCs w:val="14"/>
                </w:rPr>
                <w:delText>Tipo Campo</w:delText>
              </w:r>
            </w:del>
          </w:p>
        </w:tc>
        <w:tc>
          <w:tcPr>
            <w:tcW w:w="3543" w:type="dxa"/>
            <w:tcBorders>
              <w:top w:val="single" w:sz="6" w:space="0" w:color="C1C6D0"/>
              <w:left w:val="single" w:sz="6" w:space="0" w:color="C1C6D0"/>
              <w:bottom w:val="single" w:sz="4" w:space="0" w:color="auto"/>
              <w:right w:val="single" w:sz="6" w:space="0" w:color="C1C6D0"/>
            </w:tcBorders>
            <w:shd w:val="clear" w:color="auto" w:fill="F4F5F7"/>
          </w:tcPr>
          <w:p w14:paraId="2461375B" w14:textId="75E70FA3" w:rsidR="004B02D0" w:rsidRPr="00155555" w:rsidDel="00503BC1" w:rsidRDefault="004B02D0" w:rsidP="00A176A1">
            <w:pPr>
              <w:jc w:val="center"/>
              <w:rPr>
                <w:del w:id="365" w:author="Frank Harold Cardenas Espinoza" w:date="2024-04-08T12:41:00Z"/>
                <w:sz w:val="14"/>
                <w:szCs w:val="14"/>
              </w:rPr>
            </w:pPr>
            <w:del w:id="366" w:author="Frank Harold Cardenas Espinoza" w:date="2024-04-08T12:41:00Z">
              <w:r w:rsidRPr="00155555" w:rsidDel="00503BC1">
                <w:rPr>
                  <w:sz w:val="14"/>
                  <w:szCs w:val="14"/>
                </w:rPr>
                <w:delText>Reglas</w:delText>
              </w:r>
            </w:del>
          </w:p>
        </w:tc>
        <w:tc>
          <w:tcPr>
            <w:tcW w:w="993" w:type="dxa"/>
            <w:tcBorders>
              <w:top w:val="single" w:sz="6" w:space="0" w:color="C1C6D0"/>
              <w:left w:val="single" w:sz="6" w:space="0" w:color="C1C6D0"/>
              <w:bottom w:val="single" w:sz="4" w:space="0" w:color="auto"/>
              <w:right w:val="single" w:sz="6" w:space="0" w:color="C1C6D0"/>
            </w:tcBorders>
            <w:shd w:val="clear" w:color="auto" w:fill="F4F5F7"/>
          </w:tcPr>
          <w:p w14:paraId="40955235" w14:textId="5BB824C7" w:rsidR="004B02D0" w:rsidRPr="00155555" w:rsidDel="00503BC1" w:rsidRDefault="004B02D0" w:rsidP="00A176A1">
            <w:pPr>
              <w:jc w:val="center"/>
              <w:rPr>
                <w:del w:id="367" w:author="Frank Harold Cardenas Espinoza" w:date="2024-04-08T12:41:00Z"/>
                <w:sz w:val="14"/>
                <w:szCs w:val="14"/>
              </w:rPr>
            </w:pPr>
            <w:del w:id="368" w:author="Frank Harold Cardenas Espinoza" w:date="2024-04-08T12:41:00Z">
              <w:r w:rsidRPr="00155555" w:rsidDel="00503BC1">
                <w:rPr>
                  <w:sz w:val="14"/>
                  <w:szCs w:val="14"/>
                </w:rPr>
                <w:delText>Longitud mínima</w:delText>
              </w:r>
            </w:del>
          </w:p>
        </w:tc>
        <w:tc>
          <w:tcPr>
            <w:tcW w:w="850" w:type="dxa"/>
            <w:tcBorders>
              <w:top w:val="single" w:sz="6" w:space="0" w:color="C1C6D0"/>
              <w:left w:val="single" w:sz="6" w:space="0" w:color="C1C6D0"/>
              <w:bottom w:val="single" w:sz="4" w:space="0" w:color="auto"/>
              <w:right w:val="single" w:sz="6" w:space="0" w:color="C1C6D0"/>
            </w:tcBorders>
            <w:shd w:val="clear" w:color="auto" w:fill="F4F5F7"/>
          </w:tcPr>
          <w:p w14:paraId="3B7FA547" w14:textId="22597D7B" w:rsidR="004B02D0" w:rsidRPr="00155555" w:rsidDel="00503BC1" w:rsidRDefault="004B02D0" w:rsidP="00A176A1">
            <w:pPr>
              <w:jc w:val="center"/>
              <w:rPr>
                <w:del w:id="369" w:author="Frank Harold Cardenas Espinoza" w:date="2024-04-08T12:41:00Z"/>
                <w:sz w:val="14"/>
                <w:szCs w:val="14"/>
              </w:rPr>
            </w:pPr>
            <w:del w:id="370" w:author="Frank Harold Cardenas Espinoza" w:date="2024-04-08T12:41:00Z">
              <w:r w:rsidRPr="00155555" w:rsidDel="00503BC1">
                <w:rPr>
                  <w:sz w:val="14"/>
                  <w:szCs w:val="14"/>
                </w:rPr>
                <w:delText>Longitud máxima</w:delText>
              </w:r>
            </w:del>
          </w:p>
        </w:tc>
        <w:tc>
          <w:tcPr>
            <w:tcW w:w="709" w:type="dxa"/>
            <w:tcBorders>
              <w:top w:val="single" w:sz="6" w:space="0" w:color="C1C6D0"/>
              <w:left w:val="single" w:sz="6" w:space="0" w:color="C1C6D0"/>
              <w:bottom w:val="single" w:sz="4" w:space="0" w:color="auto"/>
              <w:right w:val="single" w:sz="6" w:space="0" w:color="C1C6D0"/>
            </w:tcBorders>
            <w:shd w:val="clear" w:color="auto" w:fill="F4F5F7"/>
          </w:tcPr>
          <w:p w14:paraId="2AF46F75" w14:textId="643EEFEE" w:rsidR="004B02D0" w:rsidRPr="00155555" w:rsidDel="00503BC1" w:rsidRDefault="004B02D0" w:rsidP="00A176A1">
            <w:pPr>
              <w:jc w:val="center"/>
              <w:rPr>
                <w:del w:id="371" w:author="Frank Harold Cardenas Espinoza" w:date="2024-04-08T12:41:00Z"/>
                <w:sz w:val="14"/>
                <w:szCs w:val="14"/>
              </w:rPr>
            </w:pPr>
            <w:del w:id="372" w:author="Frank Harold Cardenas Espinoza" w:date="2024-04-08T12:41:00Z">
              <w:r w:rsidRPr="00155555" w:rsidDel="00503BC1">
                <w:rPr>
                  <w:sz w:val="14"/>
                  <w:szCs w:val="14"/>
                </w:rPr>
                <w:delText>Obligatorio</w:delText>
              </w:r>
            </w:del>
          </w:p>
        </w:tc>
        <w:tc>
          <w:tcPr>
            <w:tcW w:w="1751" w:type="dxa"/>
            <w:tcBorders>
              <w:left w:val="single" w:sz="6" w:space="0" w:color="C1C6D0"/>
              <w:bottom w:val="single" w:sz="4" w:space="0" w:color="auto"/>
              <w:right w:val="single" w:sz="4" w:space="0" w:color="C1C6D0"/>
            </w:tcBorders>
            <w:shd w:val="clear" w:color="auto" w:fill="F4F5F7"/>
          </w:tcPr>
          <w:p w14:paraId="7E64AD19" w14:textId="305D2668" w:rsidR="004B02D0" w:rsidRPr="00155555" w:rsidDel="00503BC1" w:rsidRDefault="004B02D0" w:rsidP="00A176A1">
            <w:pPr>
              <w:jc w:val="center"/>
              <w:rPr>
                <w:del w:id="373" w:author="Frank Harold Cardenas Espinoza" w:date="2024-04-08T12:41:00Z"/>
                <w:sz w:val="14"/>
                <w:szCs w:val="14"/>
              </w:rPr>
            </w:pPr>
            <w:del w:id="374" w:author="Frank Harold Cardenas Espinoza" w:date="2024-04-08T12:41:00Z">
              <w:r w:rsidRPr="00155555" w:rsidDel="00503BC1">
                <w:rPr>
                  <w:sz w:val="14"/>
                  <w:szCs w:val="14"/>
                </w:rPr>
                <w:delText>Notas</w:delText>
              </w:r>
            </w:del>
          </w:p>
        </w:tc>
      </w:tr>
      <w:tr w:rsidR="004B02D0" w:rsidRPr="00155555" w:rsidDel="00503BC1" w14:paraId="5353A22D" w14:textId="24FACEC9" w:rsidTr="00A176A1">
        <w:trPr>
          <w:trHeight w:val="430"/>
          <w:del w:id="375" w:author="Frank Harold Cardenas Espinoza" w:date="2024-04-08T12:41:00Z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F66FF" w14:textId="606C5C32" w:rsidR="004B02D0" w:rsidRPr="00155555" w:rsidDel="00503BC1" w:rsidRDefault="004B02D0" w:rsidP="00A176A1">
            <w:pPr>
              <w:jc w:val="center"/>
              <w:rPr>
                <w:del w:id="376" w:author="Frank Harold Cardenas Espinoza" w:date="2024-04-08T12:41:00Z"/>
                <w:sz w:val="14"/>
                <w:szCs w:val="14"/>
              </w:rPr>
            </w:pPr>
            <w:del w:id="377" w:author="Frank Harold Cardenas Espinoza" w:date="2024-04-08T12:41:00Z">
              <w:r w:rsidDel="00503BC1">
                <w:rPr>
                  <w:sz w:val="14"/>
                  <w:szCs w:val="14"/>
                </w:rPr>
                <w:delText>Nombre de la nave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F1017" w14:textId="52EDE497" w:rsidR="004B02D0" w:rsidDel="00503BC1" w:rsidRDefault="004B02D0" w:rsidP="00A176A1">
            <w:pPr>
              <w:widowControl/>
              <w:adjustRightInd w:val="0"/>
              <w:jc w:val="center"/>
              <w:rPr>
                <w:del w:id="378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379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Texto</w:delText>
              </w:r>
            </w:del>
          </w:p>
          <w:p w14:paraId="136918D3" w14:textId="168D6577" w:rsidR="004B02D0" w:rsidRPr="00155555" w:rsidDel="00503BC1" w:rsidRDefault="004B02D0" w:rsidP="00A176A1">
            <w:pPr>
              <w:jc w:val="center"/>
              <w:rPr>
                <w:del w:id="380" w:author="Frank Harold Cardenas Espinoza" w:date="2024-04-08T12:41:00Z"/>
                <w:sz w:val="14"/>
                <w:szCs w:val="14"/>
              </w:rPr>
            </w:pPr>
            <w:del w:id="381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(Alfanumérico)</w:delText>
              </w:r>
            </w:del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A21A8" w14:textId="497A520F" w:rsidR="004B02D0" w:rsidRPr="00155555" w:rsidDel="00503BC1" w:rsidRDefault="004B02D0" w:rsidP="00A176A1">
            <w:pPr>
              <w:jc w:val="center"/>
              <w:rPr>
                <w:del w:id="382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9FD0D" w14:textId="74AADC64" w:rsidR="004B02D0" w:rsidRPr="00155555" w:rsidDel="00503BC1" w:rsidRDefault="004B02D0" w:rsidP="00A176A1">
            <w:pPr>
              <w:jc w:val="center"/>
              <w:rPr>
                <w:del w:id="383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DBF74" w14:textId="7EB6962E" w:rsidR="004B02D0" w:rsidRPr="00155555" w:rsidDel="00503BC1" w:rsidRDefault="004B02D0" w:rsidP="00A176A1">
            <w:pPr>
              <w:jc w:val="center"/>
              <w:rPr>
                <w:del w:id="384" w:author="Frank Harold Cardenas Espinoza" w:date="2024-04-08T12:41:00Z"/>
                <w:sz w:val="14"/>
                <w:szCs w:val="14"/>
              </w:rPr>
            </w:pPr>
            <w:del w:id="385" w:author="Frank Harold Cardenas Espinoza" w:date="2024-04-08T12:41:00Z">
              <w:r w:rsidDel="00503BC1">
                <w:rPr>
                  <w:sz w:val="14"/>
                  <w:szCs w:val="14"/>
                </w:rPr>
                <w:delText>17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695E9" w14:textId="1A4A1219" w:rsidR="004B02D0" w:rsidRPr="00155555" w:rsidDel="00503BC1" w:rsidRDefault="004B02D0" w:rsidP="00A176A1">
            <w:pPr>
              <w:jc w:val="center"/>
              <w:rPr>
                <w:del w:id="386" w:author="Frank Harold Cardenas Espinoza" w:date="2024-04-08T12:41:00Z"/>
                <w:sz w:val="14"/>
                <w:szCs w:val="14"/>
              </w:rPr>
            </w:pPr>
            <w:del w:id="387" w:author="Frank Harold Cardenas Espinoza" w:date="2024-04-08T12:41:00Z">
              <w:r w:rsidDel="00503BC1">
                <w:rPr>
                  <w:sz w:val="14"/>
                  <w:szCs w:val="14"/>
                </w:rPr>
                <w:delText>NO</w:delText>
              </w:r>
            </w:del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20481" w14:textId="26A50D45" w:rsidR="004B02D0" w:rsidRPr="00155555" w:rsidDel="00503BC1" w:rsidRDefault="004B02D0" w:rsidP="00A176A1">
            <w:pPr>
              <w:jc w:val="center"/>
              <w:rPr>
                <w:del w:id="388" w:author="Frank Harold Cardenas Espinoza" w:date="2024-04-08T12:41:00Z"/>
                <w:sz w:val="14"/>
                <w:szCs w:val="14"/>
              </w:rPr>
            </w:pPr>
          </w:p>
        </w:tc>
      </w:tr>
      <w:tr w:rsidR="004B02D0" w:rsidRPr="00155555" w:rsidDel="00503BC1" w14:paraId="24490F3E" w14:textId="2AA9E677" w:rsidTr="00A176A1">
        <w:trPr>
          <w:trHeight w:val="430"/>
          <w:del w:id="389" w:author="Frank Harold Cardenas Espinoza" w:date="2024-04-08T12:41:00Z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185F8" w14:textId="3A0CBF9C" w:rsidR="004B02D0" w:rsidDel="00503BC1" w:rsidRDefault="004B02D0" w:rsidP="00A176A1">
            <w:pPr>
              <w:jc w:val="center"/>
              <w:rPr>
                <w:del w:id="390" w:author="Frank Harold Cardenas Espinoza" w:date="2024-04-08T12:41:00Z"/>
                <w:sz w:val="14"/>
                <w:szCs w:val="14"/>
              </w:rPr>
            </w:pPr>
            <w:del w:id="391" w:author="Frank Harold Cardenas Espinoza" w:date="2024-04-08T12:41:00Z">
              <w:r w:rsidDel="00503BC1">
                <w:rPr>
                  <w:sz w:val="14"/>
                  <w:szCs w:val="14"/>
                </w:rPr>
                <w:delText>IMO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D4AF7" w14:textId="56D91187" w:rsidR="004B02D0" w:rsidDel="00503BC1" w:rsidRDefault="004B02D0" w:rsidP="00A176A1">
            <w:pPr>
              <w:widowControl/>
              <w:adjustRightInd w:val="0"/>
              <w:jc w:val="center"/>
              <w:rPr>
                <w:del w:id="392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393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Texto</w:delText>
              </w:r>
            </w:del>
          </w:p>
          <w:p w14:paraId="4131D7B2" w14:textId="0090A7FE" w:rsidR="004B02D0" w:rsidDel="00503BC1" w:rsidRDefault="004B02D0" w:rsidP="00A176A1">
            <w:pPr>
              <w:widowControl/>
              <w:adjustRightInd w:val="0"/>
              <w:jc w:val="center"/>
              <w:rPr>
                <w:del w:id="394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395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(Alfanumérico)</w:delText>
              </w:r>
            </w:del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CAC12" w14:textId="48896F46" w:rsidR="004B02D0" w:rsidDel="00503BC1" w:rsidRDefault="004B02D0" w:rsidP="00A176A1">
            <w:pPr>
              <w:jc w:val="center"/>
              <w:rPr>
                <w:del w:id="396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1F14D" w14:textId="5B7EAC84" w:rsidR="004B02D0" w:rsidRPr="00155555" w:rsidDel="00503BC1" w:rsidRDefault="004B02D0" w:rsidP="00A176A1">
            <w:pPr>
              <w:jc w:val="center"/>
              <w:rPr>
                <w:del w:id="397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2EABE" w14:textId="007062FD" w:rsidR="004B02D0" w:rsidDel="00503BC1" w:rsidRDefault="004B02D0" w:rsidP="00A176A1">
            <w:pPr>
              <w:jc w:val="center"/>
              <w:rPr>
                <w:del w:id="398" w:author="Frank Harold Cardenas Espinoza" w:date="2024-04-08T12:41:00Z"/>
                <w:sz w:val="14"/>
                <w:szCs w:val="14"/>
              </w:rPr>
            </w:pPr>
            <w:del w:id="399" w:author="Frank Harold Cardenas Espinoza" w:date="2024-04-08T12:41:00Z">
              <w:r w:rsidDel="00503BC1">
                <w:rPr>
                  <w:sz w:val="14"/>
                  <w:szCs w:val="14"/>
                </w:rPr>
                <w:delText>7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457B6" w14:textId="6BD4401F" w:rsidR="004B02D0" w:rsidDel="00503BC1" w:rsidRDefault="004B02D0" w:rsidP="00A176A1">
            <w:pPr>
              <w:jc w:val="center"/>
              <w:rPr>
                <w:del w:id="400" w:author="Frank Harold Cardenas Espinoza" w:date="2024-04-08T12:41:00Z"/>
                <w:sz w:val="14"/>
                <w:szCs w:val="14"/>
              </w:rPr>
            </w:pPr>
            <w:del w:id="401" w:author="Frank Harold Cardenas Espinoza" w:date="2024-04-08T12:41:00Z">
              <w:r w:rsidRPr="003D1CA4" w:rsidDel="00503BC1">
                <w:rPr>
                  <w:sz w:val="14"/>
                  <w:szCs w:val="14"/>
                </w:rPr>
                <w:delText>NO</w:delText>
              </w:r>
            </w:del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5AF0C" w14:textId="48ACDD12" w:rsidR="004B02D0" w:rsidRPr="00155555" w:rsidDel="00503BC1" w:rsidRDefault="004B02D0" w:rsidP="00A176A1">
            <w:pPr>
              <w:jc w:val="center"/>
              <w:rPr>
                <w:del w:id="402" w:author="Frank Harold Cardenas Espinoza" w:date="2024-04-08T12:41:00Z"/>
                <w:sz w:val="14"/>
                <w:szCs w:val="14"/>
              </w:rPr>
            </w:pPr>
          </w:p>
        </w:tc>
      </w:tr>
      <w:tr w:rsidR="004B02D0" w:rsidRPr="00155555" w:rsidDel="00503BC1" w14:paraId="2577406D" w14:textId="4019DA3C" w:rsidTr="00A176A1">
        <w:trPr>
          <w:trHeight w:val="430"/>
          <w:del w:id="403" w:author="Frank Harold Cardenas Espinoza" w:date="2024-04-08T12:41:00Z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A73A0" w14:textId="394B527A" w:rsidR="004B02D0" w:rsidDel="00503BC1" w:rsidRDefault="004B02D0" w:rsidP="00A176A1">
            <w:pPr>
              <w:jc w:val="center"/>
              <w:rPr>
                <w:del w:id="404" w:author="Frank Harold Cardenas Espinoza" w:date="2024-04-08T12:41:00Z"/>
                <w:sz w:val="14"/>
                <w:szCs w:val="14"/>
              </w:rPr>
            </w:pPr>
            <w:commentRangeStart w:id="405"/>
            <w:commentRangeStart w:id="406"/>
            <w:commentRangeStart w:id="407"/>
            <w:del w:id="408" w:author="Frank Harold Cardenas Espinoza" w:date="2024-04-08T12:41:00Z">
              <w:r w:rsidDel="00503BC1">
                <w:rPr>
                  <w:sz w:val="14"/>
                  <w:szCs w:val="14"/>
                </w:rPr>
                <w:delText>Call sign</w:delText>
              </w:r>
            </w:del>
            <w:commentRangeEnd w:id="405"/>
            <w:r w:rsidR="004F4876" w:rsidDel="00503BC1">
              <w:commentReference w:id="405"/>
            </w:r>
            <w:commentRangeEnd w:id="406"/>
            <w:r w:rsidR="00834478" w:rsidDel="00503BC1">
              <w:commentReference w:id="406"/>
            </w:r>
            <w:commentRangeEnd w:id="407"/>
            <w:r w:rsidR="005A6DC2" w:rsidDel="00503BC1">
              <w:commentReference w:id="407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27A25" w14:textId="562D9FD4" w:rsidR="004B02D0" w:rsidDel="00503BC1" w:rsidRDefault="004B02D0" w:rsidP="00A176A1">
            <w:pPr>
              <w:widowControl/>
              <w:adjustRightInd w:val="0"/>
              <w:jc w:val="center"/>
              <w:rPr>
                <w:del w:id="409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410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Texto</w:delText>
              </w:r>
            </w:del>
          </w:p>
          <w:p w14:paraId="1264C00D" w14:textId="166A396F" w:rsidR="004B02D0" w:rsidDel="00503BC1" w:rsidRDefault="004B02D0" w:rsidP="00A176A1">
            <w:pPr>
              <w:widowControl/>
              <w:adjustRightInd w:val="0"/>
              <w:jc w:val="center"/>
              <w:rPr>
                <w:del w:id="411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412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(Alfanumérico)</w:delText>
              </w:r>
            </w:del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867B3" w14:textId="042A2807" w:rsidR="004B02D0" w:rsidDel="00503BC1" w:rsidRDefault="004B02D0" w:rsidP="00A176A1">
            <w:pPr>
              <w:jc w:val="center"/>
              <w:rPr>
                <w:del w:id="413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F019D" w14:textId="604E39B5" w:rsidR="004B02D0" w:rsidRPr="00155555" w:rsidDel="00503BC1" w:rsidRDefault="004B02D0" w:rsidP="00A176A1">
            <w:pPr>
              <w:jc w:val="center"/>
              <w:rPr>
                <w:del w:id="414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DB7BB" w14:textId="4CA8C8AF" w:rsidR="004B02D0" w:rsidDel="00503BC1" w:rsidRDefault="004B02D0" w:rsidP="00A176A1">
            <w:pPr>
              <w:jc w:val="center"/>
              <w:rPr>
                <w:del w:id="415" w:author="Frank Harold Cardenas Espinoza" w:date="2024-04-08T12:41:00Z"/>
                <w:sz w:val="14"/>
                <w:szCs w:val="14"/>
              </w:rPr>
            </w:pPr>
            <w:del w:id="416" w:author="Frank Harold Cardenas Espinoza" w:date="2024-04-08T12:41:00Z">
              <w:r w:rsidDel="00503BC1">
                <w:rPr>
                  <w:sz w:val="14"/>
                  <w:szCs w:val="14"/>
                </w:rPr>
                <w:delText>20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E56A6" w14:textId="48566E4D" w:rsidR="004B02D0" w:rsidDel="00503BC1" w:rsidRDefault="004B02D0" w:rsidP="00A176A1">
            <w:pPr>
              <w:jc w:val="center"/>
              <w:rPr>
                <w:del w:id="417" w:author="Frank Harold Cardenas Espinoza" w:date="2024-04-08T12:41:00Z"/>
                <w:sz w:val="14"/>
                <w:szCs w:val="14"/>
              </w:rPr>
            </w:pPr>
            <w:del w:id="418" w:author="Frank Harold Cardenas Espinoza" w:date="2024-04-08T12:41:00Z">
              <w:r w:rsidRPr="003D1CA4" w:rsidDel="00503BC1">
                <w:rPr>
                  <w:sz w:val="14"/>
                  <w:szCs w:val="14"/>
                </w:rPr>
                <w:delText>NO</w:delText>
              </w:r>
            </w:del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F16B7" w14:textId="36D26282" w:rsidR="004B02D0" w:rsidRPr="00155555" w:rsidDel="00503BC1" w:rsidRDefault="004B02D0" w:rsidP="00A176A1">
            <w:pPr>
              <w:jc w:val="center"/>
              <w:rPr>
                <w:del w:id="419" w:author="Frank Harold Cardenas Espinoza" w:date="2024-04-08T12:41:00Z"/>
                <w:sz w:val="14"/>
                <w:szCs w:val="14"/>
              </w:rPr>
            </w:pPr>
          </w:p>
        </w:tc>
      </w:tr>
      <w:tr w:rsidR="004B02D0" w:rsidRPr="00155555" w:rsidDel="00503BC1" w14:paraId="33C6DB0E" w14:textId="426B774F" w:rsidTr="00A176A1">
        <w:trPr>
          <w:trHeight w:val="430"/>
          <w:del w:id="420" w:author="Frank Harold Cardenas Espinoza" w:date="2024-04-08T12:41:00Z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F562F" w14:textId="41E8D09E" w:rsidR="004B02D0" w:rsidDel="00503BC1" w:rsidRDefault="004B02D0" w:rsidP="00A176A1">
            <w:pPr>
              <w:jc w:val="center"/>
              <w:rPr>
                <w:del w:id="421" w:author="Frank Harold Cardenas Espinoza" w:date="2024-04-08T12:41:00Z"/>
                <w:sz w:val="14"/>
                <w:szCs w:val="14"/>
              </w:rPr>
            </w:pPr>
            <w:del w:id="422" w:author="Frank Harold Cardenas Espinoza" w:date="2024-04-08T12:41:00Z">
              <w:r w:rsidDel="00503BC1">
                <w:rPr>
                  <w:sz w:val="14"/>
                  <w:szCs w:val="14"/>
                </w:rPr>
                <w:delText>MAtricula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A38F0" w14:textId="34A671FF" w:rsidR="004B02D0" w:rsidDel="00503BC1" w:rsidRDefault="004B02D0" w:rsidP="00A176A1">
            <w:pPr>
              <w:widowControl/>
              <w:adjustRightInd w:val="0"/>
              <w:jc w:val="center"/>
              <w:rPr>
                <w:del w:id="423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424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Texto</w:delText>
              </w:r>
            </w:del>
          </w:p>
          <w:p w14:paraId="3AF756BC" w14:textId="17E585F8" w:rsidR="004B02D0" w:rsidDel="00503BC1" w:rsidRDefault="004B02D0" w:rsidP="00A176A1">
            <w:pPr>
              <w:widowControl/>
              <w:adjustRightInd w:val="0"/>
              <w:jc w:val="center"/>
              <w:rPr>
                <w:del w:id="425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426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(Alfanumérico)</w:delText>
              </w:r>
            </w:del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73467" w14:textId="5B514040" w:rsidR="004B02D0" w:rsidDel="00503BC1" w:rsidRDefault="004B02D0" w:rsidP="00A176A1">
            <w:pPr>
              <w:jc w:val="center"/>
              <w:rPr>
                <w:del w:id="427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21F8C" w14:textId="571ACA30" w:rsidR="004B02D0" w:rsidRPr="00155555" w:rsidDel="00503BC1" w:rsidRDefault="004B02D0" w:rsidP="00A176A1">
            <w:pPr>
              <w:jc w:val="center"/>
              <w:rPr>
                <w:del w:id="428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10652" w14:textId="4FD5244E" w:rsidR="004B02D0" w:rsidDel="00503BC1" w:rsidRDefault="004B02D0" w:rsidP="00A176A1">
            <w:pPr>
              <w:jc w:val="center"/>
              <w:rPr>
                <w:del w:id="429" w:author="Frank Harold Cardenas Espinoza" w:date="2024-04-08T12:41:00Z"/>
                <w:sz w:val="14"/>
                <w:szCs w:val="14"/>
              </w:rPr>
            </w:pPr>
            <w:del w:id="430" w:author="Frank Harold Cardenas Espinoza" w:date="2024-04-08T12:41:00Z">
              <w:r w:rsidDel="00503BC1">
                <w:rPr>
                  <w:sz w:val="14"/>
                  <w:szCs w:val="14"/>
                </w:rPr>
                <w:delText>11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C1DB4" w14:textId="7D38F816" w:rsidR="004B02D0" w:rsidDel="00503BC1" w:rsidRDefault="004B02D0" w:rsidP="00A176A1">
            <w:pPr>
              <w:jc w:val="center"/>
              <w:rPr>
                <w:del w:id="431" w:author="Frank Harold Cardenas Espinoza" w:date="2024-04-08T12:41:00Z"/>
                <w:sz w:val="14"/>
                <w:szCs w:val="14"/>
              </w:rPr>
            </w:pPr>
            <w:del w:id="432" w:author="Frank Harold Cardenas Espinoza" w:date="2024-04-08T12:41:00Z">
              <w:r w:rsidRPr="003D1CA4" w:rsidDel="00503BC1">
                <w:rPr>
                  <w:sz w:val="14"/>
                  <w:szCs w:val="14"/>
                </w:rPr>
                <w:delText>NO</w:delText>
              </w:r>
            </w:del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C58C9" w14:textId="0D9258F5" w:rsidR="004B02D0" w:rsidRPr="00155555" w:rsidDel="00503BC1" w:rsidRDefault="004B02D0" w:rsidP="00A176A1">
            <w:pPr>
              <w:jc w:val="center"/>
              <w:rPr>
                <w:del w:id="433" w:author="Frank Harold Cardenas Espinoza" w:date="2024-04-08T12:41:00Z"/>
                <w:sz w:val="14"/>
                <w:szCs w:val="14"/>
              </w:rPr>
            </w:pPr>
          </w:p>
        </w:tc>
      </w:tr>
      <w:tr w:rsidR="004B02D0" w:rsidRPr="00155555" w:rsidDel="00503BC1" w14:paraId="0D955BD5" w14:textId="27E53D5B" w:rsidTr="00A176A1">
        <w:trPr>
          <w:trHeight w:val="430"/>
          <w:del w:id="434" w:author="Frank Harold Cardenas Espinoza" w:date="2024-04-08T12:41:00Z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E7F3A" w14:textId="6515AC0D" w:rsidR="004B02D0" w:rsidDel="00503BC1" w:rsidRDefault="004B02D0" w:rsidP="00A176A1">
            <w:pPr>
              <w:jc w:val="center"/>
              <w:rPr>
                <w:del w:id="435" w:author="Frank Harold Cardenas Espinoza" w:date="2024-04-08T12:41:00Z"/>
                <w:sz w:val="14"/>
                <w:szCs w:val="14"/>
              </w:rPr>
            </w:pPr>
            <w:del w:id="436" w:author="Frank Harold Cardenas Espinoza" w:date="2024-04-08T12:41:00Z">
              <w:r w:rsidDel="00503BC1">
                <w:rPr>
                  <w:sz w:val="14"/>
                  <w:szCs w:val="14"/>
                </w:rPr>
                <w:delText>Buscar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3B76E" w14:textId="562912B2" w:rsidR="004B02D0" w:rsidDel="00503BC1" w:rsidRDefault="004B02D0" w:rsidP="00A176A1">
            <w:pPr>
              <w:widowControl/>
              <w:adjustRightInd w:val="0"/>
              <w:jc w:val="center"/>
              <w:rPr>
                <w:del w:id="437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438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Botón</w:delText>
              </w:r>
            </w:del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0A50A" w14:textId="3EC34132" w:rsidR="004B02D0" w:rsidDel="00503BC1" w:rsidRDefault="004B02D0" w:rsidP="00A176A1">
            <w:pPr>
              <w:jc w:val="both"/>
              <w:rPr>
                <w:del w:id="439" w:author="Frank Harold Cardenas Espinoza" w:date="2024-04-08T12:41:00Z"/>
                <w:sz w:val="14"/>
                <w:szCs w:val="14"/>
              </w:rPr>
            </w:pPr>
            <w:del w:id="440" w:author="Frank Harold Cardenas Espinoza" w:date="2024-04-08T12:41:00Z">
              <w:r w:rsidDel="00503BC1">
                <w:rPr>
                  <w:sz w:val="14"/>
                  <w:szCs w:val="14"/>
                </w:rPr>
                <w:delText>Consulta las fichas técnicas registradas de acuerdo con la información registrada en los campos: nombre de la nave, IMO, Call sign y/o Matricula</w:delText>
              </w:r>
            </w:del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865AD" w14:textId="63A8FF1E" w:rsidR="004B02D0" w:rsidRPr="00155555" w:rsidDel="00503BC1" w:rsidRDefault="004B02D0" w:rsidP="00A176A1">
            <w:pPr>
              <w:jc w:val="center"/>
              <w:rPr>
                <w:del w:id="441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15DB1" w14:textId="6550130A" w:rsidR="004B02D0" w:rsidDel="00503BC1" w:rsidRDefault="004B02D0" w:rsidP="00A176A1">
            <w:pPr>
              <w:jc w:val="center"/>
              <w:rPr>
                <w:del w:id="442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3F97C" w14:textId="4BF74B1C" w:rsidR="004B02D0" w:rsidDel="00503BC1" w:rsidRDefault="004B02D0" w:rsidP="00A176A1">
            <w:pPr>
              <w:jc w:val="center"/>
              <w:rPr>
                <w:del w:id="443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6EE01" w14:textId="69096143" w:rsidR="004B02D0" w:rsidRPr="00155555" w:rsidDel="00503BC1" w:rsidRDefault="004B02D0" w:rsidP="00A176A1">
            <w:pPr>
              <w:jc w:val="center"/>
              <w:rPr>
                <w:del w:id="444" w:author="Frank Harold Cardenas Espinoza" w:date="2024-04-08T12:41:00Z"/>
                <w:sz w:val="14"/>
                <w:szCs w:val="14"/>
              </w:rPr>
            </w:pPr>
          </w:p>
        </w:tc>
      </w:tr>
      <w:tr w:rsidR="004B02D0" w:rsidRPr="00155555" w:rsidDel="00503BC1" w14:paraId="55AAD612" w14:textId="60BC1A47" w:rsidTr="00A176A1">
        <w:trPr>
          <w:trHeight w:val="430"/>
          <w:del w:id="445" w:author="Frank Harold Cardenas Espinoza" w:date="2024-04-08T12:41:00Z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0A816" w14:textId="70F816E1" w:rsidR="004B02D0" w:rsidDel="00503BC1" w:rsidRDefault="004B02D0" w:rsidP="00A176A1">
            <w:pPr>
              <w:jc w:val="center"/>
              <w:rPr>
                <w:del w:id="446" w:author="Frank Harold Cardenas Espinoza" w:date="2024-04-08T12:41:00Z"/>
                <w:sz w:val="14"/>
                <w:szCs w:val="14"/>
              </w:rPr>
            </w:pPr>
            <w:del w:id="447" w:author="Frank Harold Cardenas Espinoza" w:date="2024-04-08T12:41:00Z">
              <w:r w:rsidDel="00503BC1">
                <w:rPr>
                  <w:sz w:val="14"/>
                  <w:szCs w:val="14"/>
                </w:rPr>
                <w:delText>Seleccionar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D2630" w14:textId="2BBA39FF" w:rsidR="004B02D0" w:rsidDel="00503BC1" w:rsidRDefault="004B02D0" w:rsidP="00A176A1">
            <w:pPr>
              <w:widowControl/>
              <w:adjustRightInd w:val="0"/>
              <w:jc w:val="center"/>
              <w:rPr>
                <w:del w:id="448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449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Botón</w:delText>
              </w:r>
            </w:del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E33E" w14:textId="3FDF468A" w:rsidR="004B02D0" w:rsidRPr="000E1C7E" w:rsidDel="00503BC1" w:rsidRDefault="000E1C7E" w:rsidP="000E1C7E">
            <w:pPr>
              <w:jc w:val="both"/>
              <w:rPr>
                <w:del w:id="450" w:author="Frank Harold Cardenas Espinoza" w:date="2024-04-08T12:41:00Z"/>
                <w:sz w:val="14"/>
                <w:szCs w:val="14"/>
              </w:rPr>
            </w:pPr>
            <w:del w:id="451" w:author="Frank Harold Cardenas Espinoza" w:date="2024-04-08T12:41:00Z">
              <w:r w:rsidRPr="000E1C7E" w:rsidDel="00503BC1">
                <w:rPr>
                  <w:sz w:val="14"/>
                  <w:szCs w:val="14"/>
                </w:rPr>
                <w:delText xml:space="preserve">El sistema valida si la nave cuenta con una DUE en estado diferente a despachado y cancelado, y realiza el registro de la información de la nave en los campos: nave principal o nave secundaria del anuncio de escala, caso contrario mostrará el mensaje de error </w:delText>
              </w:r>
              <w:r w:rsidRPr="00A6243B" w:rsidDel="00503BC1">
                <w:rPr>
                  <w:color w:val="4472C4" w:themeColor="accent1"/>
                  <w:sz w:val="14"/>
                  <w:szCs w:val="14"/>
                </w:rPr>
                <w:delText>E0002</w:delText>
              </w:r>
              <w:r w:rsidRPr="000E1C7E" w:rsidDel="00503BC1">
                <w:rPr>
                  <w:sz w:val="14"/>
                  <w:szCs w:val="14"/>
                </w:rPr>
                <w:delText>.</w:delText>
              </w:r>
            </w:del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09943" w14:textId="73A20242" w:rsidR="004B02D0" w:rsidRPr="00155555" w:rsidDel="00503BC1" w:rsidRDefault="004B02D0" w:rsidP="00A176A1">
            <w:pPr>
              <w:jc w:val="center"/>
              <w:rPr>
                <w:del w:id="452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49414" w14:textId="293D8DEC" w:rsidR="004B02D0" w:rsidDel="00503BC1" w:rsidRDefault="004B02D0" w:rsidP="00A176A1">
            <w:pPr>
              <w:jc w:val="center"/>
              <w:rPr>
                <w:del w:id="453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19D1C" w14:textId="397A5899" w:rsidR="004B02D0" w:rsidDel="00503BC1" w:rsidRDefault="004B02D0" w:rsidP="00A176A1">
            <w:pPr>
              <w:jc w:val="center"/>
              <w:rPr>
                <w:del w:id="454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4E67B" w14:textId="25A5B276" w:rsidR="004B02D0" w:rsidRPr="00155555" w:rsidDel="00503BC1" w:rsidRDefault="004B02D0" w:rsidP="00A176A1">
            <w:pPr>
              <w:jc w:val="center"/>
              <w:rPr>
                <w:del w:id="455" w:author="Frank Harold Cardenas Espinoza" w:date="2024-04-08T12:41:00Z"/>
                <w:sz w:val="14"/>
                <w:szCs w:val="14"/>
              </w:rPr>
            </w:pPr>
          </w:p>
        </w:tc>
      </w:tr>
      <w:tr w:rsidR="004B02D0" w:rsidRPr="00155555" w:rsidDel="00503BC1" w14:paraId="3331AC1D" w14:textId="100FB931" w:rsidTr="00A176A1">
        <w:trPr>
          <w:trHeight w:val="430"/>
          <w:del w:id="456" w:author="Frank Harold Cardenas Espinoza" w:date="2024-04-08T12:41:00Z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36521" w14:textId="2B6825A2" w:rsidR="004B02D0" w:rsidDel="00503BC1" w:rsidRDefault="004B02D0" w:rsidP="00A176A1">
            <w:pPr>
              <w:jc w:val="center"/>
              <w:rPr>
                <w:del w:id="457" w:author="Frank Harold Cardenas Espinoza" w:date="2024-04-08T12:41:00Z"/>
                <w:sz w:val="14"/>
                <w:szCs w:val="14"/>
              </w:rPr>
            </w:pPr>
            <w:del w:id="458" w:author="Frank Harold Cardenas Espinoza" w:date="2024-04-08T12:41:00Z">
              <w:r w:rsidDel="00503BC1">
                <w:rPr>
                  <w:sz w:val="14"/>
                  <w:szCs w:val="14"/>
                </w:rPr>
                <w:delText>Registrar FT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B6EBD" w14:textId="0AAE452E" w:rsidR="004B02D0" w:rsidDel="00503BC1" w:rsidRDefault="004B02D0" w:rsidP="00A176A1">
            <w:pPr>
              <w:widowControl/>
              <w:adjustRightInd w:val="0"/>
              <w:jc w:val="center"/>
              <w:rPr>
                <w:del w:id="459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460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Botón</w:delText>
              </w:r>
            </w:del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43AFF" w14:textId="1E8FFC53" w:rsidR="004B02D0" w:rsidDel="00503BC1" w:rsidRDefault="004B02D0" w:rsidP="00A176A1">
            <w:pPr>
              <w:jc w:val="both"/>
              <w:rPr>
                <w:del w:id="461" w:author="Frank Harold Cardenas Espinoza" w:date="2024-04-08T12:41:00Z"/>
                <w:sz w:val="14"/>
                <w:szCs w:val="14"/>
              </w:rPr>
            </w:pPr>
            <w:del w:id="462" w:author="Frank Harold Cardenas Espinoza" w:date="2024-04-08T12:41:00Z">
              <w:r w:rsidRPr="003416E2" w:rsidDel="00503BC1">
                <w:rPr>
                  <w:rFonts w:ascii="Arial" w:hAnsi="Arial" w:cs="Arial"/>
                  <w:sz w:val="14"/>
                  <w:szCs w:val="14"/>
                </w:rPr>
                <w:delText xml:space="preserve">La selección redirige el sistema a la ventana de registro de ficha técnica según </w:delText>
              </w:r>
              <w:r w:rsidRPr="003416E2" w:rsidDel="00503BC1">
                <w:rPr>
                  <w:rFonts w:ascii="Arial" w:hAnsi="Arial" w:cs="Arial"/>
                  <w:color w:val="4472C4" w:themeColor="accent1"/>
                  <w:sz w:val="14"/>
                  <w:szCs w:val="14"/>
                </w:rPr>
                <w:delText>VUCEPERPAM-280 Crear la Ficha Técnica de la nave</w:delText>
              </w:r>
            </w:del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84FE2" w14:textId="14CFBE2B" w:rsidR="004B02D0" w:rsidRPr="00155555" w:rsidDel="00503BC1" w:rsidRDefault="004B02D0" w:rsidP="00A176A1">
            <w:pPr>
              <w:jc w:val="center"/>
              <w:rPr>
                <w:del w:id="463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D65B2" w14:textId="00BF2C13" w:rsidR="004B02D0" w:rsidDel="00503BC1" w:rsidRDefault="004B02D0" w:rsidP="00A176A1">
            <w:pPr>
              <w:jc w:val="center"/>
              <w:rPr>
                <w:del w:id="464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33A47" w14:textId="410A8E13" w:rsidR="004B02D0" w:rsidDel="00503BC1" w:rsidRDefault="004B02D0" w:rsidP="00A176A1">
            <w:pPr>
              <w:jc w:val="center"/>
              <w:rPr>
                <w:del w:id="465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F7CBF" w14:textId="4CF93915" w:rsidR="004B02D0" w:rsidRPr="00155555" w:rsidDel="00503BC1" w:rsidRDefault="004B02D0" w:rsidP="00A176A1">
            <w:pPr>
              <w:jc w:val="center"/>
              <w:rPr>
                <w:del w:id="466" w:author="Frank Harold Cardenas Espinoza" w:date="2024-04-08T12:41:00Z"/>
                <w:sz w:val="14"/>
                <w:szCs w:val="14"/>
              </w:rPr>
            </w:pPr>
          </w:p>
        </w:tc>
      </w:tr>
      <w:tr w:rsidR="004B02D0" w:rsidRPr="00155555" w:rsidDel="00503BC1" w14:paraId="3DAA311E" w14:textId="0360E79E" w:rsidTr="00A176A1">
        <w:trPr>
          <w:trHeight w:val="430"/>
          <w:del w:id="467" w:author="Frank Harold Cardenas Espinoza" w:date="2024-04-08T12:41:00Z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4B0C6" w14:textId="2B41E635" w:rsidR="004B02D0" w:rsidDel="00503BC1" w:rsidRDefault="004B02D0" w:rsidP="00A176A1">
            <w:pPr>
              <w:jc w:val="center"/>
              <w:rPr>
                <w:del w:id="468" w:author="Frank Harold Cardenas Espinoza" w:date="2024-04-08T12:41:00Z"/>
                <w:sz w:val="14"/>
                <w:szCs w:val="14"/>
              </w:rPr>
            </w:pPr>
            <w:del w:id="469" w:author="Frank Harold Cardenas Espinoza" w:date="2024-04-08T12:41:00Z">
              <w:r w:rsidDel="00503BC1">
                <w:rPr>
                  <w:sz w:val="14"/>
                  <w:szCs w:val="14"/>
                </w:rPr>
                <w:delText>Cerrar</w:delText>
              </w:r>
            </w:del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E6669" w14:textId="3B57ECEA" w:rsidR="004B02D0" w:rsidDel="00503BC1" w:rsidRDefault="004B02D0" w:rsidP="00A176A1">
            <w:pPr>
              <w:widowControl/>
              <w:adjustRightInd w:val="0"/>
              <w:jc w:val="center"/>
              <w:rPr>
                <w:del w:id="470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471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Botón</w:delText>
              </w:r>
            </w:del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B92C1" w14:textId="2C7071B2" w:rsidR="004B02D0" w:rsidDel="00503BC1" w:rsidRDefault="004B02D0" w:rsidP="00A176A1">
            <w:pPr>
              <w:jc w:val="both"/>
              <w:rPr>
                <w:del w:id="472" w:author="Frank Harold Cardenas Espinoza" w:date="2024-04-08T12:41:00Z"/>
                <w:sz w:val="14"/>
                <w:szCs w:val="14"/>
              </w:rPr>
            </w:pPr>
            <w:del w:id="473" w:author="Frank Harold Cardenas Espinoza" w:date="2024-04-08T12:41:00Z">
              <w:r w:rsidDel="00503BC1">
                <w:rPr>
                  <w:sz w:val="14"/>
                  <w:szCs w:val="14"/>
                </w:rPr>
                <w:delText>Cierra la ventana emergente ‘buscar nave’</w:delText>
              </w:r>
            </w:del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A9F8" w14:textId="70C69167" w:rsidR="004B02D0" w:rsidRPr="00155555" w:rsidDel="00503BC1" w:rsidRDefault="004B02D0" w:rsidP="00A176A1">
            <w:pPr>
              <w:jc w:val="center"/>
              <w:rPr>
                <w:del w:id="474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A36E2" w14:textId="0CC51129" w:rsidR="004B02D0" w:rsidDel="00503BC1" w:rsidRDefault="004B02D0" w:rsidP="00A176A1">
            <w:pPr>
              <w:jc w:val="center"/>
              <w:rPr>
                <w:del w:id="475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840E3" w14:textId="7F30055E" w:rsidR="004B02D0" w:rsidDel="00503BC1" w:rsidRDefault="004B02D0" w:rsidP="00A176A1">
            <w:pPr>
              <w:jc w:val="center"/>
              <w:rPr>
                <w:del w:id="476" w:author="Frank Harold Cardenas Espinoza" w:date="2024-04-08T12:41:00Z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E2B91" w14:textId="704ADF2E" w:rsidR="004B02D0" w:rsidRPr="00155555" w:rsidDel="00503BC1" w:rsidRDefault="004B02D0" w:rsidP="00A176A1">
            <w:pPr>
              <w:jc w:val="center"/>
              <w:rPr>
                <w:del w:id="477" w:author="Frank Harold Cardenas Espinoza" w:date="2024-04-08T12:41:00Z"/>
                <w:sz w:val="14"/>
                <w:szCs w:val="14"/>
              </w:rPr>
            </w:pPr>
          </w:p>
        </w:tc>
      </w:tr>
      <w:tr w:rsidR="004B02D0" w:rsidRPr="002305EF" w:rsidDel="00503BC1" w14:paraId="232E3704" w14:textId="1B33BC41" w:rsidTr="00A176A1">
        <w:trPr>
          <w:trHeight w:val="272"/>
          <w:del w:id="478" w:author="Frank Harold Cardenas Espinoza" w:date="2024-04-08T12:41:00Z"/>
        </w:trPr>
        <w:tc>
          <w:tcPr>
            <w:tcW w:w="10314" w:type="dxa"/>
            <w:gridSpan w:val="7"/>
            <w:tcBorders>
              <w:left w:val="single" w:sz="4" w:space="0" w:color="C1C6D0"/>
              <w:right w:val="single" w:sz="4" w:space="0" w:color="C1C6D0"/>
            </w:tcBorders>
            <w:shd w:val="clear" w:color="auto" w:fill="E2FBEE"/>
          </w:tcPr>
          <w:p w14:paraId="452B24C3" w14:textId="68A19DE8" w:rsidR="004B02D0" w:rsidRPr="002305EF" w:rsidDel="00503BC1" w:rsidRDefault="004B02D0" w:rsidP="00A176A1">
            <w:pPr>
              <w:jc w:val="center"/>
              <w:rPr>
                <w:del w:id="479" w:author="Frank Harold Cardenas Espinoza" w:date="2024-04-08T12:41:00Z"/>
                <w:sz w:val="14"/>
                <w:szCs w:val="14"/>
              </w:rPr>
            </w:pPr>
            <w:del w:id="480" w:author="Frank Harold Cardenas Espinoza" w:date="2024-04-08T12:41:00Z">
              <w:r w:rsidDel="00503BC1">
                <w:rPr>
                  <w:sz w:val="14"/>
                  <w:szCs w:val="14"/>
                </w:rPr>
                <w:delText>Grilla</w:delText>
              </w:r>
            </w:del>
          </w:p>
        </w:tc>
      </w:tr>
      <w:tr w:rsidR="004B02D0" w:rsidRPr="00155555" w:rsidDel="00503BC1" w14:paraId="3C657EA5" w14:textId="002C4344" w:rsidTr="00A176A1">
        <w:trPr>
          <w:trHeight w:val="582"/>
          <w:del w:id="481" w:author="Frank Harold Cardenas Espinoza" w:date="2024-04-08T12:41:00Z"/>
        </w:trPr>
        <w:tc>
          <w:tcPr>
            <w:tcW w:w="1334" w:type="dxa"/>
            <w:tcBorders>
              <w:left w:val="single" w:sz="4" w:space="0" w:color="C1C6D0"/>
              <w:right w:val="single" w:sz="6" w:space="0" w:color="C1C6D0"/>
            </w:tcBorders>
          </w:tcPr>
          <w:p w14:paraId="3F0156B1" w14:textId="18764C62" w:rsidR="004B02D0" w:rsidRPr="00155555" w:rsidDel="00503BC1" w:rsidRDefault="004B02D0" w:rsidP="00A176A1">
            <w:pPr>
              <w:rPr>
                <w:del w:id="482" w:author="Frank Harold Cardenas Espinoza" w:date="2024-04-08T12:41:00Z"/>
                <w:rFonts w:ascii="Arial" w:hAnsi="Arial" w:cs="Arial"/>
                <w:sz w:val="14"/>
                <w:szCs w:val="14"/>
              </w:rPr>
            </w:pPr>
            <w:del w:id="483" w:author="Frank Harold Cardenas Espinoza" w:date="2024-04-08T12:41:00Z">
              <w:r w:rsidDel="00503BC1">
                <w:rPr>
                  <w:rFonts w:ascii="Arial" w:hAnsi="Arial" w:cs="Arial"/>
                  <w:sz w:val="14"/>
                  <w:szCs w:val="14"/>
                </w:rPr>
                <w:delText>IMO</w:delText>
              </w:r>
            </w:del>
          </w:p>
        </w:tc>
        <w:tc>
          <w:tcPr>
            <w:tcW w:w="1134" w:type="dxa"/>
            <w:tcBorders>
              <w:top w:val="single" w:sz="6" w:space="0" w:color="C1C6D0"/>
              <w:left w:val="single" w:sz="6" w:space="0" w:color="C1C6D0"/>
              <w:right w:val="single" w:sz="6" w:space="0" w:color="C1C6D0"/>
            </w:tcBorders>
          </w:tcPr>
          <w:p w14:paraId="31678DA8" w14:textId="464A7610" w:rsidR="004B02D0" w:rsidDel="00503BC1" w:rsidRDefault="004B02D0" w:rsidP="00A176A1">
            <w:pPr>
              <w:widowControl/>
              <w:adjustRightInd w:val="0"/>
              <w:rPr>
                <w:del w:id="484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485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Texto</w:delText>
              </w:r>
            </w:del>
          </w:p>
          <w:p w14:paraId="6CB23933" w14:textId="679E35D4" w:rsidR="004B02D0" w:rsidRPr="00155555" w:rsidDel="00503BC1" w:rsidRDefault="004B02D0" w:rsidP="00A176A1">
            <w:pPr>
              <w:rPr>
                <w:del w:id="486" w:author="Frank Harold Cardenas Espinoza" w:date="2024-04-08T12:41:00Z"/>
                <w:rFonts w:ascii="Arial" w:hAnsi="Arial" w:cs="Arial"/>
                <w:sz w:val="14"/>
                <w:szCs w:val="14"/>
              </w:rPr>
            </w:pPr>
            <w:del w:id="487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(Alfanumérico)</w:delText>
              </w:r>
            </w:del>
          </w:p>
        </w:tc>
        <w:tc>
          <w:tcPr>
            <w:tcW w:w="3543" w:type="dxa"/>
            <w:tcBorders>
              <w:top w:val="single" w:sz="6" w:space="0" w:color="C1C6D0"/>
              <w:left w:val="single" w:sz="6" w:space="0" w:color="C1C6D0"/>
              <w:right w:val="single" w:sz="6" w:space="0" w:color="C1C6D0"/>
            </w:tcBorders>
          </w:tcPr>
          <w:p w14:paraId="0C494B32" w14:textId="3B83F044" w:rsidR="004B02D0" w:rsidRPr="00155555" w:rsidDel="00503BC1" w:rsidRDefault="004B02D0" w:rsidP="00A176A1">
            <w:pPr>
              <w:rPr>
                <w:del w:id="488" w:author="Frank Harold Cardenas Espinoza" w:date="2024-04-08T12:41:00Z"/>
                <w:rFonts w:ascii="Arial" w:hAnsi="Arial" w:cs="Arial"/>
                <w:sz w:val="14"/>
                <w:szCs w:val="14"/>
                <w:highlight w:val="yellow"/>
              </w:rPr>
            </w:pPr>
          </w:p>
        </w:tc>
        <w:tc>
          <w:tcPr>
            <w:tcW w:w="993" w:type="dxa"/>
            <w:tcBorders>
              <w:top w:val="single" w:sz="6" w:space="0" w:color="C1C6D0"/>
              <w:left w:val="single" w:sz="6" w:space="0" w:color="C1C6D0"/>
              <w:right w:val="single" w:sz="6" w:space="0" w:color="C1C6D0"/>
            </w:tcBorders>
          </w:tcPr>
          <w:p w14:paraId="72D685C4" w14:textId="4FA529E8" w:rsidR="004B02D0" w:rsidRPr="00155555" w:rsidDel="00503BC1" w:rsidRDefault="004B02D0" w:rsidP="00A176A1">
            <w:pPr>
              <w:rPr>
                <w:del w:id="489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6" w:space="0" w:color="C1C6D0"/>
              <w:left w:val="single" w:sz="6" w:space="0" w:color="C1C6D0"/>
              <w:right w:val="single" w:sz="6" w:space="0" w:color="C1C6D0"/>
            </w:tcBorders>
          </w:tcPr>
          <w:p w14:paraId="2AD6B0C8" w14:textId="0E4594E2" w:rsidR="004B02D0" w:rsidRPr="00155555" w:rsidDel="00503BC1" w:rsidRDefault="004B02D0" w:rsidP="00A176A1">
            <w:pPr>
              <w:rPr>
                <w:del w:id="490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6" w:space="0" w:color="C1C6D0"/>
              <w:left w:val="single" w:sz="6" w:space="0" w:color="C1C6D0"/>
              <w:right w:val="single" w:sz="6" w:space="0" w:color="C1C6D0"/>
            </w:tcBorders>
          </w:tcPr>
          <w:p w14:paraId="0948B6CF" w14:textId="1E6D4F49" w:rsidR="004B02D0" w:rsidRPr="00155555" w:rsidDel="00503BC1" w:rsidRDefault="004B02D0" w:rsidP="00A176A1">
            <w:pPr>
              <w:rPr>
                <w:del w:id="491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51" w:type="dxa"/>
            <w:tcBorders>
              <w:left w:val="single" w:sz="6" w:space="0" w:color="C1C6D0"/>
              <w:right w:val="single" w:sz="4" w:space="0" w:color="C1C6D0"/>
            </w:tcBorders>
          </w:tcPr>
          <w:p w14:paraId="4599E7FC" w14:textId="62876B4D" w:rsidR="004B02D0" w:rsidRPr="00155555" w:rsidDel="00503BC1" w:rsidRDefault="004B02D0" w:rsidP="00A176A1">
            <w:pPr>
              <w:rPr>
                <w:del w:id="492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</w:tr>
      <w:tr w:rsidR="004B02D0" w:rsidRPr="00155555" w:rsidDel="00503BC1" w14:paraId="708FDF36" w14:textId="414841F9" w:rsidTr="00A176A1">
        <w:trPr>
          <w:trHeight w:val="582"/>
          <w:del w:id="493" w:author="Frank Harold Cardenas Espinoza" w:date="2024-04-08T12:41:00Z"/>
        </w:trPr>
        <w:tc>
          <w:tcPr>
            <w:tcW w:w="1334" w:type="dxa"/>
            <w:tcBorders>
              <w:left w:val="single" w:sz="4" w:space="0" w:color="C1C6D0"/>
              <w:right w:val="single" w:sz="6" w:space="0" w:color="C1C6D0"/>
            </w:tcBorders>
          </w:tcPr>
          <w:p w14:paraId="1CB86074" w14:textId="24BF0D89" w:rsidR="004B02D0" w:rsidRPr="00155555" w:rsidDel="00503BC1" w:rsidRDefault="004B02D0" w:rsidP="00A176A1">
            <w:pPr>
              <w:rPr>
                <w:del w:id="494" w:author="Frank Harold Cardenas Espinoza" w:date="2024-04-08T12:41:00Z"/>
                <w:rFonts w:ascii="Arial" w:hAnsi="Arial" w:cs="Arial"/>
                <w:sz w:val="14"/>
                <w:szCs w:val="14"/>
              </w:rPr>
            </w:pPr>
            <w:del w:id="495" w:author="Frank Harold Cardenas Espinoza" w:date="2024-04-08T12:41:00Z">
              <w:r w:rsidDel="00503BC1">
                <w:rPr>
                  <w:rFonts w:ascii="Arial" w:hAnsi="Arial" w:cs="Arial"/>
                  <w:sz w:val="14"/>
                  <w:szCs w:val="14"/>
                </w:rPr>
                <w:delText>Nombre de la nave</w:delText>
              </w:r>
            </w:del>
          </w:p>
        </w:tc>
        <w:tc>
          <w:tcPr>
            <w:tcW w:w="113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6858F3D1" w14:textId="7F457DE4" w:rsidR="004B02D0" w:rsidDel="00503BC1" w:rsidRDefault="004B02D0" w:rsidP="00A176A1">
            <w:pPr>
              <w:widowControl/>
              <w:adjustRightInd w:val="0"/>
              <w:rPr>
                <w:del w:id="496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497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Texto</w:delText>
              </w:r>
            </w:del>
          </w:p>
          <w:p w14:paraId="378E832D" w14:textId="7837366A" w:rsidR="004B02D0" w:rsidRPr="00155555" w:rsidDel="00503BC1" w:rsidRDefault="004B02D0" w:rsidP="00A176A1">
            <w:pPr>
              <w:rPr>
                <w:del w:id="498" w:author="Frank Harold Cardenas Espinoza" w:date="2024-04-08T12:41:00Z"/>
                <w:rFonts w:ascii="Arial" w:hAnsi="Arial" w:cs="Arial"/>
                <w:sz w:val="14"/>
                <w:szCs w:val="14"/>
              </w:rPr>
            </w:pPr>
            <w:del w:id="499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(Alfanumérico)</w:delText>
              </w:r>
            </w:del>
          </w:p>
        </w:tc>
        <w:tc>
          <w:tcPr>
            <w:tcW w:w="3543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714B1E8D" w14:textId="792F6CDA" w:rsidR="004B02D0" w:rsidRPr="00155555" w:rsidDel="00503BC1" w:rsidRDefault="004B02D0" w:rsidP="00A176A1">
            <w:pPr>
              <w:rPr>
                <w:del w:id="500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69DFF2D1" w14:textId="2B6FDA36" w:rsidR="004B02D0" w:rsidRPr="00155555" w:rsidDel="00503BC1" w:rsidRDefault="004B02D0" w:rsidP="00A176A1">
            <w:pPr>
              <w:rPr>
                <w:del w:id="501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4F7335D5" w14:textId="7D131C8F" w:rsidR="004B02D0" w:rsidRPr="00155555" w:rsidDel="00503BC1" w:rsidRDefault="004B02D0" w:rsidP="00A176A1">
            <w:pPr>
              <w:rPr>
                <w:del w:id="502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11E51A87" w14:textId="613B9D12" w:rsidR="004B02D0" w:rsidRPr="00155555" w:rsidDel="00503BC1" w:rsidRDefault="004B02D0" w:rsidP="00A176A1">
            <w:pPr>
              <w:rPr>
                <w:del w:id="503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51" w:type="dxa"/>
            <w:tcBorders>
              <w:left w:val="single" w:sz="6" w:space="0" w:color="C1C6D0"/>
              <w:right w:val="single" w:sz="4" w:space="0" w:color="C1C6D0"/>
            </w:tcBorders>
          </w:tcPr>
          <w:p w14:paraId="1D3760F9" w14:textId="4705B6F2" w:rsidR="004B02D0" w:rsidRPr="00155555" w:rsidDel="00503BC1" w:rsidRDefault="004B02D0" w:rsidP="00A176A1">
            <w:pPr>
              <w:rPr>
                <w:del w:id="504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</w:tr>
      <w:tr w:rsidR="004B02D0" w:rsidRPr="00155555" w:rsidDel="00503BC1" w14:paraId="0133E35A" w14:textId="5FB35425" w:rsidTr="00A176A1">
        <w:trPr>
          <w:trHeight w:val="582"/>
          <w:del w:id="505" w:author="Frank Harold Cardenas Espinoza" w:date="2024-04-08T12:41:00Z"/>
        </w:trPr>
        <w:tc>
          <w:tcPr>
            <w:tcW w:w="1334" w:type="dxa"/>
            <w:tcBorders>
              <w:left w:val="single" w:sz="4" w:space="0" w:color="C1C6D0"/>
              <w:right w:val="single" w:sz="6" w:space="0" w:color="C1C6D0"/>
            </w:tcBorders>
          </w:tcPr>
          <w:p w14:paraId="5A7301A4" w14:textId="067C4956" w:rsidR="004B02D0" w:rsidDel="00503BC1" w:rsidRDefault="004B02D0" w:rsidP="00A176A1">
            <w:pPr>
              <w:rPr>
                <w:del w:id="506" w:author="Frank Harold Cardenas Espinoza" w:date="2024-04-08T12:41:00Z"/>
                <w:rFonts w:ascii="Arial" w:hAnsi="Arial" w:cs="Arial"/>
                <w:sz w:val="14"/>
                <w:szCs w:val="14"/>
              </w:rPr>
            </w:pPr>
            <w:del w:id="507" w:author="Frank Harold Cardenas Espinoza" w:date="2024-04-08T12:41:00Z">
              <w:r w:rsidDel="00503BC1">
                <w:rPr>
                  <w:rFonts w:ascii="Arial" w:hAnsi="Arial" w:cs="Arial"/>
                  <w:sz w:val="14"/>
                  <w:szCs w:val="14"/>
                </w:rPr>
                <w:delText>Bandera</w:delText>
              </w:r>
            </w:del>
          </w:p>
        </w:tc>
        <w:tc>
          <w:tcPr>
            <w:tcW w:w="113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0912E77E" w14:textId="131D91E5" w:rsidR="004B02D0" w:rsidDel="00503BC1" w:rsidRDefault="004B02D0" w:rsidP="00A176A1">
            <w:pPr>
              <w:widowControl/>
              <w:adjustRightInd w:val="0"/>
              <w:rPr>
                <w:del w:id="508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509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Texto</w:delText>
              </w:r>
            </w:del>
          </w:p>
          <w:p w14:paraId="35478A5E" w14:textId="7B6CFAE9" w:rsidR="004B02D0" w:rsidRPr="00771B05" w:rsidDel="00503BC1" w:rsidRDefault="004B02D0" w:rsidP="00A176A1">
            <w:pPr>
              <w:rPr>
                <w:del w:id="510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511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(Alfanumérico)</w:delText>
              </w:r>
            </w:del>
          </w:p>
        </w:tc>
        <w:tc>
          <w:tcPr>
            <w:tcW w:w="3543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1493F777" w14:textId="1EE2B3DC" w:rsidR="004B02D0" w:rsidRPr="00155555" w:rsidDel="00503BC1" w:rsidRDefault="004B02D0" w:rsidP="00A176A1">
            <w:pPr>
              <w:rPr>
                <w:del w:id="512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0B89565E" w14:textId="7A1AB218" w:rsidR="004B02D0" w:rsidRPr="00155555" w:rsidDel="00503BC1" w:rsidRDefault="004B02D0" w:rsidP="00A176A1">
            <w:pPr>
              <w:rPr>
                <w:del w:id="513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2EC3083A" w14:textId="6D2F453E" w:rsidR="004B02D0" w:rsidRPr="00155555" w:rsidDel="00503BC1" w:rsidRDefault="004B02D0" w:rsidP="00A176A1">
            <w:pPr>
              <w:rPr>
                <w:del w:id="514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0B1F55C4" w14:textId="4980458C" w:rsidR="004B02D0" w:rsidRPr="00155555" w:rsidDel="00503BC1" w:rsidRDefault="004B02D0" w:rsidP="00A176A1">
            <w:pPr>
              <w:rPr>
                <w:del w:id="515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51" w:type="dxa"/>
            <w:tcBorders>
              <w:left w:val="single" w:sz="6" w:space="0" w:color="C1C6D0"/>
              <w:right w:val="single" w:sz="4" w:space="0" w:color="C1C6D0"/>
            </w:tcBorders>
          </w:tcPr>
          <w:p w14:paraId="4C29F8A0" w14:textId="58F8E699" w:rsidR="004B02D0" w:rsidRPr="00155555" w:rsidDel="00503BC1" w:rsidRDefault="004B02D0" w:rsidP="00A176A1">
            <w:pPr>
              <w:rPr>
                <w:del w:id="516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</w:tr>
      <w:tr w:rsidR="004B02D0" w:rsidRPr="00155555" w:rsidDel="00503BC1" w14:paraId="2D6DC52D" w14:textId="76A15A7E" w:rsidTr="00A176A1">
        <w:trPr>
          <w:trHeight w:val="582"/>
          <w:del w:id="517" w:author="Frank Harold Cardenas Espinoza" w:date="2024-04-08T12:41:00Z"/>
        </w:trPr>
        <w:tc>
          <w:tcPr>
            <w:tcW w:w="1334" w:type="dxa"/>
            <w:tcBorders>
              <w:left w:val="single" w:sz="4" w:space="0" w:color="C1C6D0"/>
              <w:right w:val="single" w:sz="6" w:space="0" w:color="C1C6D0"/>
            </w:tcBorders>
          </w:tcPr>
          <w:p w14:paraId="3EA5A346" w14:textId="649A5287" w:rsidR="004B02D0" w:rsidDel="00503BC1" w:rsidRDefault="004B02D0" w:rsidP="00A176A1">
            <w:pPr>
              <w:rPr>
                <w:del w:id="518" w:author="Frank Harold Cardenas Espinoza" w:date="2024-04-08T12:41:00Z"/>
                <w:rFonts w:ascii="Arial" w:hAnsi="Arial" w:cs="Arial"/>
                <w:sz w:val="14"/>
                <w:szCs w:val="14"/>
              </w:rPr>
            </w:pPr>
            <w:del w:id="519" w:author="Frank Harold Cardenas Espinoza" w:date="2024-04-08T12:41:00Z">
              <w:r w:rsidDel="00503BC1">
                <w:rPr>
                  <w:rFonts w:ascii="Arial" w:hAnsi="Arial" w:cs="Arial"/>
                  <w:sz w:val="14"/>
                  <w:szCs w:val="14"/>
                </w:rPr>
                <w:delText>Call sign</w:delText>
              </w:r>
            </w:del>
          </w:p>
        </w:tc>
        <w:tc>
          <w:tcPr>
            <w:tcW w:w="113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73759B61" w14:textId="7BED3298" w:rsidR="004B02D0" w:rsidDel="00503BC1" w:rsidRDefault="004B02D0" w:rsidP="00A176A1">
            <w:pPr>
              <w:widowControl/>
              <w:adjustRightInd w:val="0"/>
              <w:rPr>
                <w:del w:id="520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521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Texto</w:delText>
              </w:r>
            </w:del>
          </w:p>
          <w:p w14:paraId="01D6D393" w14:textId="7E795D3D" w:rsidR="004B02D0" w:rsidRPr="00155555" w:rsidDel="00503BC1" w:rsidRDefault="004B02D0" w:rsidP="00A176A1">
            <w:pPr>
              <w:rPr>
                <w:del w:id="522" w:author="Frank Harold Cardenas Espinoza" w:date="2024-04-08T12:41:00Z"/>
                <w:rFonts w:ascii="Arial" w:hAnsi="Arial" w:cs="Arial"/>
                <w:sz w:val="14"/>
                <w:szCs w:val="14"/>
              </w:rPr>
            </w:pPr>
            <w:del w:id="523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(Alfanumérico)</w:delText>
              </w:r>
            </w:del>
          </w:p>
        </w:tc>
        <w:tc>
          <w:tcPr>
            <w:tcW w:w="3543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297F6148" w14:textId="10FAE772" w:rsidR="004B02D0" w:rsidRPr="00155555" w:rsidDel="00503BC1" w:rsidRDefault="004B02D0" w:rsidP="00A176A1">
            <w:pPr>
              <w:rPr>
                <w:del w:id="524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16C3C773" w14:textId="048DC4AD" w:rsidR="004B02D0" w:rsidRPr="00155555" w:rsidDel="00503BC1" w:rsidRDefault="004B02D0" w:rsidP="00A176A1">
            <w:pPr>
              <w:rPr>
                <w:del w:id="525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6FC74B69" w14:textId="4DBEE688" w:rsidR="004B02D0" w:rsidRPr="00155555" w:rsidDel="00503BC1" w:rsidRDefault="004B02D0" w:rsidP="00A176A1">
            <w:pPr>
              <w:rPr>
                <w:del w:id="526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4BA4E3AB" w14:textId="2F9EC666" w:rsidR="004B02D0" w:rsidRPr="00155555" w:rsidDel="00503BC1" w:rsidRDefault="004B02D0" w:rsidP="00A176A1">
            <w:pPr>
              <w:rPr>
                <w:del w:id="527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51" w:type="dxa"/>
            <w:tcBorders>
              <w:left w:val="single" w:sz="6" w:space="0" w:color="C1C6D0"/>
              <w:right w:val="single" w:sz="4" w:space="0" w:color="C1C6D0"/>
            </w:tcBorders>
          </w:tcPr>
          <w:p w14:paraId="0FBEFFF3" w14:textId="792E0C78" w:rsidR="004B02D0" w:rsidRPr="00155555" w:rsidDel="00503BC1" w:rsidRDefault="004B02D0" w:rsidP="00A176A1">
            <w:pPr>
              <w:rPr>
                <w:del w:id="528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</w:tr>
      <w:tr w:rsidR="004B02D0" w:rsidRPr="00155555" w:rsidDel="00503BC1" w14:paraId="20277B2B" w14:textId="50353859" w:rsidTr="00A176A1">
        <w:trPr>
          <w:trHeight w:val="582"/>
          <w:del w:id="529" w:author="Frank Harold Cardenas Espinoza" w:date="2024-04-08T12:41:00Z"/>
        </w:trPr>
        <w:tc>
          <w:tcPr>
            <w:tcW w:w="1334" w:type="dxa"/>
            <w:tcBorders>
              <w:left w:val="single" w:sz="4" w:space="0" w:color="C1C6D0"/>
              <w:right w:val="single" w:sz="6" w:space="0" w:color="C1C6D0"/>
            </w:tcBorders>
          </w:tcPr>
          <w:p w14:paraId="67321627" w14:textId="1771DC0F" w:rsidR="004B02D0" w:rsidDel="00503BC1" w:rsidRDefault="004B02D0" w:rsidP="00A176A1">
            <w:pPr>
              <w:rPr>
                <w:del w:id="530" w:author="Frank Harold Cardenas Espinoza" w:date="2024-04-08T12:41:00Z"/>
                <w:rFonts w:ascii="Arial" w:hAnsi="Arial" w:cs="Arial"/>
                <w:sz w:val="14"/>
                <w:szCs w:val="14"/>
              </w:rPr>
            </w:pPr>
            <w:del w:id="531" w:author="Frank Harold Cardenas Espinoza" w:date="2024-04-08T12:41:00Z">
              <w:r w:rsidDel="00503BC1">
                <w:rPr>
                  <w:rFonts w:ascii="Arial" w:hAnsi="Arial" w:cs="Arial"/>
                  <w:sz w:val="14"/>
                  <w:szCs w:val="14"/>
                </w:rPr>
                <w:delText>Matricula</w:delText>
              </w:r>
            </w:del>
          </w:p>
        </w:tc>
        <w:tc>
          <w:tcPr>
            <w:tcW w:w="1134" w:type="dxa"/>
            <w:tcBorders>
              <w:top w:val="single" w:sz="6" w:space="0" w:color="C1C6D0"/>
              <w:left w:val="single" w:sz="6" w:space="0" w:color="C1C6D0"/>
              <w:right w:val="single" w:sz="6" w:space="0" w:color="C1C6D0"/>
            </w:tcBorders>
          </w:tcPr>
          <w:p w14:paraId="0788C8F6" w14:textId="4411139F" w:rsidR="004B02D0" w:rsidDel="00503BC1" w:rsidRDefault="004B02D0" w:rsidP="00A176A1">
            <w:pPr>
              <w:widowControl/>
              <w:adjustRightInd w:val="0"/>
              <w:rPr>
                <w:del w:id="532" w:author="Frank Harold Cardenas Espinoza" w:date="2024-04-08T12:41:00Z"/>
                <w:rFonts w:ascii="Arial" w:eastAsiaTheme="minorHAnsi" w:hAnsi="Arial" w:cs="Arial"/>
                <w:sz w:val="14"/>
                <w:szCs w:val="14"/>
                <w:lang w:val="es-PE"/>
                <w14:ligatures w14:val="standardContextual"/>
              </w:rPr>
            </w:pPr>
            <w:del w:id="533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Texto</w:delText>
              </w:r>
            </w:del>
          </w:p>
          <w:p w14:paraId="25924356" w14:textId="23D87B01" w:rsidR="004B02D0" w:rsidRPr="00155555" w:rsidDel="00503BC1" w:rsidRDefault="004B02D0" w:rsidP="00A176A1">
            <w:pPr>
              <w:rPr>
                <w:del w:id="534" w:author="Frank Harold Cardenas Espinoza" w:date="2024-04-08T12:41:00Z"/>
                <w:rFonts w:ascii="Arial" w:hAnsi="Arial" w:cs="Arial"/>
                <w:sz w:val="14"/>
                <w:szCs w:val="14"/>
              </w:rPr>
            </w:pPr>
            <w:del w:id="535" w:author="Frank Harold Cardenas Espinoza" w:date="2024-04-08T12:41:00Z">
              <w:r w:rsidDel="00503BC1">
                <w:rPr>
                  <w:rFonts w:ascii="Arial" w:eastAsiaTheme="minorHAnsi" w:hAnsi="Arial" w:cs="Arial"/>
                  <w:sz w:val="14"/>
                  <w:szCs w:val="14"/>
                  <w:lang w:val="es-PE"/>
                  <w14:ligatures w14:val="standardContextual"/>
                </w:rPr>
                <w:delText>(Alfanumérico)</w:delText>
              </w:r>
            </w:del>
          </w:p>
        </w:tc>
        <w:tc>
          <w:tcPr>
            <w:tcW w:w="3543" w:type="dxa"/>
            <w:tcBorders>
              <w:top w:val="single" w:sz="6" w:space="0" w:color="C1C6D0"/>
              <w:left w:val="single" w:sz="6" w:space="0" w:color="C1C6D0"/>
              <w:right w:val="single" w:sz="6" w:space="0" w:color="C1C6D0"/>
            </w:tcBorders>
          </w:tcPr>
          <w:p w14:paraId="772DF608" w14:textId="42F3A96F" w:rsidR="004B02D0" w:rsidRPr="00155555" w:rsidDel="00503BC1" w:rsidRDefault="004B02D0" w:rsidP="00A176A1">
            <w:pPr>
              <w:rPr>
                <w:del w:id="536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6" w:space="0" w:color="C1C6D0"/>
              <w:left w:val="single" w:sz="6" w:space="0" w:color="C1C6D0"/>
              <w:right w:val="single" w:sz="6" w:space="0" w:color="C1C6D0"/>
            </w:tcBorders>
          </w:tcPr>
          <w:p w14:paraId="39448F29" w14:textId="18B7D986" w:rsidR="004B02D0" w:rsidRPr="00155555" w:rsidDel="00503BC1" w:rsidRDefault="004B02D0" w:rsidP="00A176A1">
            <w:pPr>
              <w:rPr>
                <w:del w:id="537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6" w:space="0" w:color="C1C6D0"/>
              <w:left w:val="single" w:sz="6" w:space="0" w:color="C1C6D0"/>
              <w:right w:val="single" w:sz="6" w:space="0" w:color="C1C6D0"/>
            </w:tcBorders>
          </w:tcPr>
          <w:p w14:paraId="1634F449" w14:textId="6020A71F" w:rsidR="004B02D0" w:rsidRPr="00155555" w:rsidDel="00503BC1" w:rsidRDefault="004B02D0" w:rsidP="00A176A1">
            <w:pPr>
              <w:rPr>
                <w:del w:id="538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6" w:space="0" w:color="C1C6D0"/>
              <w:left w:val="single" w:sz="6" w:space="0" w:color="C1C6D0"/>
              <w:right w:val="single" w:sz="6" w:space="0" w:color="C1C6D0"/>
            </w:tcBorders>
          </w:tcPr>
          <w:p w14:paraId="088C4693" w14:textId="5FB82800" w:rsidR="004B02D0" w:rsidRPr="00155555" w:rsidDel="00503BC1" w:rsidRDefault="004B02D0" w:rsidP="00A176A1">
            <w:pPr>
              <w:rPr>
                <w:del w:id="539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51" w:type="dxa"/>
            <w:tcBorders>
              <w:left w:val="single" w:sz="6" w:space="0" w:color="C1C6D0"/>
              <w:right w:val="single" w:sz="4" w:space="0" w:color="C1C6D0"/>
            </w:tcBorders>
          </w:tcPr>
          <w:p w14:paraId="087C35C5" w14:textId="36E37CBD" w:rsidR="004B02D0" w:rsidRPr="00155555" w:rsidDel="00503BC1" w:rsidRDefault="004B02D0" w:rsidP="00A176A1">
            <w:pPr>
              <w:rPr>
                <w:del w:id="540" w:author="Frank Harold Cardenas Espinoza" w:date="2024-04-08T12:41:00Z"/>
                <w:rFonts w:ascii="Arial" w:hAnsi="Arial" w:cs="Arial"/>
                <w:sz w:val="14"/>
                <w:szCs w:val="14"/>
              </w:rPr>
            </w:pPr>
          </w:p>
        </w:tc>
      </w:tr>
    </w:tbl>
    <w:p w14:paraId="25ACE7BB" w14:textId="659B53C1" w:rsidR="000355C5" w:rsidRDefault="000355C5" w:rsidP="004B02D0">
      <w:pPr>
        <w:pStyle w:val="Textoindependiente"/>
        <w:jc w:val="both"/>
        <w:rPr>
          <w:ins w:id="541" w:author="Martín Andrés Gutiérrez López" w:date="2024-08-30T01:04:00Z" w16du:dateUtc="2024-08-30T06:04:00Z"/>
          <w:sz w:val="16"/>
        </w:rPr>
      </w:pPr>
    </w:p>
    <w:p w14:paraId="12E90EBF" w14:textId="77777777" w:rsidR="000355C5" w:rsidRDefault="000355C5">
      <w:pPr>
        <w:widowControl/>
        <w:autoSpaceDE/>
        <w:autoSpaceDN/>
        <w:spacing w:after="160" w:line="259" w:lineRule="auto"/>
        <w:rPr>
          <w:ins w:id="542" w:author="Martín Andrés Gutiérrez López" w:date="2024-08-30T01:04:00Z" w16du:dateUtc="2024-08-30T06:04:00Z"/>
          <w:sz w:val="16"/>
          <w:szCs w:val="15"/>
        </w:rPr>
      </w:pPr>
      <w:ins w:id="543" w:author="Martín Andrés Gutiérrez López" w:date="2024-08-30T01:04:00Z" w16du:dateUtc="2024-08-30T06:04:00Z">
        <w:r>
          <w:rPr>
            <w:sz w:val="16"/>
          </w:rPr>
          <w:br w:type="page"/>
        </w:r>
      </w:ins>
    </w:p>
    <w:p w14:paraId="4A02B9B6" w14:textId="77777777" w:rsidR="004B02D0" w:rsidDel="00503BC1" w:rsidRDefault="004B02D0" w:rsidP="004B02D0">
      <w:pPr>
        <w:pStyle w:val="Textoindependiente"/>
        <w:jc w:val="both"/>
        <w:rPr>
          <w:del w:id="544" w:author="Frank Harold Cardenas Espinoza" w:date="2024-04-08T12:41:00Z"/>
          <w:sz w:val="16"/>
        </w:rPr>
      </w:pPr>
    </w:p>
    <w:p w14:paraId="7542B2DE" w14:textId="77777777" w:rsidR="004B02D0" w:rsidRDefault="004B02D0" w:rsidP="004B02D0">
      <w:pPr>
        <w:pStyle w:val="Textoindependiente"/>
        <w:jc w:val="both"/>
        <w:rPr>
          <w:sz w:val="16"/>
        </w:rPr>
      </w:pPr>
    </w:p>
    <w:p w14:paraId="3762F8C0" w14:textId="707F8294" w:rsidR="00A6243B" w:rsidRPr="00012142" w:rsidRDefault="00012142">
      <w:pPr>
        <w:pStyle w:val="Ttulo1"/>
        <w:spacing w:after="240"/>
        <w:rPr>
          <w:rFonts w:ascii="Arial" w:hAnsi="Arial" w:cs="Arial"/>
          <w:b/>
          <w:bCs/>
          <w:sz w:val="22"/>
          <w:szCs w:val="22"/>
          <w:rPrChange w:id="545" w:author="Frank Harold Cardenas Espinoza" w:date="2024-04-08T12:40:00Z">
            <w:rPr>
              <w:sz w:val="30"/>
            </w:rPr>
          </w:rPrChange>
        </w:rPr>
        <w:pPrChange w:id="546" w:author="Frank Harold Cardenas Espinoza" w:date="2024-04-08T12:40:00Z">
          <w:pPr>
            <w:pStyle w:val="Textoindependiente"/>
            <w:numPr>
              <w:numId w:val="2"/>
            </w:numPr>
            <w:ind w:left="480" w:hanging="360"/>
            <w:jc w:val="both"/>
          </w:pPr>
        </w:pPrChange>
      </w:pPr>
      <w:r w:rsidRPr="00012142">
        <w:rPr>
          <w:rFonts w:ascii="Arial" w:hAnsi="Arial" w:cs="Arial"/>
          <w:b/>
          <w:bCs/>
          <w:color w:val="auto"/>
          <w:sz w:val="22"/>
          <w:szCs w:val="22"/>
        </w:rPr>
        <w:t>WIREFRAME</w:t>
      </w:r>
    </w:p>
    <w:p w14:paraId="6A791D77" w14:textId="77777777" w:rsidR="00A6243B" w:rsidRDefault="00A6243B" w:rsidP="00A6243B">
      <w:pPr>
        <w:pStyle w:val="Textoindependiente"/>
        <w:jc w:val="both"/>
        <w:rPr>
          <w:sz w:val="30"/>
        </w:rPr>
      </w:pPr>
    </w:p>
    <w:p w14:paraId="2E644606" w14:textId="082ABA03" w:rsidR="00A6243B" w:rsidRPr="00012142" w:rsidRDefault="009C5443">
      <w:pPr>
        <w:ind w:left="66"/>
        <w:jc w:val="center"/>
        <w:rPr>
          <w:rFonts w:ascii="Arial" w:eastAsiaTheme="minorHAnsi" w:hAnsi="Arial" w:cstheme="minorBidi"/>
          <w:b/>
          <w:i/>
          <w:color w:val="44546A" w:themeColor="text2"/>
          <w:kern w:val="2"/>
          <w:sz w:val="20"/>
          <w:szCs w:val="20"/>
          <w:lang w:val="es-419"/>
          <w14:ligatures w14:val="standardContextual"/>
          <w:rPrChange w:id="547" w:author="Frank Harold Cardenas Espinoza" w:date="2024-04-08T12:40:00Z">
            <w:rPr>
              <w:sz w:val="30"/>
            </w:rPr>
          </w:rPrChange>
        </w:rPr>
        <w:pPrChange w:id="548" w:author="Frank Harold Cardenas Espinoza" w:date="2024-04-08T12:40:00Z">
          <w:pPr>
            <w:pStyle w:val="Textoindependiente"/>
            <w:jc w:val="both"/>
          </w:pPr>
        </w:pPrChange>
      </w:pPr>
      <w:r w:rsidRPr="00012142">
        <w:rPr>
          <w:rFonts w:ascii="Arial" w:eastAsiaTheme="minorHAnsi" w:hAnsi="Arial" w:cstheme="minorBidi"/>
          <w:b/>
          <w:i/>
          <w:color w:val="44546A" w:themeColor="text2"/>
          <w:kern w:val="2"/>
          <w:sz w:val="20"/>
          <w:szCs w:val="20"/>
          <w:lang w:val="es-419"/>
          <w14:ligatures w14:val="standardContextual"/>
          <w:rPrChange w:id="549" w:author="Frank Harold Cardenas Espinoza" w:date="2024-04-08T12:40:00Z">
            <w:rPr>
              <w:sz w:val="18"/>
              <w:szCs w:val="8"/>
            </w:rPr>
          </w:rPrChange>
        </w:rPr>
        <w:t>Wireframe 1: buscar</w:t>
      </w:r>
    </w:p>
    <w:p w14:paraId="1AD4E8DC" w14:textId="77777777" w:rsidR="004B02D0" w:rsidRDefault="004B02D0" w:rsidP="004B02D0">
      <w:pPr>
        <w:pStyle w:val="Textoindependiente"/>
        <w:jc w:val="both"/>
        <w:rPr>
          <w:sz w:val="16"/>
        </w:rPr>
      </w:pPr>
    </w:p>
    <w:p w14:paraId="74F5FD49" w14:textId="5DC842F2" w:rsidR="004B02D0" w:rsidDel="00C46E7F" w:rsidRDefault="004B02D0" w:rsidP="004B02D0">
      <w:pPr>
        <w:pStyle w:val="Textoindependiente"/>
        <w:jc w:val="both"/>
        <w:rPr>
          <w:del w:id="550" w:author="Martín Andrés Gutiérrez López" w:date="2024-08-30T00:06:00Z" w16du:dateUtc="2024-08-30T05:06:00Z"/>
          <w:sz w:val="16"/>
        </w:rPr>
      </w:pPr>
    </w:p>
    <w:p w14:paraId="1C02D0A8" w14:textId="69ACB820" w:rsidR="004B02D0" w:rsidDel="000355C5" w:rsidRDefault="00DC70D6" w:rsidP="004B02D0">
      <w:pPr>
        <w:pStyle w:val="Textoindependiente"/>
        <w:jc w:val="both"/>
        <w:rPr>
          <w:del w:id="551" w:author="Martín Andrés Gutiérrez López" w:date="2024-08-30T01:04:00Z" w16du:dateUtc="2024-08-30T06:04:00Z"/>
          <w:sz w:val="16"/>
        </w:rPr>
      </w:pPr>
      <w:ins w:id="552" w:author="Frank Harold Cardenas Espinoza" w:date="2024-04-08T12:36:00Z">
        <w:r>
          <w:rPr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2220985E" wp14:editId="65649A9A">
                  <wp:simplePos x="0" y="0"/>
                  <wp:positionH relativeFrom="column">
                    <wp:posOffset>1422433</wp:posOffset>
                  </wp:positionH>
                  <wp:positionV relativeFrom="paragraph">
                    <wp:posOffset>981506</wp:posOffset>
                  </wp:positionV>
                  <wp:extent cx="363135" cy="393761"/>
                  <wp:effectExtent l="19050" t="19050" r="18415" b="25400"/>
                  <wp:wrapNone/>
                  <wp:docPr id="308442041" name="Rectángulo: esquinas redondeadas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63135" cy="393761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a="http://schemas.openxmlformats.org/drawingml/2006/main" xmlns:pic="http://schemas.openxmlformats.org/drawingml/2006/picture" xmlns:a14="http://schemas.microsoft.com/office/drawing/2010/main">
              <w:pict>
                <v:roundrect id="Rectángulo: esquinas redondeadas 1" style="position:absolute;margin-left:112pt;margin-top:77.3pt;width:28.6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c00000" strokeweight="2.25pt" arcsize="10923f" w14:anchorId="393B1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">
                  <v:stroke joinstyle="miter"/>
                </v:roundrect>
              </w:pict>
            </mc:Fallback>
          </mc:AlternateContent>
        </w:r>
        <w:r>
          <w:rPr>
            <w:noProof/>
            <w14:ligatures w14:val="standardContextual"/>
          </w:rPr>
          <w:drawing>
            <wp:inline distT="0" distB="0" distL="0" distR="0" wp14:anchorId="12F76003" wp14:editId="289847A0">
              <wp:extent cx="5400040" cy="2983230"/>
              <wp:effectExtent l="0" t="0" r="0" b="7620"/>
              <wp:docPr id="1977038799" name="Imagen 1" descr="Interfaz de usuario gráfica, Texto, Aplicación, Chat o mensaje de text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038799" name="Imagen 1" descr="Interfaz de usuario gráfica, Texto, Aplicación, Chat o mensaje de texto&#10;&#10;Descripción generada automáticamente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29832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553" w:author="Frank Harold Cardenas Espinoza" w:date="2024-04-08T12:36:00Z">
        <w:r w:rsidR="006724F8" w:rsidDel="00DC70D6">
          <w:rPr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4600D368" wp14:editId="4D40857A">
                  <wp:simplePos x="0" y="0"/>
                  <wp:positionH relativeFrom="column">
                    <wp:posOffset>1522095</wp:posOffset>
                  </wp:positionH>
                  <wp:positionV relativeFrom="paragraph">
                    <wp:posOffset>1179195</wp:posOffset>
                  </wp:positionV>
                  <wp:extent cx="354330" cy="339090"/>
                  <wp:effectExtent l="19050" t="19050" r="26670" b="22860"/>
                  <wp:wrapNone/>
                  <wp:docPr id="579926091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4330" cy="3390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 xmlns:pic="http://schemas.openxmlformats.org/drawingml/2006/picture" xmlns:a14="http://schemas.microsoft.com/office/drawing/2010/main">
              <w:pict>
                <v:rect id="Rectángulo 2" style="position:absolute;margin-left:119.85pt;margin-top:92.85pt;width:27.9pt;height:2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ffc000" strokeweight="2.25pt" w14:anchorId="352D2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"/>
              </w:pict>
            </mc:Fallback>
          </mc:AlternateContent>
        </w:r>
        <w:r w:rsidR="006724F8" w:rsidDel="00DC70D6">
          <w:rPr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1583BE4" wp14:editId="441B8C40">
                  <wp:simplePos x="0" y="0"/>
                  <wp:positionH relativeFrom="column">
                    <wp:posOffset>1445895</wp:posOffset>
                  </wp:positionH>
                  <wp:positionV relativeFrom="paragraph">
                    <wp:posOffset>512445</wp:posOffset>
                  </wp:positionV>
                  <wp:extent cx="354330" cy="160020"/>
                  <wp:effectExtent l="19050" t="19050" r="26670" b="11430"/>
                  <wp:wrapNone/>
                  <wp:docPr id="1816227583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4330" cy="1600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 xmlns:pic="http://schemas.openxmlformats.org/drawingml/2006/picture" xmlns:a14="http://schemas.microsoft.com/office/drawing/2010/main">
              <w:pict>
                <v:rect id="Rectángulo 2" style="position:absolute;margin-left:113.85pt;margin-top:40.35pt;width:27.9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ffc000" strokeweight="2.25pt" w14:anchorId="3651BB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"/>
              </w:pict>
            </mc:Fallback>
          </mc:AlternateContent>
        </w:r>
        <w:r w:rsidR="006724F8" w:rsidDel="00DC70D6">
          <w:rPr>
            <w:noProof/>
            <w14:ligatures w14:val="standardContextual"/>
          </w:rPr>
          <w:drawing>
            <wp:inline distT="0" distB="0" distL="0" distR="0" wp14:anchorId="72E804E6" wp14:editId="09F4F297">
              <wp:extent cx="5400040" cy="3409950"/>
              <wp:effectExtent l="0" t="0" r="0" b="0"/>
              <wp:docPr id="202850369" name="Imagen 1" descr="Interfaz de usuario gráfic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2850369" name="Imagen 1" descr="Interfaz de usuario gráfica&#10;&#10;Descripción generada automáticamente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3409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30B8FAE" w14:textId="77777777" w:rsidR="004B02D0" w:rsidDel="000355C5" w:rsidRDefault="004B02D0" w:rsidP="004B02D0">
      <w:pPr>
        <w:pStyle w:val="Textoindependiente"/>
        <w:jc w:val="both"/>
        <w:rPr>
          <w:del w:id="554" w:author="Martín Andrés Gutiérrez López" w:date="2024-08-30T01:04:00Z" w16du:dateUtc="2024-08-30T06:04:00Z"/>
          <w:sz w:val="16"/>
        </w:rPr>
      </w:pPr>
    </w:p>
    <w:p w14:paraId="30EAAF04" w14:textId="77777777" w:rsidR="00B42550" w:rsidDel="000355C5" w:rsidRDefault="00B42550" w:rsidP="004B02D0">
      <w:pPr>
        <w:pStyle w:val="Textoindependiente"/>
        <w:jc w:val="both"/>
        <w:rPr>
          <w:del w:id="555" w:author="Martín Andrés Gutiérrez López" w:date="2024-08-30T01:04:00Z" w16du:dateUtc="2024-08-30T06:04:00Z"/>
          <w:sz w:val="16"/>
        </w:rPr>
      </w:pPr>
    </w:p>
    <w:p w14:paraId="4E14AE24" w14:textId="77777777" w:rsidR="006724F8" w:rsidDel="000355C5" w:rsidRDefault="006724F8" w:rsidP="004B02D0">
      <w:pPr>
        <w:pStyle w:val="Textoindependiente"/>
        <w:jc w:val="both"/>
        <w:rPr>
          <w:del w:id="556" w:author="Martín Andrés Gutiérrez López" w:date="2024-08-30T01:04:00Z" w16du:dateUtc="2024-08-30T06:04:00Z"/>
          <w:sz w:val="18"/>
          <w:szCs w:val="8"/>
        </w:rPr>
      </w:pPr>
    </w:p>
    <w:p w14:paraId="08BA63F0" w14:textId="77777777" w:rsidR="006724F8" w:rsidDel="000355C5" w:rsidRDefault="006724F8" w:rsidP="004B02D0">
      <w:pPr>
        <w:pStyle w:val="Textoindependiente"/>
        <w:jc w:val="both"/>
        <w:rPr>
          <w:del w:id="557" w:author="Martín Andrés Gutiérrez López" w:date="2024-08-30T01:04:00Z" w16du:dateUtc="2024-08-30T06:04:00Z"/>
          <w:sz w:val="18"/>
          <w:szCs w:val="8"/>
        </w:rPr>
      </w:pPr>
    </w:p>
    <w:p w14:paraId="0781A84E" w14:textId="77777777" w:rsidR="006724F8" w:rsidDel="000355C5" w:rsidRDefault="006724F8" w:rsidP="004B02D0">
      <w:pPr>
        <w:pStyle w:val="Textoindependiente"/>
        <w:jc w:val="both"/>
        <w:rPr>
          <w:del w:id="558" w:author="Martín Andrés Gutiérrez López" w:date="2024-08-30T01:04:00Z" w16du:dateUtc="2024-08-30T06:04:00Z"/>
          <w:sz w:val="18"/>
          <w:szCs w:val="8"/>
        </w:rPr>
      </w:pPr>
    </w:p>
    <w:p w14:paraId="06E263FF" w14:textId="77777777" w:rsidR="006724F8" w:rsidRDefault="006724F8" w:rsidP="004B02D0">
      <w:pPr>
        <w:pStyle w:val="Textoindependiente"/>
        <w:jc w:val="both"/>
        <w:rPr>
          <w:sz w:val="18"/>
          <w:szCs w:val="8"/>
        </w:rPr>
      </w:pPr>
    </w:p>
    <w:p w14:paraId="75A10A7E" w14:textId="77777777" w:rsidR="006724F8" w:rsidRDefault="006724F8" w:rsidP="004B02D0">
      <w:pPr>
        <w:pStyle w:val="Textoindependiente"/>
        <w:jc w:val="both"/>
        <w:rPr>
          <w:sz w:val="18"/>
          <w:szCs w:val="8"/>
        </w:rPr>
      </w:pPr>
    </w:p>
    <w:p w14:paraId="287254B7" w14:textId="3622F1BF" w:rsidR="00B42550" w:rsidRDefault="00B42550">
      <w:pPr>
        <w:ind w:left="66"/>
        <w:jc w:val="center"/>
        <w:rPr>
          <w:sz w:val="16"/>
        </w:rPr>
        <w:pPrChange w:id="559" w:author="Frank Harold Cardenas Espinoza" w:date="2024-04-08T12:39:00Z">
          <w:pPr>
            <w:pStyle w:val="Textoindependiente"/>
            <w:jc w:val="both"/>
          </w:pPr>
        </w:pPrChange>
      </w:pPr>
      <w:r w:rsidRPr="00012142">
        <w:rPr>
          <w:rFonts w:ascii="Arial" w:eastAsiaTheme="minorHAnsi" w:hAnsi="Arial" w:cstheme="minorBidi"/>
          <w:b/>
          <w:i/>
          <w:color w:val="44546A" w:themeColor="text2"/>
          <w:kern w:val="2"/>
          <w:sz w:val="20"/>
          <w:szCs w:val="20"/>
          <w:lang w:val="es-419"/>
          <w14:ligatures w14:val="standardContextual"/>
          <w:rPrChange w:id="560" w:author="Frank Harold Cardenas Espinoza" w:date="2024-04-08T12:39:00Z">
            <w:rPr>
              <w:sz w:val="18"/>
              <w:szCs w:val="8"/>
            </w:rPr>
          </w:rPrChange>
        </w:rPr>
        <w:t>Wireframe 2: Ventana emergente – buscar nave</w:t>
      </w:r>
    </w:p>
    <w:p w14:paraId="5D93C719" w14:textId="18DED0FC" w:rsidR="004B02D0" w:rsidRDefault="000355C5" w:rsidP="004B02D0">
      <w:pPr>
        <w:pStyle w:val="Textoindependiente"/>
        <w:jc w:val="both"/>
        <w:rPr>
          <w:ins w:id="561" w:author="Frank Harold Cardenas Espinoza" w:date="2024-04-08T12:39:00Z"/>
          <w:sz w:val="16"/>
        </w:rPr>
      </w:pPr>
      <w:ins w:id="562" w:author="Frank Harold Cardenas Espinoza" w:date="2024-04-08T12:39:00Z">
        <w:r w:rsidRPr="00C320B7">
          <w:rPr>
            <w:rFonts w:ascii="Times New Roman" w:eastAsia="Times New Roman" w:hAnsi="Times New Roman" w:cs="Times New Roman"/>
            <w:noProof/>
            <w:sz w:val="24"/>
            <w:szCs w:val="24"/>
            <w:lang w:val="es-PE" w:eastAsia="es-PE"/>
          </w:rPr>
          <w:drawing>
            <wp:anchor distT="0" distB="0" distL="114300" distR="114300" simplePos="0" relativeHeight="251658243" behindDoc="0" locked="0" layoutInCell="1" allowOverlap="1" wp14:anchorId="7764CADD" wp14:editId="370412B6">
              <wp:simplePos x="0" y="0"/>
              <wp:positionH relativeFrom="margin">
                <wp:align>center</wp:align>
              </wp:positionH>
              <wp:positionV relativeFrom="paragraph">
                <wp:posOffset>97790</wp:posOffset>
              </wp:positionV>
              <wp:extent cx="3460719" cy="1981929"/>
              <wp:effectExtent l="0" t="0" r="6985" b="0"/>
              <wp:wrapSquare wrapText="bothSides"/>
              <wp:docPr id="389712482" name="Imagen 2" descr="Interfaz de usuario gráfic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9712482" name="Imagen 2" descr="Interfaz de usuario gráfica&#10;&#10;Descripción generada automáticamente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8310" t="8587" r="17595" b="6842"/>
                      <a:stretch/>
                    </pic:blipFill>
                    <pic:spPr bwMode="auto">
                      <a:xfrm>
                        <a:off x="0" y="0"/>
                        <a:ext cx="3460719" cy="19819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</w:ins>
      <w:del w:id="563" w:author="Frank Harold Cardenas Espinoza" w:date="2024-04-08T12:38:00Z">
        <w:r w:rsidR="00D614B4" w:rsidDel="00F41CCC">
          <w:rPr>
            <w:noProof/>
          </w:rPr>
          <w:drawing>
            <wp:inline distT="0" distB="0" distL="0" distR="0" wp14:anchorId="48D922ED" wp14:editId="39CA3BAF">
              <wp:extent cx="5400040" cy="4357370"/>
              <wp:effectExtent l="0" t="0" r="0" b="5080"/>
              <wp:docPr id="1896927935" name="Imagen 1" descr="Interfaz de usuario gráfica, Text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6927935" name="Imagen 1" descr="Interfaz de usuario gráfica, Texto&#10;&#10;Descripción generada automá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4357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0C76789" w14:textId="755A00D5" w:rsidR="00C320B7" w:rsidRPr="00C320B7" w:rsidRDefault="00C320B7">
      <w:pPr>
        <w:widowControl/>
        <w:autoSpaceDE/>
        <w:autoSpaceDN/>
        <w:jc w:val="center"/>
        <w:rPr>
          <w:ins w:id="564" w:author="Frank Harold Cardenas Espinoza" w:date="2024-04-08T12:39:00Z"/>
          <w:rFonts w:ascii="Times New Roman" w:eastAsia="Times New Roman" w:hAnsi="Times New Roman" w:cs="Times New Roman"/>
          <w:sz w:val="24"/>
          <w:szCs w:val="24"/>
          <w:lang w:val="es-PE" w:eastAsia="es-PE"/>
        </w:rPr>
        <w:pPrChange w:id="565" w:author="Martín Andrés Gutiérrez López" w:date="2024-08-30T01:05:00Z" w16du:dateUtc="2024-08-30T06:05:00Z">
          <w:pPr>
            <w:widowControl/>
            <w:autoSpaceDE/>
            <w:autoSpaceDN/>
          </w:pPr>
        </w:pPrChange>
      </w:pPr>
      <w:ins w:id="566" w:author="Frank Harold Cardenas Espinoza" w:date="2024-04-08T12:39:00Z">
        <w:r>
          <w:rPr>
            <w:rFonts w:ascii="Times New Roman" w:eastAsia="Times New Roman" w:hAnsi="Times New Roman" w:cs="Times New Roman"/>
            <w:sz w:val="24"/>
            <w:szCs w:val="24"/>
            <w:lang w:val="es-PE" w:eastAsia="es-PE"/>
          </w:rPr>
          <w:br w:type="textWrapping" w:clear="all"/>
        </w:r>
      </w:ins>
    </w:p>
    <w:p w14:paraId="69402189" w14:textId="77777777" w:rsidR="00C320B7" w:rsidRDefault="00C320B7" w:rsidP="004B02D0">
      <w:pPr>
        <w:pStyle w:val="Textoindependiente"/>
        <w:jc w:val="both"/>
        <w:rPr>
          <w:sz w:val="16"/>
        </w:rPr>
      </w:pPr>
    </w:p>
    <w:p w14:paraId="0949EF77" w14:textId="5205F05D" w:rsidR="004B02D0" w:rsidDel="000355C5" w:rsidRDefault="004B02D0" w:rsidP="004B02D0">
      <w:pPr>
        <w:pStyle w:val="Textoindependiente"/>
        <w:jc w:val="both"/>
        <w:rPr>
          <w:del w:id="567" w:author="Martín Andrés Gutiérrez López" w:date="2024-08-30T01:04:00Z" w16du:dateUtc="2024-08-30T06:04:00Z"/>
          <w:sz w:val="16"/>
        </w:rPr>
      </w:pPr>
    </w:p>
    <w:p w14:paraId="7474527D" w14:textId="2FB84018" w:rsidR="004B02D0" w:rsidRDefault="004B02D0" w:rsidP="004B02D0">
      <w:pPr>
        <w:pStyle w:val="Textoindependiente"/>
        <w:jc w:val="both"/>
        <w:rPr>
          <w:sz w:val="16"/>
        </w:rPr>
      </w:pPr>
    </w:p>
    <w:p w14:paraId="0EA6113D" w14:textId="4E3133DC" w:rsidR="000355C5" w:rsidRDefault="000355C5" w:rsidP="000355C5">
      <w:pPr>
        <w:pStyle w:val="Textoindependiente"/>
        <w:spacing w:before="237" w:line="259" w:lineRule="auto"/>
        <w:ind w:left="101"/>
        <w:rPr>
          <w:ins w:id="568" w:author="Martín Andrés Gutiérrez López" w:date="2024-08-30T01:04:00Z" w16du:dateUtc="2024-08-30T06:04:00Z"/>
          <w:rFonts w:ascii="Arial Black" w:hAnsi="Arial Black"/>
          <w:b/>
          <w:bCs/>
        </w:rPr>
      </w:pPr>
      <w:ins w:id="569" w:author="Martín Andrés Gutiérrez López" w:date="2024-08-30T01:04:00Z" w16du:dateUtc="2024-08-30T06:04:00Z">
        <w:r w:rsidRPr="00937DFF">
          <w:rPr>
            <w:rFonts w:ascii="Arial Black" w:hAnsi="Arial Black"/>
            <w:b/>
            <w:bCs/>
            <w:highlight w:val="yellow"/>
          </w:rPr>
          <w:t>ANEXO 1</w:t>
        </w:r>
      </w:ins>
    </w:p>
    <w:p w14:paraId="3E8F0CDC" w14:textId="77777777" w:rsidR="000355C5" w:rsidRPr="000355C5" w:rsidRDefault="000355C5" w:rsidP="000355C5">
      <w:pPr>
        <w:pStyle w:val="Textoindependiente"/>
        <w:spacing w:before="237" w:line="259" w:lineRule="auto"/>
        <w:ind w:left="101"/>
        <w:rPr>
          <w:ins w:id="570" w:author="Martín Andrés Gutiérrez López" w:date="2024-08-30T01:04:00Z" w16du:dateUtc="2024-08-30T06:04:00Z"/>
          <w:rFonts w:ascii="Arial Black" w:hAnsi="Arial Black"/>
          <w:b/>
          <w:bCs/>
          <w:rPrChange w:id="571" w:author="Martín Andrés Gutiérrez López" w:date="2024-08-30T01:04:00Z" w16du:dateUtc="2024-08-30T06:04:00Z">
            <w:rPr>
              <w:ins w:id="572" w:author="Martín Andrés Gutiérrez López" w:date="2024-08-30T01:04:00Z" w16du:dateUtc="2024-08-30T06:04:00Z"/>
            </w:rPr>
          </w:rPrChange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2265"/>
        <w:gridCol w:w="5370"/>
      </w:tblGrid>
      <w:tr w:rsidR="000355C5" w:rsidRPr="00465012" w14:paraId="731FD69E" w14:textId="77777777" w:rsidTr="00937DFF">
        <w:trPr>
          <w:trHeight w:val="345"/>
          <w:ins w:id="573" w:author="Martín Andrés Gutiérrez López" w:date="2024-08-30T01:04:00Z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13F008FC" w14:textId="77777777" w:rsidR="000355C5" w:rsidRPr="00465012" w:rsidRDefault="000355C5" w:rsidP="00937DFF">
            <w:pPr>
              <w:jc w:val="center"/>
              <w:textAlignment w:val="baseline"/>
              <w:rPr>
                <w:ins w:id="574" w:author="Martín Andrés Gutiérrez López" w:date="2024-08-30T01:04:00Z" w16du:dateUtc="2024-08-30T06:04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s-PE"/>
              </w:rPr>
            </w:pPr>
            <w:ins w:id="575" w:author="Martín Andrés Gutiérrez López" w:date="2024-08-30T01:04:00Z" w16du:dateUtc="2024-08-30T06:04:00Z">
              <w:r w:rsidRPr="00465012">
                <w:rPr>
                  <w:rFonts w:eastAsia="Times New Roman" w:cs="Arial"/>
                  <w:b/>
                  <w:bCs/>
                  <w:color w:val="FFFFFF"/>
                  <w:sz w:val="20"/>
                  <w:szCs w:val="20"/>
                  <w:lang w:eastAsia="es-PE"/>
                </w:rPr>
                <w:t>Ítem </w:t>
              </w:r>
            </w:ins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7A956B62" w14:textId="77777777" w:rsidR="000355C5" w:rsidRPr="00465012" w:rsidRDefault="000355C5" w:rsidP="00937DFF">
            <w:pPr>
              <w:jc w:val="center"/>
              <w:textAlignment w:val="baseline"/>
              <w:rPr>
                <w:ins w:id="576" w:author="Martín Andrés Gutiérrez López" w:date="2024-08-30T01:04:00Z" w16du:dateUtc="2024-08-30T06:04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s-PE"/>
              </w:rPr>
            </w:pPr>
            <w:ins w:id="577" w:author="Martín Andrés Gutiérrez López" w:date="2024-08-30T01:04:00Z" w16du:dateUtc="2024-08-30T06:04:00Z">
              <w:r w:rsidRPr="00465012">
                <w:rPr>
                  <w:rFonts w:eastAsia="Times New Roman" w:cs="Arial"/>
                  <w:b/>
                  <w:bCs/>
                  <w:color w:val="FFFFFF"/>
                  <w:sz w:val="20"/>
                  <w:szCs w:val="20"/>
                  <w:lang w:eastAsia="es-PE"/>
                </w:rPr>
                <w:t>Anexo </w:t>
              </w:r>
            </w:ins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51458583" w14:textId="77777777" w:rsidR="000355C5" w:rsidRPr="00465012" w:rsidRDefault="000355C5" w:rsidP="00937DFF">
            <w:pPr>
              <w:jc w:val="center"/>
              <w:textAlignment w:val="baseline"/>
              <w:rPr>
                <w:ins w:id="578" w:author="Martín Andrés Gutiérrez López" w:date="2024-08-30T01:04:00Z" w16du:dateUtc="2024-08-30T06:04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s-PE"/>
              </w:rPr>
            </w:pPr>
            <w:ins w:id="579" w:author="Martín Andrés Gutiérrez López" w:date="2024-08-30T01:04:00Z" w16du:dateUtc="2024-08-30T06:04:00Z">
              <w:r w:rsidRPr="00465012">
                <w:rPr>
                  <w:rFonts w:eastAsia="Times New Roman" w:cs="Arial"/>
                  <w:b/>
                  <w:bCs/>
                  <w:color w:val="FFFFFF"/>
                  <w:sz w:val="20"/>
                  <w:szCs w:val="20"/>
                  <w:lang w:eastAsia="es-PE"/>
                </w:rPr>
                <w:t>Ubicación </w:t>
              </w:r>
            </w:ins>
          </w:p>
        </w:tc>
      </w:tr>
      <w:tr w:rsidR="000355C5" w:rsidRPr="00465012" w14:paraId="5F49B49E" w14:textId="77777777" w:rsidTr="00937DFF">
        <w:trPr>
          <w:trHeight w:val="300"/>
          <w:ins w:id="580" w:author="Martín Andrés Gutiérrez López" w:date="2024-08-30T01:04:00Z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779580C" w14:textId="77777777" w:rsidR="000355C5" w:rsidRPr="00465012" w:rsidRDefault="000355C5" w:rsidP="00937DFF">
            <w:pPr>
              <w:textAlignment w:val="baseline"/>
              <w:rPr>
                <w:ins w:id="581" w:author="Martín Andrés Gutiérrez López" w:date="2024-08-30T01:04:00Z" w16du:dateUtc="2024-08-30T06:04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s-PE"/>
              </w:rPr>
            </w:pPr>
            <w:ins w:id="582" w:author="Martín Andrés Gutiérrez López" w:date="2024-08-30T01:04:00Z" w16du:dateUtc="2024-08-30T06:04:00Z">
              <w:r w:rsidRPr="00465012">
                <w:rPr>
                  <w:rFonts w:eastAsia="Times New Roman" w:cs="Arial"/>
                  <w:sz w:val="20"/>
                  <w:szCs w:val="20"/>
                  <w:lang w:eastAsia="es-PE"/>
                </w:rPr>
                <w:t>1</w:t>
              </w:r>
              <w:r w:rsidRPr="00465012">
                <w:rPr>
                  <w:rFonts w:eastAsia="Times New Roman" w:cs="Arial"/>
                  <w:b/>
                  <w:bCs/>
                  <w:sz w:val="20"/>
                  <w:szCs w:val="20"/>
                  <w:lang w:eastAsia="es-PE"/>
                </w:rPr>
                <w:t> </w:t>
              </w:r>
            </w:ins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338685" w14:textId="77777777" w:rsidR="000355C5" w:rsidRPr="00465012" w:rsidRDefault="000355C5" w:rsidP="00937DFF">
            <w:pPr>
              <w:textAlignment w:val="baseline"/>
              <w:rPr>
                <w:ins w:id="583" w:author="Martín Andrés Gutiérrez López" w:date="2024-08-30T01:04:00Z" w16du:dateUtc="2024-08-30T06:04:00Z"/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ins w:id="584" w:author="Martín Andrés Gutiérrez López" w:date="2024-08-30T01:04:00Z" w16du:dateUtc="2024-08-30T06:04:00Z">
              <w:r w:rsidRPr="00465012">
                <w:rPr>
                  <w:rFonts w:eastAsia="Times New Roman" w:cs="Arial"/>
                  <w:sz w:val="20"/>
                  <w:szCs w:val="20"/>
                  <w:lang w:eastAsia="es-PE"/>
                </w:rPr>
                <w:t>Listado de Mensajes Informativos </w:t>
              </w:r>
            </w:ins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4BC8511" w14:textId="77777777" w:rsidR="000355C5" w:rsidRPr="00465012" w:rsidRDefault="000355C5" w:rsidP="00937DFF">
            <w:pPr>
              <w:textAlignment w:val="baseline"/>
              <w:rPr>
                <w:ins w:id="585" w:author="Martín Andrés Gutiérrez López" w:date="2024-08-30T01:04:00Z" w16du:dateUtc="2024-08-30T06:04:00Z"/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ins w:id="586" w:author="Martín Andrés Gutiérrez López" w:date="2024-08-30T01:04:00Z" w16du:dateUtc="2024-08-30T06:04:00Z">
              <w:r w:rsidRPr="00465012">
                <w:rPr>
                  <w:rFonts w:eastAsia="Times New Roman" w:cs="Arial"/>
                  <w:sz w:val="20"/>
                  <w:szCs w:val="20"/>
                  <w:lang w:eastAsia="es-PE"/>
                </w:rPr>
                <w:t>…\Documentos Funcionales\04 Documentos Adicionales\ Tabla de Mensajes Informativos y de Errores.xlsx </w:t>
              </w:r>
            </w:ins>
          </w:p>
        </w:tc>
      </w:tr>
      <w:tr w:rsidR="000355C5" w:rsidRPr="00465012" w14:paraId="12F0F6B4" w14:textId="77777777" w:rsidTr="00937DFF">
        <w:trPr>
          <w:trHeight w:val="300"/>
          <w:ins w:id="587" w:author="Martín Andrés Gutiérrez López" w:date="2024-08-30T01:04:00Z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A2EA44" w14:textId="77777777" w:rsidR="000355C5" w:rsidRPr="00465012" w:rsidRDefault="000355C5" w:rsidP="00937DFF">
            <w:pPr>
              <w:textAlignment w:val="baseline"/>
              <w:rPr>
                <w:ins w:id="588" w:author="Martín Andrés Gutiérrez López" w:date="2024-08-30T01:04:00Z" w16du:dateUtc="2024-08-30T06:04:00Z"/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s-PE"/>
              </w:rPr>
            </w:pPr>
            <w:ins w:id="589" w:author="Martín Andrés Gutiérrez López" w:date="2024-08-30T01:04:00Z" w16du:dateUtc="2024-08-30T06:04:00Z">
              <w:r w:rsidRPr="00465012">
                <w:rPr>
                  <w:rFonts w:eastAsia="Times New Roman" w:cs="Arial"/>
                  <w:sz w:val="20"/>
                  <w:szCs w:val="20"/>
                  <w:lang w:eastAsia="es-PE"/>
                </w:rPr>
                <w:t>2</w:t>
              </w:r>
              <w:r w:rsidRPr="00465012">
                <w:rPr>
                  <w:rFonts w:eastAsia="Times New Roman" w:cs="Arial"/>
                  <w:b/>
                  <w:bCs/>
                  <w:sz w:val="20"/>
                  <w:szCs w:val="20"/>
                  <w:lang w:eastAsia="es-PE"/>
                </w:rPr>
                <w:t> </w:t>
              </w:r>
            </w:ins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01F683" w14:textId="77777777" w:rsidR="000355C5" w:rsidRPr="00465012" w:rsidRDefault="000355C5" w:rsidP="00937DFF">
            <w:pPr>
              <w:textAlignment w:val="baseline"/>
              <w:rPr>
                <w:ins w:id="590" w:author="Martín Andrés Gutiérrez López" w:date="2024-08-30T01:04:00Z" w16du:dateUtc="2024-08-30T06:04:00Z"/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ins w:id="591" w:author="Martín Andrés Gutiérrez López" w:date="2024-08-30T01:04:00Z" w16du:dateUtc="2024-08-30T06:04:00Z">
              <w:r w:rsidRPr="00465012">
                <w:rPr>
                  <w:rFonts w:eastAsia="Times New Roman" w:cs="Arial"/>
                  <w:sz w:val="20"/>
                  <w:szCs w:val="20"/>
                  <w:lang w:eastAsia="es-PE"/>
                </w:rPr>
                <w:t>Listado de errores </w:t>
              </w:r>
            </w:ins>
          </w:p>
          <w:p w14:paraId="685AE830" w14:textId="77777777" w:rsidR="000355C5" w:rsidRPr="00465012" w:rsidRDefault="000355C5" w:rsidP="00937DFF">
            <w:pPr>
              <w:textAlignment w:val="baseline"/>
              <w:rPr>
                <w:ins w:id="592" w:author="Martín Andrés Gutiérrez López" w:date="2024-08-30T01:04:00Z" w16du:dateUtc="2024-08-30T06:04:00Z"/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ins w:id="593" w:author="Martín Andrés Gutiérrez López" w:date="2024-08-30T01:04:00Z" w16du:dateUtc="2024-08-30T06:04:00Z">
              <w:r w:rsidRPr="00465012">
                <w:rPr>
                  <w:rFonts w:eastAsia="Times New Roman" w:cs="Arial"/>
                  <w:sz w:val="20"/>
                  <w:szCs w:val="20"/>
                  <w:lang w:eastAsia="es-PE"/>
                </w:rPr>
                <w:t> </w:t>
              </w:r>
            </w:ins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28A6929" w14:textId="77777777" w:rsidR="000355C5" w:rsidRPr="00465012" w:rsidRDefault="000355C5" w:rsidP="00937DFF">
            <w:pPr>
              <w:textAlignment w:val="baseline"/>
              <w:rPr>
                <w:ins w:id="594" w:author="Martín Andrés Gutiérrez López" w:date="2024-08-30T01:04:00Z" w16du:dateUtc="2024-08-30T06:04:00Z"/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ins w:id="595" w:author="Martín Andrés Gutiérrez López" w:date="2024-08-30T01:04:00Z" w16du:dateUtc="2024-08-30T06:04:00Z">
              <w:r w:rsidRPr="00465012">
                <w:rPr>
                  <w:rFonts w:eastAsia="Times New Roman" w:cs="Arial"/>
                  <w:sz w:val="20"/>
                  <w:szCs w:val="20"/>
                  <w:lang w:eastAsia="es-PE"/>
                </w:rPr>
                <w:t>…\Documentos Funcionales\04 Documentos Adicionales\ Tabla de Mensajes Informativos y de Errores.xlsx </w:t>
              </w:r>
            </w:ins>
          </w:p>
        </w:tc>
      </w:tr>
    </w:tbl>
    <w:p w14:paraId="33BF4969" w14:textId="2E5FA912" w:rsidR="000355C5" w:rsidRPr="000355C5" w:rsidRDefault="000355C5">
      <w:pPr>
        <w:tabs>
          <w:tab w:val="left" w:pos="2400"/>
        </w:tabs>
        <w:rPr>
          <w:rPrChange w:id="596" w:author="Martín Andrés Gutiérrez López" w:date="2024-08-30T01:04:00Z" w16du:dateUtc="2024-08-30T06:04:00Z">
            <w:rPr>
              <w:sz w:val="16"/>
            </w:rPr>
          </w:rPrChange>
        </w:rPr>
        <w:pPrChange w:id="597" w:author="Martín Andrés Gutiérrez López" w:date="2024-08-30T01:04:00Z" w16du:dateUtc="2024-08-30T06:04:00Z">
          <w:pPr>
            <w:pStyle w:val="Textoindependiente"/>
            <w:jc w:val="both"/>
          </w:pPr>
        </w:pPrChange>
      </w:pPr>
    </w:p>
    <w:sectPr w:rsidR="000355C5" w:rsidRPr="00035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05" w:author="servicios_dvucept32" w:date="2024-04-03T17:24:00Z" w:initials="s">
    <w:p w14:paraId="7687BB74" w14:textId="3B9C3981" w:rsidR="004F4876" w:rsidRDefault="004F4876" w:rsidP="004F4876">
      <w:pPr>
        <w:pStyle w:val="Textocomentario"/>
      </w:pPr>
      <w:r>
        <w:rPr>
          <w:rStyle w:val="Refdecomentario"/>
        </w:rPr>
        <w:annotationRef/>
      </w:r>
      <w:r>
        <w:rPr>
          <w:lang w:val="es-PE"/>
        </w:rPr>
        <w:t>Traducir a “Indicativo de llamada”</w:t>
      </w:r>
    </w:p>
  </w:comment>
  <w:comment w:id="406" w:author="Frank Harold Cardenas Espinoza" w:date="2024-04-08T11:19:00Z" w:initials="FC">
    <w:p w14:paraId="6AFF7A7A" w14:textId="77777777" w:rsidR="00834478" w:rsidRDefault="00834478" w:rsidP="00834478">
      <w:pPr>
        <w:pStyle w:val="Textocomentario"/>
      </w:pPr>
      <w:r>
        <w:rPr>
          <w:rStyle w:val="Refdecomentario"/>
        </w:rPr>
        <w:annotationRef/>
      </w:r>
      <w:r>
        <w:t xml:space="preserve">Se dejará con el término Call Sign, debido a que es la forma como se maneja por los usuarios. </w:t>
      </w:r>
    </w:p>
  </w:comment>
  <w:comment w:id="407" w:author="Frank Harold Cardenas Espinoza" w:date="2024-04-08T12:41:00Z" w:initials="FC">
    <w:p w14:paraId="0B4930E6" w14:textId="77777777" w:rsidR="005A6DC2" w:rsidRDefault="005A6DC2" w:rsidP="005A6DC2">
      <w:pPr>
        <w:pStyle w:val="Textocomentario"/>
      </w:pPr>
      <w:r>
        <w:rPr>
          <w:rStyle w:val="Refdecomentario"/>
        </w:rPr>
        <w:annotationRef/>
      </w:r>
      <w:r>
        <w:t>Se retira y se traslada al mapeo funcionales de anuncio de escala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687BB74" w15:done="1"/>
  <w15:commentEx w15:paraId="6AFF7A7A" w15:paraIdParent="7687BB74" w15:done="1"/>
  <w15:commentEx w15:paraId="0B4930E6" w15:paraIdParent="7687BB7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DA61578" w16cex:dateUtc="2024-04-03T22:24:00Z"/>
  <w16cex:commentExtensible w16cex:durableId="6E81D0BB" w16cex:dateUtc="2024-04-08T16:19:00Z"/>
  <w16cex:commentExtensible w16cex:durableId="0FFC1C5A" w16cex:dateUtc="2024-04-08T17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687BB74" w16cid:durableId="6DA61578"/>
  <w16cid:commentId w16cid:paraId="6AFF7A7A" w16cid:durableId="6E81D0BB"/>
  <w16cid:commentId w16cid:paraId="0B4930E6" w16cid:durableId="0FFC1C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36E1"/>
    <w:multiLevelType w:val="hybridMultilevel"/>
    <w:tmpl w:val="49640EA8"/>
    <w:lvl w:ilvl="0" w:tplc="2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C376D0C"/>
    <w:multiLevelType w:val="hybridMultilevel"/>
    <w:tmpl w:val="4E8E0900"/>
    <w:lvl w:ilvl="0" w:tplc="2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8583EAB"/>
    <w:multiLevelType w:val="hybridMultilevel"/>
    <w:tmpl w:val="C298C9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41D75"/>
    <w:multiLevelType w:val="hybridMultilevel"/>
    <w:tmpl w:val="B11AC0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C5A2D"/>
    <w:multiLevelType w:val="hybridMultilevel"/>
    <w:tmpl w:val="B276E4E2"/>
    <w:lvl w:ilvl="0" w:tplc="37FAF84C">
      <w:start w:val="1"/>
      <w:numFmt w:val="decimal"/>
      <w:pStyle w:val="Ttulo4"/>
      <w:lvlText w:val="%1."/>
      <w:lvlJc w:val="left"/>
      <w:pPr>
        <w:ind w:left="34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57E08"/>
    <w:multiLevelType w:val="hybridMultilevel"/>
    <w:tmpl w:val="1FD450EA"/>
    <w:lvl w:ilvl="0" w:tplc="6DE2FD1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00" w:hanging="360"/>
      </w:pPr>
    </w:lvl>
    <w:lvl w:ilvl="2" w:tplc="280A001B" w:tentative="1">
      <w:start w:val="1"/>
      <w:numFmt w:val="lowerRoman"/>
      <w:lvlText w:val="%3."/>
      <w:lvlJc w:val="right"/>
      <w:pPr>
        <w:ind w:left="1920" w:hanging="180"/>
      </w:pPr>
    </w:lvl>
    <w:lvl w:ilvl="3" w:tplc="280A000F" w:tentative="1">
      <w:start w:val="1"/>
      <w:numFmt w:val="decimal"/>
      <w:lvlText w:val="%4."/>
      <w:lvlJc w:val="left"/>
      <w:pPr>
        <w:ind w:left="2640" w:hanging="360"/>
      </w:pPr>
    </w:lvl>
    <w:lvl w:ilvl="4" w:tplc="280A0019" w:tentative="1">
      <w:start w:val="1"/>
      <w:numFmt w:val="lowerLetter"/>
      <w:lvlText w:val="%5."/>
      <w:lvlJc w:val="left"/>
      <w:pPr>
        <w:ind w:left="3360" w:hanging="360"/>
      </w:pPr>
    </w:lvl>
    <w:lvl w:ilvl="5" w:tplc="280A001B" w:tentative="1">
      <w:start w:val="1"/>
      <w:numFmt w:val="lowerRoman"/>
      <w:lvlText w:val="%6."/>
      <w:lvlJc w:val="right"/>
      <w:pPr>
        <w:ind w:left="4080" w:hanging="180"/>
      </w:pPr>
    </w:lvl>
    <w:lvl w:ilvl="6" w:tplc="280A000F" w:tentative="1">
      <w:start w:val="1"/>
      <w:numFmt w:val="decimal"/>
      <w:lvlText w:val="%7."/>
      <w:lvlJc w:val="left"/>
      <w:pPr>
        <w:ind w:left="4800" w:hanging="360"/>
      </w:pPr>
    </w:lvl>
    <w:lvl w:ilvl="7" w:tplc="280A0019" w:tentative="1">
      <w:start w:val="1"/>
      <w:numFmt w:val="lowerLetter"/>
      <w:lvlText w:val="%8."/>
      <w:lvlJc w:val="left"/>
      <w:pPr>
        <w:ind w:left="5520" w:hanging="360"/>
      </w:pPr>
    </w:lvl>
    <w:lvl w:ilvl="8" w:tplc="2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6D67628F"/>
    <w:multiLevelType w:val="hybridMultilevel"/>
    <w:tmpl w:val="EB0602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57C8A"/>
    <w:multiLevelType w:val="hybridMultilevel"/>
    <w:tmpl w:val="1FD450EA"/>
    <w:lvl w:ilvl="0" w:tplc="FFFFFFF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0" w:hanging="360"/>
      </w:pPr>
    </w:lvl>
    <w:lvl w:ilvl="2" w:tplc="FFFFFFFF" w:tentative="1">
      <w:start w:val="1"/>
      <w:numFmt w:val="lowerRoman"/>
      <w:lvlText w:val="%3."/>
      <w:lvlJc w:val="right"/>
      <w:pPr>
        <w:ind w:left="1920" w:hanging="180"/>
      </w:pPr>
    </w:lvl>
    <w:lvl w:ilvl="3" w:tplc="FFFFFFFF" w:tentative="1">
      <w:start w:val="1"/>
      <w:numFmt w:val="decimal"/>
      <w:lvlText w:val="%4."/>
      <w:lvlJc w:val="left"/>
      <w:pPr>
        <w:ind w:left="2640" w:hanging="360"/>
      </w:pPr>
    </w:lvl>
    <w:lvl w:ilvl="4" w:tplc="FFFFFFFF" w:tentative="1">
      <w:start w:val="1"/>
      <w:numFmt w:val="lowerLetter"/>
      <w:lvlText w:val="%5."/>
      <w:lvlJc w:val="left"/>
      <w:pPr>
        <w:ind w:left="3360" w:hanging="360"/>
      </w:pPr>
    </w:lvl>
    <w:lvl w:ilvl="5" w:tplc="FFFFFFFF" w:tentative="1">
      <w:start w:val="1"/>
      <w:numFmt w:val="lowerRoman"/>
      <w:lvlText w:val="%6."/>
      <w:lvlJc w:val="right"/>
      <w:pPr>
        <w:ind w:left="4080" w:hanging="180"/>
      </w:pPr>
    </w:lvl>
    <w:lvl w:ilvl="6" w:tplc="FFFFFFFF" w:tentative="1">
      <w:start w:val="1"/>
      <w:numFmt w:val="decimal"/>
      <w:lvlText w:val="%7."/>
      <w:lvlJc w:val="left"/>
      <w:pPr>
        <w:ind w:left="4800" w:hanging="360"/>
      </w:pPr>
    </w:lvl>
    <w:lvl w:ilvl="7" w:tplc="FFFFFFFF" w:tentative="1">
      <w:start w:val="1"/>
      <w:numFmt w:val="lowerLetter"/>
      <w:lvlText w:val="%8."/>
      <w:lvlJc w:val="left"/>
      <w:pPr>
        <w:ind w:left="5520" w:hanging="360"/>
      </w:pPr>
    </w:lvl>
    <w:lvl w:ilvl="8" w:tplc="FFFFFFFF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7DA33022"/>
    <w:multiLevelType w:val="hybridMultilevel"/>
    <w:tmpl w:val="7AC8A90C"/>
    <w:lvl w:ilvl="0" w:tplc="2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41850958">
    <w:abstractNumId w:val="4"/>
  </w:num>
  <w:num w:numId="2" w16cid:durableId="608003927">
    <w:abstractNumId w:val="5"/>
  </w:num>
  <w:num w:numId="3" w16cid:durableId="315230267">
    <w:abstractNumId w:val="8"/>
  </w:num>
  <w:num w:numId="4" w16cid:durableId="1485509894">
    <w:abstractNumId w:val="1"/>
  </w:num>
  <w:num w:numId="5" w16cid:durableId="431128100">
    <w:abstractNumId w:val="0"/>
  </w:num>
  <w:num w:numId="6" w16cid:durableId="373114410">
    <w:abstractNumId w:val="6"/>
  </w:num>
  <w:num w:numId="7" w16cid:durableId="97259981">
    <w:abstractNumId w:val="7"/>
  </w:num>
  <w:num w:numId="8" w16cid:durableId="1072001556">
    <w:abstractNumId w:val="2"/>
  </w:num>
  <w:num w:numId="9" w16cid:durableId="116623895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rank Harold Cardenas Espinoza">
    <w15:presenceInfo w15:providerId="AD" w15:userId="S::fcardenas@mincetur.gob.pe::2fb0e11a-c704-4b4b-9c35-0cca5edb0ce4"/>
  </w15:person>
  <w15:person w15:author="Marilyn Saravia">
    <w15:presenceInfo w15:providerId="Windows Live" w15:userId="591db6d92057bcd4"/>
  </w15:person>
  <w15:person w15:author="Martín Andrés Gutiérrez López">
    <w15:presenceInfo w15:providerId="AD" w15:userId="S::martingutierrez@ipfcom.org::0e49d401-d72e-4a48-baa8-17ede5daa0a6"/>
  </w15:person>
  <w15:person w15:author="julimar8a">
    <w15:presenceInfo w15:providerId="AD" w15:userId="S::julimar8a_hotmail.com#ext#@minceturgobpe.onmicrosoft.com::e9ae4214-0f9d-4e2e-8e0b-5fb2d4f5b0bd"/>
  </w15:person>
  <w15:person w15:author="rprudencioh">
    <w15:presenceInfo w15:providerId="AD" w15:userId="S::rprudencioh_gmail.com#ext#@minceturgobpe.onmicrosoft.com::84c054b2-d639-4a0d-b936-fe222da24502"/>
  </w15:person>
  <w15:person w15:author="servicios_dvucept32">
    <w15:presenceInfo w15:providerId="AD" w15:userId="S::servicios_dvucept32@mincetur.gob.pe::3378dfc1-55bd-46a0-bae6-d14bcf53e7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B7"/>
    <w:rsid w:val="00012142"/>
    <w:rsid w:val="000355C5"/>
    <w:rsid w:val="00071072"/>
    <w:rsid w:val="000E1C7E"/>
    <w:rsid w:val="00120D34"/>
    <w:rsid w:val="0014579E"/>
    <w:rsid w:val="00151E18"/>
    <w:rsid w:val="001704C4"/>
    <w:rsid w:val="001A40FA"/>
    <w:rsid w:val="001A4339"/>
    <w:rsid w:val="001D042D"/>
    <w:rsid w:val="001E04D1"/>
    <w:rsid w:val="00234538"/>
    <w:rsid w:val="00266877"/>
    <w:rsid w:val="002B50FC"/>
    <w:rsid w:val="002D17C1"/>
    <w:rsid w:val="002F11B8"/>
    <w:rsid w:val="00304E00"/>
    <w:rsid w:val="003A5F24"/>
    <w:rsid w:val="0044477A"/>
    <w:rsid w:val="00454FEF"/>
    <w:rsid w:val="004B02D0"/>
    <w:rsid w:val="004B3441"/>
    <w:rsid w:val="004B45C0"/>
    <w:rsid w:val="004D78FC"/>
    <w:rsid w:val="004E0B84"/>
    <w:rsid w:val="004E5C1E"/>
    <w:rsid w:val="004F4876"/>
    <w:rsid w:val="004F7FC7"/>
    <w:rsid w:val="00500250"/>
    <w:rsid w:val="00503BC1"/>
    <w:rsid w:val="005A6DC2"/>
    <w:rsid w:val="005B169E"/>
    <w:rsid w:val="005F1460"/>
    <w:rsid w:val="00622EC9"/>
    <w:rsid w:val="006307B7"/>
    <w:rsid w:val="00631D39"/>
    <w:rsid w:val="00636771"/>
    <w:rsid w:val="006577AD"/>
    <w:rsid w:val="00664C69"/>
    <w:rsid w:val="006724F8"/>
    <w:rsid w:val="006B108B"/>
    <w:rsid w:val="006B4A13"/>
    <w:rsid w:val="006E7B27"/>
    <w:rsid w:val="007B6E4D"/>
    <w:rsid w:val="00834478"/>
    <w:rsid w:val="008375D0"/>
    <w:rsid w:val="00867BD8"/>
    <w:rsid w:val="00887841"/>
    <w:rsid w:val="008C468B"/>
    <w:rsid w:val="008E0939"/>
    <w:rsid w:val="009051A3"/>
    <w:rsid w:val="009145A6"/>
    <w:rsid w:val="00945482"/>
    <w:rsid w:val="00971FEE"/>
    <w:rsid w:val="009C5443"/>
    <w:rsid w:val="009E48DB"/>
    <w:rsid w:val="00A03771"/>
    <w:rsid w:val="00A13C38"/>
    <w:rsid w:val="00A6243B"/>
    <w:rsid w:val="00A92ACF"/>
    <w:rsid w:val="00B008E2"/>
    <w:rsid w:val="00B16096"/>
    <w:rsid w:val="00B24F44"/>
    <w:rsid w:val="00B26597"/>
    <w:rsid w:val="00B33BF0"/>
    <w:rsid w:val="00B42550"/>
    <w:rsid w:val="00B53114"/>
    <w:rsid w:val="00B603BA"/>
    <w:rsid w:val="00B80381"/>
    <w:rsid w:val="00B945DE"/>
    <w:rsid w:val="00BB7193"/>
    <w:rsid w:val="00C30EC7"/>
    <w:rsid w:val="00C320B7"/>
    <w:rsid w:val="00C46E7F"/>
    <w:rsid w:val="00CD0E2D"/>
    <w:rsid w:val="00D614B4"/>
    <w:rsid w:val="00D6440E"/>
    <w:rsid w:val="00D82233"/>
    <w:rsid w:val="00D9134E"/>
    <w:rsid w:val="00DA649A"/>
    <w:rsid w:val="00DA7076"/>
    <w:rsid w:val="00DC70D6"/>
    <w:rsid w:val="00DD3D38"/>
    <w:rsid w:val="00E66C61"/>
    <w:rsid w:val="00E878CD"/>
    <w:rsid w:val="00E904B1"/>
    <w:rsid w:val="00EF44D4"/>
    <w:rsid w:val="00EF7B65"/>
    <w:rsid w:val="00F31761"/>
    <w:rsid w:val="00F41CCC"/>
    <w:rsid w:val="00F634EA"/>
    <w:rsid w:val="00F94F5F"/>
    <w:rsid w:val="00FB1751"/>
    <w:rsid w:val="089685FF"/>
    <w:rsid w:val="09B962C9"/>
    <w:rsid w:val="0A8E20BD"/>
    <w:rsid w:val="0C3ED972"/>
    <w:rsid w:val="0EDDDFD5"/>
    <w:rsid w:val="0F9EC650"/>
    <w:rsid w:val="103D3F39"/>
    <w:rsid w:val="141F2CDB"/>
    <w:rsid w:val="15A9AA73"/>
    <w:rsid w:val="1745FFA9"/>
    <w:rsid w:val="184A9090"/>
    <w:rsid w:val="1930A481"/>
    <w:rsid w:val="19433C3E"/>
    <w:rsid w:val="1946D405"/>
    <w:rsid w:val="1A965BE5"/>
    <w:rsid w:val="1AA538DC"/>
    <w:rsid w:val="2055A275"/>
    <w:rsid w:val="2246BFCC"/>
    <w:rsid w:val="22E535C9"/>
    <w:rsid w:val="251ED3BE"/>
    <w:rsid w:val="256721E5"/>
    <w:rsid w:val="25A29CA6"/>
    <w:rsid w:val="25D90E8C"/>
    <w:rsid w:val="26205E82"/>
    <w:rsid w:val="272C82F4"/>
    <w:rsid w:val="2837AE6B"/>
    <w:rsid w:val="284B0263"/>
    <w:rsid w:val="2968FE85"/>
    <w:rsid w:val="2AC87704"/>
    <w:rsid w:val="2B6FAA93"/>
    <w:rsid w:val="3055C760"/>
    <w:rsid w:val="3336CF65"/>
    <w:rsid w:val="34B6D322"/>
    <w:rsid w:val="35AB0BD0"/>
    <w:rsid w:val="369D0A05"/>
    <w:rsid w:val="38E4A4CC"/>
    <w:rsid w:val="3934253D"/>
    <w:rsid w:val="3B5A6255"/>
    <w:rsid w:val="3D0AB7F2"/>
    <w:rsid w:val="3D33C746"/>
    <w:rsid w:val="3EC55375"/>
    <w:rsid w:val="3EDF7EC0"/>
    <w:rsid w:val="404C50B0"/>
    <w:rsid w:val="4281BFE8"/>
    <w:rsid w:val="47AAEAA6"/>
    <w:rsid w:val="48978F56"/>
    <w:rsid w:val="499990C6"/>
    <w:rsid w:val="499A4286"/>
    <w:rsid w:val="4B31C3A3"/>
    <w:rsid w:val="4B3612E7"/>
    <w:rsid w:val="4BAEC567"/>
    <w:rsid w:val="4C973883"/>
    <w:rsid w:val="4D913750"/>
    <w:rsid w:val="4EA4C10A"/>
    <w:rsid w:val="512C8407"/>
    <w:rsid w:val="51692FC1"/>
    <w:rsid w:val="51F2357F"/>
    <w:rsid w:val="53807600"/>
    <w:rsid w:val="54990E54"/>
    <w:rsid w:val="55026422"/>
    <w:rsid w:val="551C4661"/>
    <w:rsid w:val="555DAD11"/>
    <w:rsid w:val="5634DEB5"/>
    <w:rsid w:val="57738DEB"/>
    <w:rsid w:val="58C9445B"/>
    <w:rsid w:val="5AB5C317"/>
    <w:rsid w:val="5D583981"/>
    <w:rsid w:val="62423A84"/>
    <w:rsid w:val="62835B68"/>
    <w:rsid w:val="666736AD"/>
    <w:rsid w:val="66A780BE"/>
    <w:rsid w:val="67BF9F9F"/>
    <w:rsid w:val="6804968E"/>
    <w:rsid w:val="69A6DBBA"/>
    <w:rsid w:val="69A88BEB"/>
    <w:rsid w:val="69AAC9DB"/>
    <w:rsid w:val="6AB47481"/>
    <w:rsid w:val="6C1166DC"/>
    <w:rsid w:val="6E826483"/>
    <w:rsid w:val="6FE0A9EE"/>
    <w:rsid w:val="7046E896"/>
    <w:rsid w:val="724D9C8A"/>
    <w:rsid w:val="72D0CBD5"/>
    <w:rsid w:val="74DF56BD"/>
    <w:rsid w:val="751C972A"/>
    <w:rsid w:val="768924DA"/>
    <w:rsid w:val="76AFE57A"/>
    <w:rsid w:val="7760CAA8"/>
    <w:rsid w:val="79CB5433"/>
    <w:rsid w:val="7A276EF2"/>
    <w:rsid w:val="7CBF2CF6"/>
    <w:rsid w:val="7DD7A403"/>
    <w:rsid w:val="7E2D2160"/>
    <w:rsid w:val="7F737464"/>
    <w:rsid w:val="7FE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6118E0"/>
  <w15:chartTrackingRefBased/>
  <w15:docId w15:val="{8F33D6E3-03DA-44F6-9145-D3F399BB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2D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78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"/>
    <w:autoRedefine/>
    <w:uiPriority w:val="9"/>
    <w:unhideWhenUsed/>
    <w:qFormat/>
    <w:rsid w:val="004B02D0"/>
    <w:pPr>
      <w:numPr>
        <w:numId w:val="1"/>
      </w:numPr>
      <w:spacing w:before="189"/>
      <w:ind w:left="360"/>
      <w:outlineLvl w:val="3"/>
    </w:pPr>
    <w:rPr>
      <w:b/>
      <w:color w:val="323E4F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B02D0"/>
    <w:rPr>
      <w:rFonts w:ascii="Arial MT" w:eastAsia="Arial MT" w:hAnsi="Arial MT" w:cs="Arial MT"/>
      <w:b/>
      <w:color w:val="323E4F" w:themeColor="text2" w:themeShade="BF"/>
      <w:kern w:val="0"/>
      <w:sz w:val="28"/>
      <w:szCs w:val="20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4B02D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B02D0"/>
    <w:rPr>
      <w:sz w:val="15"/>
      <w:szCs w:val="15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B02D0"/>
    <w:rPr>
      <w:rFonts w:ascii="Arial MT" w:eastAsia="Arial MT" w:hAnsi="Arial MT" w:cs="Arial MT"/>
      <w:kern w:val="0"/>
      <w:sz w:val="15"/>
      <w:szCs w:val="15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B02D0"/>
  </w:style>
  <w:style w:type="paragraph" w:styleId="Prrafodelista">
    <w:name w:val="List Paragraph"/>
    <w:basedOn w:val="Normal"/>
    <w:uiPriority w:val="34"/>
    <w:qFormat/>
    <w:rsid w:val="004B02D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B02D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48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4876"/>
    <w:rPr>
      <w:rFonts w:ascii="Arial MT" w:eastAsia="Arial MT" w:hAnsi="Arial MT" w:cs="Arial MT"/>
      <w:b/>
      <w:bCs/>
      <w:kern w:val="0"/>
      <w:sz w:val="20"/>
      <w:szCs w:val="2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78C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Revisin">
    <w:name w:val="Revision"/>
    <w:hidden/>
    <w:uiPriority w:val="99"/>
    <w:semiHidden/>
    <w:rsid w:val="007B6E4D"/>
    <w:pPr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8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8335c8-173a-4c26-85d0-3846c13a1e29">
      <Terms xmlns="http://schemas.microsoft.com/office/infopath/2007/PartnerControls"/>
    </lcf76f155ced4ddcb4097134ff3c332f>
    <TaxCatchAll xmlns="9f8772a7-fa38-4be3-8f6b-d40e0755735f" xsi:nil="true"/>
    <Fehca xmlns="328335c8-173a-4c26-85d0-3846c13a1e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132655-5779-4DB7-BDBD-6DC8CFFDB879}">
  <ds:schemaRefs>
    <ds:schemaRef ds:uri="http://schemas.microsoft.com/office/2006/metadata/properties"/>
    <ds:schemaRef ds:uri="http://schemas.microsoft.com/office/infopath/2007/PartnerControls"/>
    <ds:schemaRef ds:uri="328335c8-173a-4c26-85d0-3846c13a1e29"/>
    <ds:schemaRef ds:uri="9f8772a7-fa38-4be3-8f6b-d40e0755735f"/>
  </ds:schemaRefs>
</ds:datastoreItem>
</file>

<file path=customXml/itemProps2.xml><?xml version="1.0" encoding="utf-8"?>
<ds:datastoreItem xmlns:ds="http://schemas.openxmlformats.org/officeDocument/2006/customXml" ds:itemID="{253B718B-5AC4-4F8A-99EA-ACB177C83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842145-428D-410C-B3B8-9B3D7D5B08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724C9A-499E-45D0-B8A6-BE7005C2E0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Harold Cardenas Espinoza</dc:creator>
  <cp:keywords/>
  <dc:description/>
  <cp:lastModifiedBy>Martín Andrés Gutiérrez López</cp:lastModifiedBy>
  <cp:revision>4</cp:revision>
  <dcterms:created xsi:type="dcterms:W3CDTF">2024-09-19T04:15:00Z</dcterms:created>
  <dcterms:modified xsi:type="dcterms:W3CDTF">2024-11-15T23:15:00Z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