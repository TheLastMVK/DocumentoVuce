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2D1EDA" w:rsidR="000276C7" w:rsidP="000276C7" w:rsidRDefault="000276C7" w14:paraId="1853EA52" w14:textId="57E56D4F">
      <w:pPr>
        <w:spacing w:after="480"/>
        <w:rPr>
          <w:rFonts w:ascii="Arial" w:hAnsi="Arial" w:cs="Arial"/>
          <w:b/>
          <w:bCs/>
          <w:sz w:val="28"/>
          <w:szCs w:val="28"/>
        </w:rPr>
      </w:pPr>
      <w:bookmarkStart w:name="_Toc139045796" w:id="0"/>
      <w:bookmarkStart w:name="_Toc139045764" w:id="1"/>
      <w:r w:rsidRPr="00A80497">
        <w:rPr>
          <w:rFonts w:ascii="Arial" w:hAnsi="Arial" w:cs="Arial"/>
          <w:b/>
          <w:bCs/>
          <w:sz w:val="28"/>
          <w:szCs w:val="28"/>
        </w:rPr>
        <w:t>VUCEPERPAM-8</w:t>
      </w:r>
      <w:r w:rsidR="004D0932">
        <w:rPr>
          <w:rFonts w:ascii="Arial" w:hAnsi="Arial" w:cs="Arial"/>
          <w:b/>
          <w:bCs/>
          <w:sz w:val="28"/>
          <w:szCs w:val="28"/>
        </w:rPr>
        <w:t>071</w:t>
      </w:r>
      <w:r w:rsidRPr="00A80497">
        <w:rPr>
          <w:rFonts w:ascii="Arial" w:hAnsi="Arial" w:cs="Arial"/>
          <w:b/>
          <w:bCs/>
          <w:sz w:val="28"/>
          <w:szCs w:val="28"/>
        </w:rPr>
        <w:t xml:space="preserve"> Guardar </w:t>
      </w:r>
      <w:bookmarkEnd w:id="0"/>
      <w:r w:rsidR="00D438C4">
        <w:rPr>
          <w:rFonts w:ascii="Arial" w:hAnsi="Arial" w:cs="Arial"/>
          <w:b/>
          <w:bCs/>
          <w:sz w:val="28"/>
          <w:szCs w:val="28"/>
        </w:rPr>
        <w:t>información de una pestaña</w:t>
      </w:r>
    </w:p>
    <w:p w:rsidRPr="002D1EDA" w:rsidR="000276C7" w:rsidP="000276C7" w:rsidRDefault="000276C7" w14:paraId="66511A76" w14:textId="77777777">
      <w:pPr>
        <w:spacing w:before="240" w:after="240"/>
        <w:rPr>
          <w:rFonts w:ascii="Arial" w:hAnsi="Arial" w:cs="Arial"/>
          <w:b/>
          <w:bCs/>
        </w:rPr>
      </w:pPr>
      <w:r w:rsidRPr="002D1EDA">
        <w:rPr>
          <w:rFonts w:ascii="Arial" w:hAnsi="Arial" w:cs="Arial"/>
          <w:b/>
          <w:bCs/>
        </w:rPr>
        <w:t>DEFINICIÓN</w:t>
      </w:r>
    </w:p>
    <w:p w:rsidRPr="002D1EDA" w:rsidR="000276C7" w:rsidP="000276C7" w:rsidRDefault="000276C7" w14:paraId="5071166E" w14:textId="77777777">
      <w:pPr>
        <w:tabs>
          <w:tab w:val="left" w:pos="1101"/>
        </w:tabs>
        <w:spacing w:before="120" w:line="276" w:lineRule="auto"/>
        <w:ind w:left="1095" w:hanging="1095"/>
        <w:textAlignment w:val="baseline"/>
        <w:rPr>
          <w:rFonts w:ascii="Arial" w:hAnsi="Arial" w:eastAsia="Arial" w:cs="Arial"/>
          <w:color w:val="181717"/>
          <w:sz w:val="20"/>
          <w:szCs w:val="20"/>
        </w:rPr>
      </w:pPr>
      <w:r w:rsidRPr="002D1EDA">
        <w:rPr>
          <w:rFonts w:ascii="Arial" w:hAnsi="Arial" w:eastAsia="Times New Roman" w:cs="Arial"/>
          <w:b/>
          <w:bCs/>
          <w:sz w:val="20"/>
          <w:szCs w:val="20"/>
          <w:lang w:eastAsia="es-PE"/>
        </w:rPr>
        <w:t>Como</w:t>
      </w:r>
      <w:r w:rsidRPr="002D1EDA">
        <w:rPr>
          <w:rFonts w:ascii="Arial" w:hAnsi="Arial" w:eastAsia="Times New Roman" w:cs="Arial"/>
          <w:sz w:val="24"/>
          <w:szCs w:val="21"/>
          <w:lang w:eastAsia="es-PE"/>
        </w:rPr>
        <w:tab/>
      </w:r>
      <w:r w:rsidRPr="002D1EDA">
        <w:rPr>
          <w:rFonts w:ascii="Arial" w:hAnsi="Arial" w:eastAsia="Times New Roman" w:cs="Arial"/>
          <w:sz w:val="20"/>
          <w:szCs w:val="20"/>
          <w:lang w:eastAsia="es-PE"/>
        </w:rPr>
        <w:t xml:space="preserve">Rol autorizado </w:t>
      </w:r>
    </w:p>
    <w:p w:rsidRPr="002D1EDA" w:rsidR="000276C7" w:rsidP="000276C7" w:rsidRDefault="000276C7" w14:paraId="1D765394" w14:textId="77777777">
      <w:pPr>
        <w:pStyle w:val="Prrafodelista"/>
        <w:numPr>
          <w:ilvl w:val="0"/>
          <w:numId w:val="8"/>
        </w:numPr>
        <w:tabs>
          <w:tab w:val="left" w:pos="1101"/>
        </w:tabs>
        <w:spacing w:before="120" w:after="240" w:line="276" w:lineRule="auto"/>
        <w:textAlignment w:val="baseline"/>
        <w:rPr>
          <w:rFonts w:ascii="Arial" w:hAnsi="Arial" w:eastAsia="Arial" w:cs="Arial"/>
          <w:color w:val="181717"/>
          <w:sz w:val="20"/>
          <w:szCs w:val="20"/>
        </w:rPr>
      </w:pPr>
      <w:r w:rsidRPr="77E92E1F">
        <w:rPr>
          <w:rFonts w:ascii="Arial" w:hAnsi="Arial" w:cs="Arial"/>
          <w:sz w:val="20"/>
          <w:szCs w:val="20"/>
        </w:rPr>
        <w:t xml:space="preserve">CP. Administrado. Supervisor, </w:t>
      </w:r>
    </w:p>
    <w:p w:rsidRPr="002D1EDA" w:rsidR="000276C7" w:rsidP="000276C7" w:rsidRDefault="000276C7" w14:paraId="5F711188" w14:textId="77777777">
      <w:pPr>
        <w:pStyle w:val="Prrafodelista"/>
        <w:numPr>
          <w:ilvl w:val="0"/>
          <w:numId w:val="8"/>
        </w:numPr>
        <w:tabs>
          <w:tab w:val="left" w:pos="1101"/>
        </w:tabs>
        <w:spacing w:before="120" w:after="240" w:line="276" w:lineRule="auto"/>
        <w:textAlignment w:val="baseline"/>
        <w:rPr>
          <w:rFonts w:ascii="Arial" w:hAnsi="Arial" w:cs="Arial"/>
          <w:sz w:val="20"/>
          <w:szCs w:val="20"/>
        </w:rPr>
      </w:pPr>
      <w:r w:rsidRPr="77E92E1F">
        <w:rPr>
          <w:rFonts w:ascii="Arial" w:hAnsi="Arial" w:cs="Arial"/>
          <w:sz w:val="20"/>
          <w:szCs w:val="20"/>
        </w:rPr>
        <w:t>CP. Administrado. Operador,</w:t>
      </w:r>
    </w:p>
    <w:p w:rsidRPr="002D1EDA" w:rsidR="000276C7" w:rsidP="000276C7" w:rsidRDefault="000276C7" w14:paraId="0FBA742A" w14:textId="77777777">
      <w:pPr>
        <w:pStyle w:val="Prrafodelista"/>
        <w:numPr>
          <w:ilvl w:val="0"/>
          <w:numId w:val="8"/>
        </w:numPr>
        <w:tabs>
          <w:tab w:val="left" w:pos="1101"/>
        </w:tabs>
        <w:spacing w:before="120" w:after="240" w:line="276" w:lineRule="auto"/>
        <w:textAlignment w:val="baseline"/>
        <w:rPr>
          <w:rFonts w:ascii="Arial" w:hAnsi="Arial" w:cs="Arial"/>
          <w:sz w:val="20"/>
          <w:szCs w:val="20"/>
        </w:rPr>
      </w:pPr>
      <w:r w:rsidRPr="77E92E1F">
        <w:rPr>
          <w:rFonts w:ascii="Arial" w:hAnsi="Arial" w:cs="Arial"/>
          <w:sz w:val="20"/>
          <w:szCs w:val="20"/>
        </w:rPr>
        <w:t>CP. Administrado. Nacional. Supervisor,</w:t>
      </w:r>
    </w:p>
    <w:p w:rsidRPr="002D1EDA" w:rsidR="000276C7" w:rsidP="000276C7" w:rsidRDefault="000276C7" w14:paraId="7F0715FE" w14:textId="77777777">
      <w:pPr>
        <w:pStyle w:val="Prrafodelista"/>
        <w:numPr>
          <w:ilvl w:val="0"/>
          <w:numId w:val="8"/>
        </w:numPr>
        <w:tabs>
          <w:tab w:val="left" w:pos="1101"/>
        </w:tabs>
        <w:spacing w:before="120" w:after="240" w:line="276" w:lineRule="auto"/>
        <w:textAlignment w:val="baseline"/>
        <w:rPr>
          <w:rFonts w:ascii="Arial" w:hAnsi="Arial" w:cs="Arial"/>
          <w:sz w:val="20"/>
          <w:szCs w:val="20"/>
        </w:rPr>
      </w:pPr>
      <w:r w:rsidRPr="77E92E1F">
        <w:rPr>
          <w:rFonts w:ascii="Arial" w:hAnsi="Arial" w:cs="Arial"/>
          <w:sz w:val="20"/>
          <w:szCs w:val="20"/>
        </w:rPr>
        <w:t>CP. Administrado. Nacional. Operador,</w:t>
      </w:r>
    </w:p>
    <w:p w:rsidRPr="002D1EDA" w:rsidR="000276C7" w:rsidP="000276C7" w:rsidRDefault="000276C7" w14:paraId="4DE3ADF4" w14:textId="77777777">
      <w:pPr>
        <w:pStyle w:val="Prrafodelista"/>
        <w:numPr>
          <w:ilvl w:val="0"/>
          <w:numId w:val="8"/>
        </w:numPr>
        <w:tabs>
          <w:tab w:val="left" w:pos="1101"/>
        </w:tabs>
        <w:spacing w:before="120" w:after="240" w:line="276" w:lineRule="auto"/>
        <w:textAlignment w:val="baseline"/>
        <w:rPr>
          <w:rFonts w:ascii="Arial" w:hAnsi="Arial" w:cs="Arial"/>
          <w:sz w:val="20"/>
          <w:szCs w:val="20"/>
        </w:rPr>
      </w:pPr>
      <w:r w:rsidRPr="77E92E1F">
        <w:rPr>
          <w:rFonts w:ascii="Arial" w:hAnsi="Arial" w:cs="Arial"/>
          <w:sz w:val="20"/>
          <w:szCs w:val="20"/>
        </w:rPr>
        <w:t>CP. Administrado. Extranjero. Supervisor</w:t>
      </w:r>
    </w:p>
    <w:p w:rsidRPr="002D1EDA" w:rsidR="000276C7" w:rsidP="000276C7" w:rsidRDefault="000276C7" w14:paraId="32954D12" w14:textId="721D974F">
      <w:pPr>
        <w:tabs>
          <w:tab w:val="left" w:pos="1101"/>
        </w:tabs>
        <w:spacing w:before="120" w:line="276" w:lineRule="auto"/>
        <w:ind w:left="1095" w:hanging="1095"/>
        <w:textAlignment w:val="baseline"/>
        <w:rPr>
          <w:rFonts w:ascii="Arial" w:hAnsi="Arial" w:eastAsia="Times New Roman" w:cs="Arial"/>
          <w:sz w:val="20"/>
          <w:szCs w:val="20"/>
          <w:lang w:eastAsia="es-PE"/>
        </w:rPr>
      </w:pPr>
      <w:r w:rsidRPr="002D1EDA">
        <w:rPr>
          <w:rFonts w:ascii="Arial" w:hAnsi="Arial" w:eastAsia="Times New Roman" w:cs="Arial"/>
          <w:b/>
          <w:bCs/>
          <w:sz w:val="20"/>
          <w:szCs w:val="20"/>
          <w:lang w:eastAsia="es-PE"/>
        </w:rPr>
        <w:t>QUIERO</w:t>
      </w:r>
      <w:r w:rsidRPr="002D1EDA">
        <w:rPr>
          <w:rFonts w:ascii="Arial" w:hAnsi="Arial" w:eastAsia="Times New Roman" w:cs="Arial"/>
          <w:sz w:val="20"/>
          <w:szCs w:val="20"/>
          <w:lang w:eastAsia="es-PE"/>
        </w:rPr>
        <w:t xml:space="preserve"> </w:t>
      </w:r>
      <w:r w:rsidRPr="002D1EDA">
        <w:rPr>
          <w:rFonts w:ascii="Arial" w:hAnsi="Arial" w:eastAsia="Times New Roman" w:cs="Arial"/>
          <w:sz w:val="20"/>
          <w:szCs w:val="20"/>
          <w:lang w:eastAsia="es-PE"/>
        </w:rPr>
        <w:tab/>
      </w:r>
      <w:r w:rsidRPr="002D1EDA">
        <w:rPr>
          <w:rFonts w:ascii="Arial" w:hAnsi="Arial" w:eastAsia="Times New Roman" w:cs="Arial"/>
          <w:sz w:val="20"/>
          <w:szCs w:val="20"/>
          <w:lang w:eastAsia="es-PE"/>
        </w:rPr>
        <w:t xml:space="preserve">Guardar </w:t>
      </w:r>
      <w:r w:rsidR="00D438C4">
        <w:rPr>
          <w:rFonts w:ascii="Arial" w:hAnsi="Arial" w:eastAsia="Times New Roman" w:cs="Arial"/>
          <w:sz w:val="20"/>
          <w:szCs w:val="20"/>
          <w:lang w:eastAsia="es-PE"/>
        </w:rPr>
        <w:t>la información registrada</w:t>
      </w:r>
      <w:r>
        <w:rPr>
          <w:rFonts w:ascii="Arial" w:hAnsi="Arial" w:eastAsia="Times New Roman" w:cs="Arial"/>
          <w:sz w:val="20"/>
          <w:szCs w:val="20"/>
          <w:lang w:eastAsia="es-PE"/>
        </w:rPr>
        <w:t xml:space="preserve"> en </w:t>
      </w:r>
      <w:r w:rsidR="00D438C4">
        <w:rPr>
          <w:rFonts w:ascii="Arial" w:hAnsi="Arial" w:eastAsia="Times New Roman" w:cs="Arial"/>
          <w:sz w:val="20"/>
          <w:szCs w:val="20"/>
          <w:lang w:eastAsia="es-PE"/>
        </w:rPr>
        <w:t>una pestaña</w:t>
      </w:r>
    </w:p>
    <w:p w:rsidRPr="002D1EDA" w:rsidR="000276C7" w:rsidP="000276C7" w:rsidRDefault="000276C7" w14:paraId="24BA86CE" w14:textId="4DA01CFE">
      <w:pPr>
        <w:tabs>
          <w:tab w:val="left" w:pos="1101"/>
        </w:tabs>
        <w:spacing w:before="120" w:line="276" w:lineRule="auto"/>
        <w:ind w:left="1095" w:hanging="1095"/>
        <w:textAlignment w:val="baseline"/>
        <w:rPr>
          <w:rFonts w:ascii="Arial" w:hAnsi="Arial" w:eastAsia="Times New Roman" w:cs="Arial"/>
          <w:sz w:val="20"/>
          <w:szCs w:val="20"/>
          <w:lang w:eastAsia="es-PE"/>
        </w:rPr>
      </w:pPr>
      <w:r w:rsidRPr="002D1EDA">
        <w:rPr>
          <w:rFonts w:ascii="Arial" w:hAnsi="Arial" w:eastAsia="Times New Roman" w:cs="Arial"/>
          <w:b/>
          <w:bCs/>
          <w:sz w:val="20"/>
          <w:szCs w:val="20"/>
          <w:lang w:eastAsia="es-PE"/>
        </w:rPr>
        <w:t>PARA</w:t>
      </w:r>
      <w:r w:rsidRPr="002D1EDA">
        <w:rPr>
          <w:rFonts w:ascii="Arial" w:hAnsi="Arial" w:eastAsia="Times New Roman" w:cs="Arial"/>
          <w:sz w:val="20"/>
          <w:szCs w:val="20"/>
          <w:lang w:eastAsia="es-PE"/>
        </w:rPr>
        <w:t xml:space="preserve"> </w:t>
      </w:r>
      <w:r w:rsidRPr="002D1EDA">
        <w:rPr>
          <w:rFonts w:ascii="Arial" w:hAnsi="Arial" w:eastAsia="Times New Roman" w:cs="Arial"/>
          <w:sz w:val="20"/>
          <w:szCs w:val="20"/>
          <w:lang w:eastAsia="es-PE"/>
        </w:rPr>
        <w:tab/>
      </w:r>
      <w:r>
        <w:rPr>
          <w:rFonts w:ascii="Arial" w:hAnsi="Arial" w:eastAsia="Times New Roman" w:cs="Arial"/>
          <w:sz w:val="20"/>
          <w:szCs w:val="20"/>
          <w:lang w:eastAsia="es-PE"/>
        </w:rPr>
        <w:t>continuar con el registro de información en otro momento</w:t>
      </w:r>
    </w:p>
    <w:p w:rsidRPr="002D1EDA" w:rsidR="000276C7" w:rsidP="000276C7" w:rsidRDefault="000276C7" w14:paraId="22D24974" w14:textId="77777777">
      <w:pPr>
        <w:pStyle w:val="Textoindependiente"/>
        <w:ind w:left="720" w:right="-143" w:hanging="720"/>
        <w:rPr>
          <w:rFonts w:ascii="Arial" w:hAnsi="Arial" w:cs="Arial"/>
          <w:sz w:val="16"/>
        </w:rPr>
      </w:pPr>
    </w:p>
    <w:p w:rsidRPr="002D1EDA" w:rsidR="000276C7" w:rsidP="000276C7" w:rsidRDefault="000276C7" w14:paraId="7858BEF4" w14:textId="77777777">
      <w:pPr>
        <w:tabs>
          <w:tab w:val="left" w:pos="1101"/>
        </w:tabs>
        <w:spacing w:line="276" w:lineRule="auto"/>
        <w:ind w:left="1094" w:hanging="1094"/>
        <w:textAlignment w:val="baseline"/>
        <w:rPr>
          <w:rFonts w:ascii="Arial" w:hAnsi="Arial" w:cs="Arial"/>
          <w:sz w:val="13"/>
        </w:rPr>
      </w:pPr>
    </w:p>
    <w:p w:rsidRPr="002D1EDA" w:rsidR="000276C7" w:rsidP="000276C7" w:rsidRDefault="000276C7" w14:paraId="7FA29258" w14:textId="77777777">
      <w:pPr>
        <w:spacing w:before="240" w:after="240"/>
        <w:rPr>
          <w:rFonts w:ascii="Arial" w:hAnsi="Arial" w:cs="Arial"/>
          <w:b/>
          <w:bCs/>
        </w:rPr>
      </w:pPr>
      <w:r w:rsidRPr="002D1EDA">
        <w:rPr>
          <w:rFonts w:ascii="Arial" w:hAnsi="Arial" w:cs="Arial"/>
          <w:b/>
          <w:bCs/>
        </w:rPr>
        <w:t>DETALLE</w:t>
      </w:r>
    </w:p>
    <w:p w:rsidR="00D438C4" w:rsidP="000276C7" w:rsidRDefault="000276C7" w14:paraId="4835F462" w14:textId="4F60B3EE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Arial" w:hAnsi="Arial" w:eastAsia="Arial MT" w:cs="Arial"/>
          <w:sz w:val="20"/>
          <w:szCs w:val="20"/>
        </w:rPr>
      </w:pPr>
      <w:r w:rsidRPr="77E92E1F">
        <w:rPr>
          <w:rStyle w:val="normaltextrun"/>
          <w:rFonts w:ascii="Arial" w:hAnsi="Arial" w:eastAsia="Arial MT" w:cs="Arial"/>
          <w:sz w:val="20"/>
          <w:szCs w:val="20"/>
        </w:rPr>
        <w:t xml:space="preserve">El guardado de la </w:t>
      </w:r>
      <w:r w:rsidR="00D438C4">
        <w:rPr>
          <w:rStyle w:val="normaltextrun"/>
          <w:rFonts w:ascii="Arial" w:hAnsi="Arial" w:eastAsia="Arial MT" w:cs="Arial"/>
          <w:sz w:val="20"/>
          <w:szCs w:val="20"/>
        </w:rPr>
        <w:t xml:space="preserve">información registrada en una pestaña </w:t>
      </w:r>
      <w:ins w:author="servicios_dvucept04" w:date="2024-04-12T17:28:00Z" w:id="2">
        <w:r w:rsidRPr="370E9166" w:rsidR="5D87BB3F">
          <w:rPr>
            <w:rStyle w:val="normaltextrun"/>
            <w:rFonts w:ascii="Arial" w:hAnsi="Arial" w:eastAsia="Arial MT" w:cs="Arial"/>
            <w:sz w:val="20"/>
            <w:szCs w:val="20"/>
          </w:rPr>
          <w:t xml:space="preserve">de la DUE, </w:t>
        </w:r>
      </w:ins>
      <w:r w:rsidR="00D438C4">
        <w:rPr>
          <w:rStyle w:val="normaltextrun"/>
          <w:rFonts w:ascii="Arial" w:hAnsi="Arial" w:eastAsia="Arial MT" w:cs="Arial"/>
          <w:sz w:val="20"/>
          <w:szCs w:val="20"/>
        </w:rPr>
        <w:t>se realiza desde</w:t>
      </w:r>
      <w:ins w:author="servicios_dvucept04" w:date="2024-04-12T16:52:00Z" w:id="3">
        <w:r w:rsidRPr="370E9166" w:rsidR="7DEED5C6">
          <w:rPr>
            <w:rStyle w:val="normaltextrun"/>
            <w:rFonts w:ascii="Arial" w:hAnsi="Arial" w:eastAsia="Arial MT" w:cs="Arial"/>
            <w:sz w:val="20"/>
            <w:szCs w:val="20"/>
          </w:rPr>
          <w:t xml:space="preserve"> las siguientes HU</w:t>
        </w:r>
      </w:ins>
      <w:del w:author="servicios_dvucept04" w:date="2024-04-12T17:28:00Z" w:id="4">
        <w:r w:rsidR="00EF1587">
          <w:rPr>
            <w:rStyle w:val="normaltextrun"/>
            <w:rFonts w:ascii="Arial" w:hAnsi="Arial" w:eastAsia="Arial MT" w:cs="Arial"/>
            <w:sz w:val="20"/>
            <w:szCs w:val="20"/>
          </w:rPr>
          <w:delText>,</w:delText>
        </w:r>
      </w:del>
      <w:r w:rsidR="00EF1587">
        <w:rPr>
          <w:rStyle w:val="normaltextrun"/>
          <w:rFonts w:ascii="Arial" w:hAnsi="Arial" w:eastAsia="Arial MT" w:cs="Arial"/>
          <w:sz w:val="20"/>
          <w:szCs w:val="20"/>
        </w:rPr>
        <w:t xml:space="preserve"> según corresponda:</w:t>
      </w:r>
    </w:p>
    <w:p w:rsidR="00D438C4" w:rsidP="000276C7" w:rsidRDefault="00D438C4" w14:paraId="1DD29B47" w14:textId="77777777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Arial" w:hAnsi="Arial" w:eastAsia="Arial MT" w:cs="Arial"/>
          <w:sz w:val="20"/>
          <w:szCs w:val="20"/>
        </w:rPr>
      </w:pPr>
    </w:p>
    <w:p w:rsidR="00EF1587" w:rsidP="00EF1587" w:rsidRDefault="00EF1587" w14:paraId="6C360514" w14:textId="67812953">
      <w:pPr>
        <w:pStyle w:val="paragraph"/>
        <w:numPr>
          <w:ilvl w:val="0"/>
          <w:numId w:val="10"/>
        </w:numPr>
        <w:spacing w:before="0" w:beforeAutospacing="0" w:after="0" w:afterAutospacing="0"/>
        <w:jc w:val="both"/>
        <w:textAlignment w:val="baseline"/>
        <w:rPr>
          <w:rStyle w:val="normaltextrun"/>
          <w:rFonts w:ascii="Arial" w:hAnsi="Arial" w:eastAsia="Arial MT" w:cs="Arial"/>
          <w:color w:val="0070C0"/>
          <w:sz w:val="20"/>
          <w:szCs w:val="20"/>
        </w:rPr>
      </w:pPr>
      <w:r w:rsidRPr="00660BCE">
        <w:rPr>
          <w:rStyle w:val="normaltextrun"/>
          <w:rFonts w:ascii="Arial" w:hAnsi="Arial" w:eastAsia="Arial MT" w:cs="Arial"/>
          <w:color w:val="0070C0"/>
          <w:sz w:val="20"/>
          <w:szCs w:val="20"/>
        </w:rPr>
        <w:t>VUCEPERPAM-</w:t>
      </w:r>
      <w:r w:rsidR="006078D5">
        <w:rPr>
          <w:rStyle w:val="normaltextrun"/>
          <w:rFonts w:ascii="Arial" w:hAnsi="Arial" w:eastAsia="Arial MT" w:cs="Arial"/>
          <w:color w:val="0070C0"/>
          <w:sz w:val="20"/>
          <w:szCs w:val="20"/>
        </w:rPr>
        <w:t>191</w:t>
      </w:r>
      <w:r w:rsidRPr="00660BCE">
        <w:rPr>
          <w:rStyle w:val="normaltextrun"/>
          <w:rFonts w:ascii="Arial" w:hAnsi="Arial" w:eastAsia="Arial MT" w:cs="Arial"/>
          <w:color w:val="0070C0"/>
          <w:sz w:val="20"/>
          <w:szCs w:val="20"/>
        </w:rPr>
        <w:t xml:space="preserve"> </w:t>
      </w:r>
      <w:r>
        <w:rPr>
          <w:rStyle w:val="normaltextrun"/>
          <w:rFonts w:ascii="Arial" w:hAnsi="Arial" w:eastAsia="Arial MT" w:cs="Arial"/>
          <w:color w:val="0070C0"/>
          <w:sz w:val="20"/>
          <w:szCs w:val="20"/>
        </w:rPr>
        <w:t>Detalle de la declaración marítima de sanidad</w:t>
      </w:r>
    </w:p>
    <w:p w:rsidRPr="00EF1587" w:rsidR="00D438C4" w:rsidP="00EF1587" w:rsidRDefault="00EF1587" w14:paraId="76DEA45F" w14:textId="013D4505">
      <w:pPr>
        <w:pStyle w:val="paragraph"/>
        <w:numPr>
          <w:ilvl w:val="0"/>
          <w:numId w:val="10"/>
        </w:numPr>
        <w:spacing w:before="0" w:beforeAutospacing="0" w:after="0" w:afterAutospacing="0"/>
        <w:jc w:val="both"/>
        <w:textAlignment w:val="baseline"/>
        <w:rPr>
          <w:rStyle w:val="normaltextrun"/>
          <w:rFonts w:ascii="Arial" w:hAnsi="Arial" w:eastAsia="Arial MT" w:cs="Arial"/>
          <w:color w:val="0070C0"/>
          <w:sz w:val="20"/>
          <w:szCs w:val="20"/>
        </w:rPr>
      </w:pPr>
      <w:r w:rsidRPr="00EF1587">
        <w:rPr>
          <w:rStyle w:val="normaltextrun"/>
          <w:rFonts w:ascii="Arial" w:hAnsi="Arial" w:eastAsia="Arial MT" w:cs="Arial"/>
          <w:color w:val="0070C0"/>
          <w:sz w:val="20"/>
          <w:szCs w:val="20"/>
        </w:rPr>
        <w:t>VUCEPERPAM-204 Detalle del Formato PBIP</w:t>
      </w:r>
    </w:p>
    <w:p w:rsidRPr="00EF1587" w:rsidR="00EF1587" w:rsidP="00EF1587" w:rsidRDefault="00EF1587" w14:paraId="5F2A3F1F" w14:textId="71E4B36D">
      <w:pPr>
        <w:pStyle w:val="paragraph"/>
        <w:numPr>
          <w:ilvl w:val="0"/>
          <w:numId w:val="10"/>
        </w:numPr>
        <w:spacing w:before="0" w:beforeAutospacing="0" w:after="0" w:afterAutospacing="0"/>
        <w:jc w:val="both"/>
        <w:textAlignment w:val="baseline"/>
        <w:rPr>
          <w:rStyle w:val="normaltextrun"/>
          <w:rFonts w:ascii="Arial" w:hAnsi="Arial" w:eastAsia="Arial MT" w:cs="Arial"/>
          <w:color w:val="0070C0"/>
          <w:sz w:val="20"/>
          <w:szCs w:val="20"/>
        </w:rPr>
      </w:pPr>
      <w:r w:rsidRPr="00EF1587">
        <w:rPr>
          <w:rStyle w:val="normaltextrun"/>
          <w:rFonts w:ascii="Arial" w:hAnsi="Arial" w:eastAsia="Arial MT" w:cs="Arial"/>
          <w:color w:val="0070C0"/>
          <w:sz w:val="20"/>
          <w:szCs w:val="20"/>
        </w:rPr>
        <w:t>VUCEPERPAM-213 Detalle de la Declaración de Provisiones del Buque</w:t>
      </w:r>
    </w:p>
    <w:p w:rsidR="00EF1587" w:rsidP="00EF1587" w:rsidRDefault="00EF1587" w14:paraId="0164AF8B" w14:textId="6097C28C">
      <w:pPr>
        <w:pStyle w:val="paragraph"/>
        <w:numPr>
          <w:ilvl w:val="0"/>
          <w:numId w:val="10"/>
        </w:numPr>
        <w:spacing w:before="0" w:beforeAutospacing="0" w:after="0" w:afterAutospacing="0"/>
        <w:jc w:val="both"/>
        <w:textAlignment w:val="baseline"/>
        <w:rPr>
          <w:rStyle w:val="normaltextrun"/>
          <w:rFonts w:ascii="Arial" w:hAnsi="Arial" w:eastAsia="Arial MT" w:cs="Arial"/>
          <w:color w:val="0070C0"/>
          <w:sz w:val="20"/>
          <w:szCs w:val="20"/>
        </w:rPr>
      </w:pPr>
      <w:r w:rsidRPr="00660BCE">
        <w:rPr>
          <w:rStyle w:val="normaltextrun"/>
          <w:rFonts w:ascii="Arial" w:hAnsi="Arial" w:eastAsia="Arial MT" w:cs="Arial"/>
          <w:color w:val="0070C0"/>
          <w:sz w:val="20"/>
          <w:szCs w:val="20"/>
        </w:rPr>
        <w:t>VUCEPERPAM-</w:t>
      </w:r>
      <w:r>
        <w:rPr>
          <w:rStyle w:val="normaltextrun"/>
          <w:rFonts w:ascii="Arial" w:hAnsi="Arial" w:eastAsia="Arial MT" w:cs="Arial"/>
          <w:color w:val="0070C0"/>
          <w:sz w:val="20"/>
          <w:szCs w:val="20"/>
        </w:rPr>
        <w:t>8</w:t>
      </w:r>
      <w:r w:rsidR="00113997">
        <w:rPr>
          <w:rStyle w:val="normaltextrun"/>
          <w:rFonts w:ascii="Arial" w:hAnsi="Arial" w:eastAsia="Arial MT" w:cs="Arial"/>
          <w:color w:val="0070C0"/>
          <w:sz w:val="20"/>
          <w:szCs w:val="20"/>
        </w:rPr>
        <w:t>07</w:t>
      </w:r>
      <w:r w:rsidRPr="00660BCE">
        <w:rPr>
          <w:rStyle w:val="normaltextrun"/>
          <w:rFonts w:ascii="Arial" w:hAnsi="Arial" w:eastAsia="Arial MT" w:cs="Arial"/>
          <w:color w:val="0070C0"/>
          <w:sz w:val="20"/>
          <w:szCs w:val="20"/>
        </w:rPr>
        <w:t xml:space="preserve"> </w:t>
      </w:r>
      <w:r>
        <w:rPr>
          <w:rStyle w:val="normaltextrun"/>
          <w:rFonts w:ascii="Arial" w:hAnsi="Arial" w:eastAsia="Arial MT" w:cs="Arial"/>
          <w:color w:val="0070C0"/>
          <w:sz w:val="20"/>
          <w:szCs w:val="20"/>
        </w:rPr>
        <w:t>Detalle de la lista de narcóticos</w:t>
      </w:r>
    </w:p>
    <w:p w:rsidRPr="00EF1587" w:rsidR="00EF1587" w:rsidP="00EF1587" w:rsidRDefault="00EF1587" w14:paraId="002506CA" w14:textId="6307C4C1">
      <w:pPr>
        <w:pStyle w:val="paragraph"/>
        <w:numPr>
          <w:ilvl w:val="0"/>
          <w:numId w:val="10"/>
        </w:numPr>
        <w:spacing w:before="0" w:beforeAutospacing="0" w:after="0" w:afterAutospacing="0"/>
        <w:jc w:val="both"/>
        <w:textAlignment w:val="baseline"/>
        <w:rPr>
          <w:rStyle w:val="normaltextrun"/>
          <w:rFonts w:ascii="Arial" w:hAnsi="Arial" w:eastAsia="Arial MT" w:cs="Arial"/>
          <w:color w:val="0070C0"/>
          <w:sz w:val="20"/>
          <w:szCs w:val="20"/>
        </w:rPr>
      </w:pPr>
      <w:r w:rsidRPr="00EF1587">
        <w:rPr>
          <w:rStyle w:val="normaltextrun"/>
          <w:rFonts w:ascii="Arial" w:hAnsi="Arial" w:eastAsia="Arial MT" w:cs="Arial"/>
          <w:color w:val="0070C0"/>
          <w:sz w:val="20"/>
          <w:szCs w:val="20"/>
        </w:rPr>
        <w:t>VUCEPERPAM-173</w:t>
      </w:r>
      <w:r w:rsidRPr="00EF1587">
        <w:rPr>
          <w:rStyle w:val="normaltextrun"/>
          <w:rFonts w:ascii="Arial" w:hAnsi="Arial" w:eastAsia="Arial MT" w:cs="Arial"/>
          <w:sz w:val="20"/>
          <w:szCs w:val="20"/>
        </w:rPr>
        <w:t xml:space="preserve"> </w:t>
      </w:r>
      <w:r w:rsidRPr="00EF1587">
        <w:rPr>
          <w:rStyle w:val="normaltextrun"/>
          <w:rFonts w:ascii="Arial" w:hAnsi="Arial" w:eastAsia="Arial MT" w:cs="Arial"/>
          <w:color w:val="0070C0"/>
          <w:sz w:val="20"/>
          <w:szCs w:val="20"/>
        </w:rPr>
        <w:t>Detalle de la Declaración de Carga</w:t>
      </w:r>
    </w:p>
    <w:p w:rsidRPr="00EF1587" w:rsidR="00EF1587" w:rsidP="00EF1587" w:rsidRDefault="00EF1587" w14:paraId="6A1A6141" w14:textId="5DBC85EA">
      <w:pPr>
        <w:pStyle w:val="paragraph"/>
        <w:numPr>
          <w:ilvl w:val="0"/>
          <w:numId w:val="10"/>
        </w:numPr>
        <w:spacing w:before="0" w:beforeAutospacing="0" w:after="0" w:afterAutospacing="0"/>
        <w:jc w:val="both"/>
        <w:textAlignment w:val="baseline"/>
        <w:rPr>
          <w:rStyle w:val="normaltextrun"/>
          <w:rFonts w:ascii="Arial" w:hAnsi="Arial" w:eastAsia="Arial MT" w:cs="Arial"/>
          <w:color w:val="0070C0"/>
          <w:sz w:val="20"/>
          <w:szCs w:val="20"/>
        </w:rPr>
      </w:pPr>
      <w:r w:rsidRPr="00EF1587">
        <w:rPr>
          <w:rStyle w:val="normaltextrun"/>
          <w:rFonts w:ascii="Arial" w:hAnsi="Arial" w:eastAsia="Arial MT" w:cs="Arial"/>
          <w:color w:val="0070C0"/>
          <w:sz w:val="20"/>
          <w:szCs w:val="20"/>
        </w:rPr>
        <w:t>VUCEPERPAM-228 Detalle del Acuerdo MERP</w:t>
      </w:r>
    </w:p>
    <w:p w:rsidRPr="00EF1587" w:rsidR="00EF1587" w:rsidP="00EF1587" w:rsidRDefault="00EF1587" w14:paraId="21543325" w14:textId="4C6D553A">
      <w:pPr>
        <w:pStyle w:val="paragraph"/>
        <w:numPr>
          <w:ilvl w:val="0"/>
          <w:numId w:val="10"/>
        </w:numPr>
        <w:spacing w:before="0" w:beforeAutospacing="0" w:after="0" w:afterAutospacing="0"/>
        <w:jc w:val="both"/>
        <w:textAlignment w:val="baseline"/>
        <w:rPr>
          <w:rStyle w:val="normaltextrun"/>
          <w:rFonts w:ascii="Arial" w:hAnsi="Arial" w:eastAsia="Arial MT" w:cs="Arial"/>
          <w:color w:val="0070C0"/>
          <w:sz w:val="20"/>
          <w:szCs w:val="20"/>
        </w:rPr>
      </w:pPr>
      <w:r w:rsidRPr="00EF1587">
        <w:rPr>
          <w:rStyle w:val="normaltextrun"/>
          <w:rFonts w:ascii="Arial" w:hAnsi="Arial" w:eastAsia="Arial MT" w:cs="Arial"/>
          <w:color w:val="0070C0"/>
          <w:sz w:val="20"/>
          <w:szCs w:val="20"/>
        </w:rPr>
        <w:t>VUCEPERPAM-231 Detalle de la Declaración de Efectos de la Tripulación</w:t>
      </w:r>
    </w:p>
    <w:p w:rsidRPr="00EF1587" w:rsidR="00EF1587" w:rsidP="00EF1587" w:rsidRDefault="00EF1587" w14:paraId="4814E6F5" w14:textId="662E7545">
      <w:pPr>
        <w:pStyle w:val="paragraph"/>
        <w:numPr>
          <w:ilvl w:val="0"/>
          <w:numId w:val="10"/>
        </w:numPr>
        <w:spacing w:before="0" w:beforeAutospacing="0" w:after="0" w:afterAutospacing="0"/>
        <w:jc w:val="both"/>
        <w:textAlignment w:val="baseline"/>
        <w:rPr>
          <w:rStyle w:val="normaltextrun"/>
          <w:rFonts w:ascii="Arial" w:hAnsi="Arial" w:eastAsia="Arial MT" w:cs="Arial"/>
          <w:color w:val="0070C0"/>
          <w:sz w:val="20"/>
          <w:szCs w:val="20"/>
        </w:rPr>
      </w:pPr>
      <w:r w:rsidRPr="00EF1587">
        <w:rPr>
          <w:rStyle w:val="normaltextrun"/>
          <w:rFonts w:ascii="Arial" w:hAnsi="Arial" w:eastAsia="Arial MT" w:cs="Arial"/>
          <w:color w:val="0070C0"/>
          <w:sz w:val="20"/>
          <w:szCs w:val="20"/>
        </w:rPr>
        <w:t>VUCEPERPAM-8066 Detalle de la declaración general de entrada</w:t>
      </w:r>
    </w:p>
    <w:p w:rsidRPr="00EF1587" w:rsidR="00EF1587" w:rsidP="00EF1587" w:rsidRDefault="00EF1587" w14:paraId="39E0F18D" w14:textId="070A2B37">
      <w:pPr>
        <w:pStyle w:val="paragraph"/>
        <w:numPr>
          <w:ilvl w:val="0"/>
          <w:numId w:val="10"/>
        </w:numPr>
        <w:spacing w:before="0" w:beforeAutospacing="0" w:after="0" w:afterAutospacing="0"/>
        <w:jc w:val="both"/>
        <w:textAlignment w:val="baseline"/>
        <w:rPr>
          <w:rStyle w:val="normaltextrun"/>
          <w:rFonts w:ascii="Arial" w:hAnsi="Arial" w:eastAsia="Arial MT" w:cs="Arial"/>
          <w:color w:val="0070C0"/>
          <w:sz w:val="20"/>
          <w:szCs w:val="20"/>
        </w:rPr>
      </w:pPr>
      <w:r w:rsidRPr="00EF1587">
        <w:rPr>
          <w:rStyle w:val="normaltextrun"/>
          <w:rFonts w:ascii="Arial" w:hAnsi="Arial" w:eastAsia="Arial MT" w:cs="Arial"/>
          <w:color w:val="0070C0"/>
          <w:sz w:val="20"/>
          <w:szCs w:val="20"/>
        </w:rPr>
        <w:t>VUCEPERPAM-239 Detalle de la Lista de Pasajeros</w:t>
      </w:r>
    </w:p>
    <w:p w:rsidRPr="00EF1587" w:rsidR="00EF1587" w:rsidP="00EF1587" w:rsidRDefault="00EF1587" w14:paraId="29354175" w14:textId="52C304B8">
      <w:pPr>
        <w:pStyle w:val="paragraph"/>
        <w:numPr>
          <w:ilvl w:val="0"/>
          <w:numId w:val="10"/>
        </w:numPr>
        <w:spacing w:before="0" w:beforeAutospacing="0" w:after="0" w:afterAutospacing="0"/>
        <w:jc w:val="both"/>
        <w:textAlignment w:val="baseline"/>
        <w:rPr>
          <w:rStyle w:val="normaltextrun"/>
          <w:rFonts w:ascii="Arial" w:hAnsi="Arial" w:eastAsia="Arial MT" w:cs="Arial"/>
          <w:color w:val="0070C0"/>
          <w:sz w:val="20"/>
          <w:szCs w:val="20"/>
        </w:rPr>
      </w:pPr>
      <w:r w:rsidRPr="00EF1587">
        <w:rPr>
          <w:rStyle w:val="normaltextrun"/>
          <w:rFonts w:ascii="Arial" w:hAnsi="Arial" w:eastAsia="Arial MT" w:cs="Arial"/>
          <w:color w:val="0070C0"/>
          <w:sz w:val="20"/>
          <w:szCs w:val="20"/>
        </w:rPr>
        <w:t>VUCEPERPAM-258 Detalle de la Lista de Tripulantes</w:t>
      </w:r>
    </w:p>
    <w:p w:rsidR="00EF1587" w:rsidP="00EF1587" w:rsidRDefault="00EF1587" w14:paraId="2D915814" w14:textId="77777777">
      <w:pPr>
        <w:pStyle w:val="paragraph"/>
        <w:numPr>
          <w:ilvl w:val="0"/>
          <w:numId w:val="10"/>
        </w:numPr>
        <w:spacing w:before="0" w:beforeAutospacing="0" w:after="0" w:afterAutospacing="0"/>
        <w:jc w:val="both"/>
        <w:textAlignment w:val="baseline"/>
        <w:rPr>
          <w:rStyle w:val="normaltextrun"/>
          <w:rFonts w:ascii="Arial" w:hAnsi="Arial" w:eastAsia="Arial MT" w:cs="Arial"/>
          <w:color w:val="0070C0"/>
          <w:sz w:val="20"/>
          <w:szCs w:val="20"/>
        </w:rPr>
      </w:pPr>
      <w:r w:rsidRPr="00EF1587">
        <w:rPr>
          <w:rStyle w:val="normaltextrun"/>
          <w:rFonts w:ascii="Arial" w:hAnsi="Arial" w:eastAsia="Arial MT" w:cs="Arial"/>
          <w:color w:val="0070C0"/>
          <w:sz w:val="20"/>
          <w:szCs w:val="20"/>
        </w:rPr>
        <w:t xml:space="preserve">VUCEPERPAM-7013 Detalle de la declaración general de salida </w:t>
      </w:r>
    </w:p>
    <w:p w:rsidR="00EF1587" w:rsidP="00EF1587" w:rsidRDefault="00EF1587" w14:paraId="0275213F" w14:textId="5841C495">
      <w:pPr>
        <w:pStyle w:val="paragraph"/>
        <w:numPr>
          <w:ilvl w:val="0"/>
          <w:numId w:val="10"/>
        </w:numPr>
        <w:spacing w:before="0" w:beforeAutospacing="0" w:after="0" w:afterAutospacing="0"/>
        <w:jc w:val="both"/>
        <w:textAlignment w:val="baseline"/>
        <w:rPr>
          <w:rStyle w:val="normaltextrun"/>
          <w:rFonts w:ascii="Arial" w:hAnsi="Arial" w:eastAsia="Arial MT" w:cs="Arial"/>
          <w:color w:val="0070C0"/>
          <w:sz w:val="20"/>
          <w:szCs w:val="20"/>
        </w:rPr>
      </w:pPr>
      <w:r w:rsidRPr="00660BCE">
        <w:rPr>
          <w:rStyle w:val="normaltextrun"/>
          <w:rFonts w:ascii="Arial" w:hAnsi="Arial" w:eastAsia="Arial MT" w:cs="Arial"/>
          <w:color w:val="0070C0"/>
          <w:sz w:val="20"/>
          <w:szCs w:val="20"/>
        </w:rPr>
        <w:t>VUCEPERPAM-</w:t>
      </w:r>
      <w:r>
        <w:rPr>
          <w:rStyle w:val="normaltextrun"/>
          <w:rFonts w:ascii="Arial" w:hAnsi="Arial" w:eastAsia="Arial MT" w:cs="Arial"/>
          <w:color w:val="0070C0"/>
          <w:sz w:val="20"/>
          <w:szCs w:val="20"/>
        </w:rPr>
        <w:t>8</w:t>
      </w:r>
      <w:r w:rsidR="00DE58D4">
        <w:rPr>
          <w:rStyle w:val="normaltextrun"/>
          <w:rFonts w:ascii="Arial" w:hAnsi="Arial" w:eastAsia="Arial MT" w:cs="Arial"/>
          <w:color w:val="0070C0"/>
          <w:sz w:val="20"/>
          <w:szCs w:val="20"/>
        </w:rPr>
        <w:t>050</w:t>
      </w:r>
      <w:r w:rsidRPr="00660BCE">
        <w:rPr>
          <w:rStyle w:val="normaltextrun"/>
          <w:rFonts w:ascii="Arial" w:hAnsi="Arial" w:eastAsia="Arial MT" w:cs="Arial"/>
          <w:color w:val="0070C0"/>
          <w:sz w:val="20"/>
          <w:szCs w:val="20"/>
        </w:rPr>
        <w:t xml:space="preserve"> </w:t>
      </w:r>
      <w:r>
        <w:rPr>
          <w:rStyle w:val="normaltextrun"/>
          <w:rFonts w:ascii="Arial" w:hAnsi="Arial" w:eastAsia="Arial MT" w:cs="Arial"/>
          <w:color w:val="0070C0"/>
          <w:sz w:val="20"/>
          <w:szCs w:val="20"/>
        </w:rPr>
        <w:t>Detalle de la patente sanitaria</w:t>
      </w:r>
    </w:p>
    <w:p w:rsidRPr="00342A89" w:rsidR="00F7152B" w:rsidP="00F7152B" w:rsidRDefault="00342A89" w14:paraId="7BD98C9D" w14:textId="6157AA20">
      <w:pPr>
        <w:pStyle w:val="paragraph"/>
        <w:numPr>
          <w:ilvl w:val="0"/>
          <w:numId w:val="10"/>
        </w:numPr>
        <w:spacing w:before="0" w:beforeAutospacing="0" w:after="0" w:afterAutospacing="0"/>
        <w:jc w:val="both"/>
        <w:textAlignment w:val="baseline"/>
        <w:rPr>
          <w:rStyle w:val="normaltextrun"/>
          <w:rFonts w:ascii="Arial" w:hAnsi="Arial" w:eastAsia="Arial MT" w:cs="Arial"/>
          <w:color w:val="0070C0"/>
          <w:sz w:val="20"/>
          <w:szCs w:val="20"/>
        </w:rPr>
      </w:pPr>
      <w:r w:rsidRPr="00342A89">
        <w:rPr>
          <w:rStyle w:val="normaltextrun"/>
          <w:rFonts w:ascii="Arial" w:hAnsi="Arial" w:eastAsia="Arial MT" w:cs="Arial"/>
          <w:color w:val="0070C0"/>
          <w:sz w:val="20"/>
          <w:szCs w:val="20"/>
        </w:rPr>
        <w:t>VUCEPERPAM-8010 Detalle de la ficha técnica de la nave</w:t>
      </w:r>
    </w:p>
    <w:p w:rsidR="00EF1587" w:rsidP="000276C7" w:rsidRDefault="00EF1587" w14:paraId="6AC241CE" w14:textId="62890E8E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Arial" w:hAnsi="Arial" w:eastAsia="Arial MT" w:cs="Arial"/>
          <w:sz w:val="20"/>
          <w:szCs w:val="20"/>
        </w:rPr>
      </w:pPr>
    </w:p>
    <w:p w:rsidRPr="002D1EDA" w:rsidR="000276C7" w:rsidP="18AA0743" w:rsidRDefault="00EF1587" w14:paraId="1AD535FA" w14:textId="3E6D3C60">
      <w:pPr>
        <w:pStyle w:val="paragraph"/>
        <w:spacing w:before="0" w:beforeAutospacing="off" w:after="0" w:afterAutospacing="off"/>
        <w:jc w:val="both"/>
        <w:textAlignment w:val="baseline"/>
        <w:rPr>
          <w:rStyle w:val="eop"/>
          <w:rFonts w:ascii="Arial" w:hAnsi="Arial" w:cs="Arial"/>
          <w:sz w:val="20"/>
          <w:szCs w:val="20"/>
        </w:rPr>
      </w:pPr>
      <w:r w:rsidRPr="796B9B4A" w:rsidR="00EF1587">
        <w:rPr>
          <w:rStyle w:val="normaltextrun"/>
          <w:rFonts w:ascii="Arial" w:hAnsi="Arial" w:eastAsia="Arial MT" w:cs="Arial"/>
          <w:sz w:val="20"/>
          <w:szCs w:val="20"/>
        </w:rPr>
        <w:t>P</w:t>
      </w:r>
      <w:r w:rsidRPr="796B9B4A" w:rsidR="000276C7">
        <w:rPr>
          <w:rStyle w:val="normaltextrun"/>
          <w:rFonts w:ascii="Arial" w:hAnsi="Arial" w:eastAsia="Arial MT" w:cs="Arial"/>
          <w:sz w:val="20"/>
          <w:szCs w:val="20"/>
        </w:rPr>
        <w:t xml:space="preserve">ermite al rol autorizado guardar los avances realizados (ver </w:t>
      </w:r>
      <w:r w:rsidRPr="796B9B4A" w:rsidR="000276C7">
        <w:rPr>
          <w:rStyle w:val="normaltextrun"/>
          <w:rFonts w:ascii="Arial" w:hAnsi="Arial" w:eastAsia="Arial MT" w:cs="Arial"/>
          <w:sz w:val="20"/>
          <w:szCs w:val="20"/>
        </w:rPr>
        <w:t>Wireframe</w:t>
      </w:r>
      <w:r w:rsidRPr="796B9B4A" w:rsidR="000276C7">
        <w:rPr>
          <w:rStyle w:val="normaltextrun"/>
          <w:rFonts w:ascii="Arial" w:hAnsi="Arial" w:eastAsia="Arial MT" w:cs="Arial"/>
          <w:sz w:val="20"/>
          <w:szCs w:val="20"/>
        </w:rPr>
        <w:t xml:space="preserve"> 01) siempre y cuando </w:t>
      </w:r>
      <w:commentRangeStart w:id="5"/>
      <w:commentRangeStart w:id="6"/>
      <w:commentRangeStart w:id="1396077800"/>
      <w:r w:rsidRPr="796B9B4A" w:rsidR="000276C7">
        <w:rPr>
          <w:rStyle w:val="normaltextrun"/>
          <w:rFonts w:ascii="Arial" w:hAnsi="Arial" w:eastAsia="Arial MT" w:cs="Arial"/>
          <w:sz w:val="20"/>
          <w:szCs w:val="20"/>
        </w:rPr>
        <w:t xml:space="preserve">el estado </w:t>
      </w:r>
      <w:ins w:author="Frank Harold Cardenas Espinoza" w:date="2024-04-13T01:38:00Z" w:id="1266567314">
        <w:r w:rsidRPr="796B9B4A" w:rsidR="001D1845">
          <w:rPr>
            <w:rStyle w:val="normaltextrun"/>
            <w:rFonts w:ascii="Arial" w:hAnsi="Arial" w:eastAsia="Arial MT" w:cs="Arial"/>
            <w:sz w:val="20"/>
            <w:szCs w:val="20"/>
          </w:rPr>
          <w:t xml:space="preserve">de la pestaña </w:t>
        </w:r>
      </w:ins>
      <w:r w:rsidRPr="796B9B4A" w:rsidR="000276C7">
        <w:rPr>
          <w:rStyle w:val="normaltextrun"/>
          <w:rFonts w:ascii="Arial" w:hAnsi="Arial" w:eastAsia="Arial MT" w:cs="Arial"/>
          <w:sz w:val="20"/>
          <w:szCs w:val="20"/>
        </w:rPr>
        <w:t>sea</w:t>
      </w:r>
      <w:commentRangeEnd w:id="5"/>
      <w:r>
        <w:rPr>
          <w:rStyle w:val="CommentReference"/>
        </w:rPr>
        <w:commentReference w:id="5"/>
      </w:r>
      <w:commentRangeEnd w:id="6"/>
      <w:r>
        <w:rPr>
          <w:rStyle w:val="CommentReference"/>
        </w:rPr>
        <w:commentReference w:id="6"/>
      </w:r>
      <w:commentRangeEnd w:id="1396077800"/>
      <w:r>
        <w:rPr>
          <w:rStyle w:val="CommentReference"/>
        </w:rPr>
        <w:commentReference w:id="1396077800"/>
      </w:r>
      <w:r w:rsidRPr="796B9B4A" w:rsidR="000276C7">
        <w:rPr>
          <w:rStyle w:val="normaltextrun"/>
          <w:rFonts w:ascii="Arial" w:hAnsi="Arial" w:eastAsia="Arial MT" w:cs="Arial"/>
          <w:sz w:val="20"/>
          <w:szCs w:val="20"/>
        </w:rPr>
        <w:t xml:space="preserve"> “por enviar”</w:t>
      </w:r>
      <w:ins w:author="Gerardo Ezequiel Saz Garcia" w:date="2024-04-17T20:37:59.745Z" w:id="1053578828">
        <w:r w:rsidRPr="796B9B4A" w:rsidR="2B9F7BF0">
          <w:rPr>
            <w:rStyle w:val="normaltextrun"/>
            <w:rFonts w:ascii="Arial" w:hAnsi="Arial" w:eastAsia="Arial MT" w:cs="Arial"/>
            <w:sz w:val="20"/>
            <w:szCs w:val="20"/>
          </w:rPr>
          <w:t xml:space="preserve"> o “</w:t>
        </w:r>
      </w:ins>
      <w:ins w:author="Gerardo Ezequiel Saz Garcia" w:date="2024-04-17T20:38:03.969Z" w:id="2101417723">
        <w:r w:rsidRPr="796B9B4A" w:rsidR="2B9F7BF0">
          <w:rPr>
            <w:rStyle w:val="normaltextrun"/>
            <w:rFonts w:ascii="Arial" w:hAnsi="Arial" w:eastAsia="Arial MT" w:cs="Arial"/>
            <w:sz w:val="20"/>
            <w:szCs w:val="20"/>
          </w:rPr>
          <w:t>por corregir</w:t>
        </w:r>
      </w:ins>
      <w:ins w:author="Gerardo Ezequiel Saz Garcia" w:date="2024-04-17T20:37:59.745Z" w:id="53587145">
        <w:r w:rsidRPr="796B9B4A" w:rsidR="2B9F7BF0">
          <w:rPr>
            <w:rStyle w:val="normaltextrun"/>
            <w:rFonts w:ascii="Arial" w:hAnsi="Arial" w:eastAsia="Arial MT" w:cs="Arial"/>
            <w:sz w:val="20"/>
            <w:szCs w:val="20"/>
          </w:rPr>
          <w:t>”</w:t>
        </w:r>
      </w:ins>
      <w:r w:rsidRPr="796B9B4A" w:rsidR="00D350A8">
        <w:rPr>
          <w:rStyle w:val="normaltextrun"/>
          <w:rFonts w:ascii="Arial" w:hAnsi="Arial" w:eastAsia="Arial MT" w:cs="Arial"/>
          <w:sz w:val="20"/>
          <w:szCs w:val="20"/>
        </w:rPr>
        <w:t>.</w:t>
      </w:r>
    </w:p>
    <w:p w:rsidRPr="002D1EDA" w:rsidR="000276C7" w:rsidP="000276C7" w:rsidRDefault="000276C7" w14:paraId="008482FA" w14:textId="77777777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  <w:sz w:val="20"/>
          <w:szCs w:val="20"/>
        </w:rPr>
      </w:pPr>
    </w:p>
    <w:p w:rsidR="00EF1587" w:rsidP="000276C7" w:rsidRDefault="000276C7" w14:paraId="45B6D095" w14:textId="511B246D">
      <w:pPr>
        <w:pStyle w:val="paragraph"/>
        <w:spacing w:before="0" w:beforeAutospacing="0" w:after="0" w:afterAutospacing="0"/>
        <w:jc w:val="both"/>
        <w:rPr>
          <w:rStyle w:val="normaltextrun"/>
          <w:rFonts w:ascii="Arial" w:hAnsi="Arial" w:eastAsia="Arial MT" w:cs="Arial"/>
          <w:sz w:val="20"/>
          <w:szCs w:val="20"/>
        </w:rPr>
      </w:pPr>
      <w:r w:rsidRPr="77E92E1F">
        <w:rPr>
          <w:rStyle w:val="normaltextrun"/>
          <w:rFonts w:ascii="Arial" w:hAnsi="Arial" w:eastAsia="Arial MT" w:cs="Arial"/>
          <w:sz w:val="20"/>
          <w:szCs w:val="20"/>
        </w:rPr>
        <w:t>Cuando el rol autorizado presiona el botón “Guardar” inicia el proceso de guardado, el sistema validará si los campos cumplen con las limitaciones de longitud</w:t>
      </w:r>
      <w:r>
        <w:rPr>
          <w:rStyle w:val="normaltextrun"/>
          <w:rFonts w:ascii="Arial" w:hAnsi="Arial" w:eastAsia="Arial MT" w:cs="Arial"/>
          <w:sz w:val="20"/>
          <w:szCs w:val="20"/>
        </w:rPr>
        <w:t xml:space="preserve"> y</w:t>
      </w:r>
      <w:r w:rsidRPr="77E92E1F">
        <w:rPr>
          <w:rStyle w:val="normaltextrun"/>
          <w:rFonts w:ascii="Arial" w:hAnsi="Arial" w:eastAsia="Arial MT" w:cs="Arial"/>
          <w:sz w:val="20"/>
          <w:szCs w:val="20"/>
        </w:rPr>
        <w:t xml:space="preserve"> formato mencionadas en </w:t>
      </w:r>
      <w:r w:rsidR="00EF1587">
        <w:rPr>
          <w:rStyle w:val="normaltextrun"/>
          <w:rFonts w:ascii="Arial" w:hAnsi="Arial" w:eastAsia="Arial MT" w:cs="Arial"/>
          <w:sz w:val="20"/>
          <w:szCs w:val="20"/>
        </w:rPr>
        <w:t>sus respectivos mapeos técnicos.</w:t>
      </w:r>
    </w:p>
    <w:p w:rsidR="00EF1587" w:rsidP="000276C7" w:rsidRDefault="00EF1587" w14:paraId="1305CD2D" w14:textId="77777777">
      <w:pPr>
        <w:pStyle w:val="paragraph"/>
        <w:spacing w:before="0" w:beforeAutospacing="0" w:after="0" w:afterAutospacing="0"/>
        <w:jc w:val="both"/>
        <w:rPr>
          <w:rStyle w:val="normaltextrun"/>
          <w:rFonts w:ascii="Arial" w:hAnsi="Arial" w:eastAsia="Arial MT" w:cs="Arial"/>
          <w:sz w:val="20"/>
          <w:szCs w:val="20"/>
        </w:rPr>
      </w:pPr>
    </w:p>
    <w:p w:rsidRPr="002D1EDA" w:rsidR="000276C7" w:rsidP="3C483B7A" w:rsidRDefault="000276C7" w14:paraId="5E6DBFC5" w14:textId="080F6BF4" w14:noSpellErr="1">
      <w:pPr>
        <w:pStyle w:val="Textoindependiente"/>
        <w:numPr>
          <w:ilvl w:val="0"/>
          <w:numId w:val="7"/>
        </w:numPr>
        <w:spacing w:before="120" w:after="240" w:line="23" w:lineRule="atLeast"/>
        <w:jc w:val="both"/>
        <w:rPr>
          <w:rFonts w:ascii="Arial" w:hAnsi="Arial" w:cs="Arial"/>
          <w:sz w:val="20"/>
          <w:szCs w:val="20"/>
        </w:rPr>
      </w:pPr>
      <w:commentRangeStart w:id="8"/>
      <w:commentRangeStart w:id="9"/>
      <w:commentRangeStart w:id="579886050"/>
      <w:r w:rsidRPr="18AA0743" w:rsidR="000276C7">
        <w:rPr>
          <w:rStyle w:val="normaltextrun"/>
          <w:rFonts w:ascii="Arial" w:hAnsi="Arial" w:cs="Arial"/>
          <w:sz w:val="20"/>
          <w:szCs w:val="20"/>
        </w:rPr>
        <w:t xml:space="preserve">Si las comprobaciones son exitosas, el sistema muestra el mensaje informativo </w:t>
      </w:r>
      <w:r w:rsidRPr="18AA0743" w:rsidR="000276C7">
        <w:rPr>
          <w:rStyle w:val="normaltextrun"/>
          <w:rFonts w:ascii="Arial" w:hAnsi="Arial" w:cs="Arial"/>
          <w:color w:val="0052CC"/>
          <w:sz w:val="20"/>
          <w:szCs w:val="20"/>
        </w:rPr>
        <w:t>I0001</w:t>
      </w:r>
      <w:r w:rsidRPr="18AA0743" w:rsidR="000276C7">
        <w:rPr>
          <w:rStyle w:val="normaltextrun"/>
          <w:rFonts w:ascii="Arial" w:hAnsi="Arial" w:cs="Arial"/>
          <w:sz w:val="20"/>
          <w:szCs w:val="20"/>
        </w:rPr>
        <w:t xml:space="preserve">, guarda los valores introducidos en los campos, registra la acción en el histórico de cambios, no se modifica el estado y se actualiza </w:t>
      </w:r>
      <w:del w:author="Frank Harold Cardenas Espinoza" w:date="2024-04-13T01:38:00Z" w:id="1806101305">
        <w:r w:rsidRPr="18AA0743" w:rsidDel="000276C7">
          <w:rPr>
            <w:rStyle w:val="normaltextrun"/>
            <w:rFonts w:ascii="Arial" w:hAnsi="Arial" w:cs="Arial"/>
            <w:sz w:val="20"/>
            <w:szCs w:val="20"/>
          </w:rPr>
          <w:delText>las etiquetas</w:delText>
        </w:r>
      </w:del>
      <w:ins w:author="Frank Harold Cardenas Espinoza" w:date="2024-04-13T01:38:00Z" w:id="505146753">
        <w:r w:rsidRPr="18AA0743" w:rsidR="001D1845">
          <w:rPr>
            <w:rStyle w:val="normaltextrun"/>
            <w:rFonts w:ascii="Arial" w:hAnsi="Arial" w:cs="Arial"/>
            <w:sz w:val="20"/>
            <w:szCs w:val="20"/>
          </w:rPr>
          <w:t>los iconos</w:t>
        </w:r>
      </w:ins>
      <w:r w:rsidRPr="18AA0743" w:rsidR="000276C7">
        <w:rPr>
          <w:rStyle w:val="normaltextrun"/>
          <w:rFonts w:ascii="Arial" w:hAnsi="Arial" w:cs="Arial"/>
          <w:sz w:val="20"/>
          <w:szCs w:val="20"/>
        </w:rPr>
        <w:t xml:space="preserve"> de visualización en la grilla del listado de</w:t>
      </w:r>
      <w:ins w:author="Frank Harold Cardenas Espinoza" w:date="2024-04-13T01:42:00Z" w:id="472737556">
        <w:r w:rsidRPr="18AA0743" w:rsidR="38533E92">
          <w:rPr>
            <w:rStyle w:val="normaltextrun"/>
            <w:rFonts w:ascii="Arial" w:hAnsi="Arial" w:cs="Arial"/>
            <w:sz w:val="20"/>
            <w:szCs w:val="20"/>
          </w:rPr>
          <w:t>l DUE</w:t>
        </w:r>
      </w:ins>
      <w:del w:author="Frank Harold Cardenas Espinoza" w:date="2024-04-13T01:42:00Z" w:id="1983525602">
        <w:r w:rsidRPr="18AA0743" w:rsidDel="000276C7">
          <w:rPr>
            <w:rStyle w:val="normaltextrun"/>
            <w:rFonts w:ascii="Arial" w:hAnsi="Arial" w:cs="Arial"/>
            <w:sz w:val="20"/>
            <w:szCs w:val="20"/>
          </w:rPr>
          <w:delText xml:space="preserve"> fichas técnicas</w:delText>
        </w:r>
      </w:del>
      <w:r w:rsidRPr="18AA0743" w:rsidR="000276C7">
        <w:rPr>
          <w:rStyle w:val="normaltextrun"/>
          <w:rFonts w:ascii="Arial" w:hAnsi="Arial" w:cs="Arial"/>
          <w:sz w:val="20"/>
          <w:szCs w:val="20"/>
        </w:rPr>
        <w:t>, según el siguiente detalle:</w:t>
      </w:r>
      <w:r w:rsidRPr="18AA0743" w:rsidR="000276C7">
        <w:rPr>
          <w:rStyle w:val="eop"/>
          <w:rFonts w:ascii="Arial" w:hAnsi="Arial" w:cs="Arial"/>
          <w:sz w:val="20"/>
          <w:szCs w:val="20"/>
        </w:rPr>
        <w:t> </w:t>
      </w:r>
    </w:p>
    <w:p w:rsidRPr="002D1EDA" w:rsidR="000276C7" w:rsidP="3C483B7A" w:rsidRDefault="000276C7" w14:paraId="3362E04E" w14:textId="7AAD65FA">
      <w:pPr>
        <w:pStyle w:val="paragraph"/>
        <w:numPr>
          <w:ilvl w:val="0"/>
          <w:numId w:val="9"/>
        </w:numPr>
        <w:spacing w:before="0" w:beforeAutospacing="0" w:after="0" w:afterAutospacing="0"/>
        <w:ind w:left="1080" w:firstLine="0"/>
        <w:jc w:val="both"/>
        <w:textAlignment w:val="baseline"/>
        <w:rPr>
          <w:rFonts w:ascii="Arial" w:hAnsi="Arial" w:cs="Arial"/>
          <w:sz w:val="20"/>
          <w:szCs w:val="20"/>
        </w:rPr>
      </w:pPr>
      <w:r w:rsidRPr="370E9166">
        <w:rPr>
          <w:rStyle w:val="normaltextrun"/>
          <w:rFonts w:ascii="Arial" w:hAnsi="Arial" w:eastAsia="Arial MT" w:cs="Arial"/>
          <w:sz w:val="20"/>
          <w:szCs w:val="20"/>
        </w:rPr>
        <w:t xml:space="preserve">En caso se guarde por primera vez, </w:t>
      </w:r>
      <w:del w:author="Frank Harold Cardenas Espinoza" w:date="2024-04-13T01:38:00Z" w:id="14">
        <w:r w:rsidRPr="370E9166" w:rsidDel="009B6507">
          <w:rPr>
            <w:rStyle w:val="normaltextrun"/>
            <w:rFonts w:ascii="Arial" w:hAnsi="Arial" w:eastAsia="Arial MT" w:cs="Arial"/>
            <w:sz w:val="20"/>
            <w:szCs w:val="20"/>
          </w:rPr>
          <w:delText xml:space="preserve">la </w:delText>
        </w:r>
        <w:commentRangeStart w:id="15"/>
        <w:commentRangeStart w:id="16"/>
        <w:r w:rsidRPr="370E9166" w:rsidDel="009B6507">
          <w:rPr>
            <w:rStyle w:val="normaltextrun"/>
            <w:rFonts w:ascii="Arial" w:hAnsi="Arial" w:eastAsia="Arial MT" w:cs="Arial"/>
            <w:sz w:val="20"/>
            <w:szCs w:val="20"/>
          </w:rPr>
          <w:delText>etiqueta</w:delText>
        </w:r>
      </w:del>
      <w:ins w:author="Frank Harold Cardenas Espinoza" w:date="2024-04-13T01:38:00Z" w:id="17">
        <w:r w:rsidR="009B6507">
          <w:rPr>
            <w:rStyle w:val="normaltextrun"/>
            <w:rFonts w:ascii="Arial" w:hAnsi="Arial" w:eastAsia="Arial MT" w:cs="Arial"/>
            <w:sz w:val="20"/>
            <w:szCs w:val="20"/>
          </w:rPr>
          <w:t>el icono</w:t>
        </w:r>
      </w:ins>
      <w:r w:rsidRPr="370E9166">
        <w:rPr>
          <w:rStyle w:val="normaltextrun"/>
          <w:rFonts w:ascii="Arial" w:hAnsi="Arial" w:eastAsia="Arial MT" w:cs="Arial"/>
          <w:sz w:val="20"/>
          <w:szCs w:val="20"/>
        </w:rPr>
        <w:t xml:space="preserve"> </w:t>
      </w:r>
      <w:commentRangeEnd w:id="15"/>
      <w:r>
        <w:rPr>
          <w:rStyle w:val="Refdecomentario"/>
        </w:rPr>
        <w:commentReference w:id="15"/>
      </w:r>
      <w:commentRangeEnd w:id="16"/>
      <w:r w:rsidR="007557C5">
        <w:rPr>
          <w:rStyle w:val="Refdecomentario"/>
          <w:rFonts w:ascii="Arial MT" w:hAnsi="Arial MT" w:eastAsia="Arial MT" w:cs="Arial MT"/>
          <w:lang w:val="es-ES" w:eastAsia="en-US"/>
        </w:rPr>
        <w:commentReference w:id="16"/>
      </w:r>
      <w:r w:rsidRPr="370E9166">
        <w:rPr>
          <w:rStyle w:val="normaltextrun"/>
          <w:rFonts w:ascii="Arial" w:hAnsi="Arial" w:eastAsia="Arial MT" w:cs="Arial"/>
          <w:sz w:val="20"/>
          <w:szCs w:val="20"/>
        </w:rPr>
        <w:t>se actualiza a “guardado”.</w:t>
      </w:r>
      <w:r w:rsidRPr="370E9166">
        <w:rPr>
          <w:rStyle w:val="eop"/>
          <w:rFonts w:ascii="Arial" w:hAnsi="Arial" w:cs="Arial"/>
          <w:sz w:val="20"/>
          <w:szCs w:val="20"/>
        </w:rPr>
        <w:t> </w:t>
      </w:r>
    </w:p>
    <w:p w:rsidRPr="002D1EDA" w:rsidR="000276C7" w:rsidP="3C483B7A" w:rsidRDefault="000276C7" w14:paraId="7343CDD9" w14:textId="5D4E4535">
      <w:pPr>
        <w:pStyle w:val="paragraph"/>
        <w:numPr>
          <w:ilvl w:val="0"/>
          <w:numId w:val="9"/>
        </w:numPr>
        <w:spacing w:before="0" w:beforeAutospacing="0" w:after="0" w:afterAutospacing="0"/>
        <w:ind w:left="1080" w:firstLine="0"/>
        <w:jc w:val="both"/>
        <w:textAlignment w:val="baseline"/>
        <w:rPr>
          <w:rFonts w:ascii="Arial" w:hAnsi="Arial" w:cs="Arial"/>
          <w:sz w:val="20"/>
          <w:szCs w:val="20"/>
        </w:rPr>
      </w:pPr>
      <w:r w:rsidRPr="370E9166">
        <w:rPr>
          <w:rStyle w:val="normaltextrun"/>
          <w:rFonts w:ascii="Arial" w:hAnsi="Arial" w:eastAsia="Arial MT" w:cs="Arial"/>
          <w:sz w:val="20"/>
          <w:szCs w:val="20"/>
        </w:rPr>
        <w:t xml:space="preserve">En caso </w:t>
      </w:r>
      <w:del w:author="Frank Harold Cardenas Espinoza" w:date="2024-04-13T01:39:00Z" w:id="18">
        <w:r w:rsidRPr="370E9166" w:rsidDel="009B6507">
          <w:rPr>
            <w:rStyle w:val="normaltextrun"/>
            <w:rFonts w:ascii="Arial" w:hAnsi="Arial" w:eastAsia="Arial MT" w:cs="Arial"/>
            <w:sz w:val="20"/>
            <w:szCs w:val="20"/>
          </w:rPr>
          <w:delText>la etiqueta</w:delText>
        </w:r>
      </w:del>
      <w:ins w:author="Frank Harold Cardenas Espinoza" w:date="2024-04-13T01:39:00Z" w:id="19">
        <w:r w:rsidR="009B6507">
          <w:rPr>
            <w:rStyle w:val="normaltextrun"/>
            <w:rFonts w:ascii="Arial" w:hAnsi="Arial" w:eastAsia="Arial MT" w:cs="Arial"/>
            <w:sz w:val="20"/>
            <w:szCs w:val="20"/>
          </w:rPr>
          <w:t>el icono</w:t>
        </w:r>
      </w:ins>
      <w:r w:rsidRPr="370E9166">
        <w:rPr>
          <w:rStyle w:val="normaltextrun"/>
          <w:rFonts w:ascii="Arial" w:hAnsi="Arial" w:eastAsia="Arial MT" w:cs="Arial"/>
          <w:sz w:val="20"/>
          <w:szCs w:val="20"/>
        </w:rPr>
        <w:t xml:space="preserve"> sea “guardado”, se mantiene </w:t>
      </w:r>
      <w:del w:author="Frank Harold Cardenas Espinoza" w:date="2024-04-13T01:39:00Z" w:id="20">
        <w:r w:rsidRPr="370E9166" w:rsidDel="009B6507">
          <w:rPr>
            <w:rStyle w:val="normaltextrun"/>
            <w:rFonts w:ascii="Arial" w:hAnsi="Arial" w:eastAsia="Arial MT" w:cs="Arial"/>
            <w:sz w:val="20"/>
            <w:szCs w:val="20"/>
          </w:rPr>
          <w:delText>la etiqueta</w:delText>
        </w:r>
      </w:del>
      <w:ins w:author="Frank Harold Cardenas Espinoza" w:date="2024-04-13T01:39:00Z" w:id="21">
        <w:r w:rsidR="009B6507">
          <w:rPr>
            <w:rStyle w:val="normaltextrun"/>
            <w:rFonts w:ascii="Arial" w:hAnsi="Arial" w:eastAsia="Arial MT" w:cs="Arial"/>
            <w:sz w:val="20"/>
            <w:szCs w:val="20"/>
          </w:rPr>
          <w:t>el icono</w:t>
        </w:r>
      </w:ins>
      <w:r w:rsidRPr="370E9166">
        <w:rPr>
          <w:rStyle w:val="normaltextrun"/>
          <w:rFonts w:ascii="Arial" w:hAnsi="Arial" w:eastAsia="Arial MT" w:cs="Arial"/>
          <w:sz w:val="20"/>
          <w:szCs w:val="20"/>
        </w:rPr>
        <w:t>. </w:t>
      </w:r>
      <w:r w:rsidRPr="370E9166">
        <w:rPr>
          <w:rStyle w:val="eop"/>
          <w:rFonts w:ascii="Arial" w:hAnsi="Arial" w:cs="Arial"/>
          <w:sz w:val="20"/>
          <w:szCs w:val="20"/>
        </w:rPr>
        <w:t> </w:t>
      </w:r>
    </w:p>
    <w:p w:rsidRPr="002D1EDA" w:rsidR="000276C7" w:rsidP="3C483B7A" w:rsidRDefault="000276C7" w14:paraId="0B3D02E9" w14:textId="5D5719E9">
      <w:pPr>
        <w:pStyle w:val="paragraph"/>
        <w:numPr>
          <w:ilvl w:val="0"/>
          <w:numId w:val="9"/>
        </w:numPr>
        <w:spacing w:before="0" w:beforeAutospacing="0" w:after="0" w:afterAutospacing="0"/>
        <w:ind w:left="1080" w:firstLine="0"/>
        <w:jc w:val="both"/>
        <w:textAlignment w:val="baseline"/>
        <w:rPr>
          <w:rStyle w:val="normaltextrun"/>
          <w:rFonts w:ascii="Arial" w:hAnsi="Arial" w:cs="Arial"/>
          <w:sz w:val="20"/>
          <w:szCs w:val="20"/>
        </w:rPr>
      </w:pPr>
      <w:r w:rsidRPr="370E9166">
        <w:rPr>
          <w:rStyle w:val="normaltextrun"/>
          <w:rFonts w:ascii="Arial" w:hAnsi="Arial" w:eastAsia="Arial MT" w:cs="Arial"/>
          <w:sz w:val="20"/>
          <w:szCs w:val="20"/>
        </w:rPr>
        <w:t xml:space="preserve">En caso </w:t>
      </w:r>
      <w:del w:author="Frank Harold Cardenas Espinoza" w:date="2024-04-13T01:39:00Z" w:id="22">
        <w:r w:rsidRPr="370E9166" w:rsidDel="009B6507">
          <w:rPr>
            <w:rStyle w:val="normaltextrun"/>
            <w:rFonts w:ascii="Arial" w:hAnsi="Arial" w:eastAsia="Arial MT" w:cs="Arial"/>
            <w:sz w:val="20"/>
            <w:szCs w:val="20"/>
          </w:rPr>
          <w:delText>la etiqueta</w:delText>
        </w:r>
      </w:del>
      <w:ins w:author="Frank Harold Cardenas Espinoza" w:date="2024-04-13T01:39:00Z" w:id="23">
        <w:r w:rsidR="009B6507">
          <w:rPr>
            <w:rStyle w:val="normaltextrun"/>
            <w:rFonts w:ascii="Arial" w:hAnsi="Arial" w:eastAsia="Arial MT" w:cs="Arial"/>
            <w:sz w:val="20"/>
            <w:szCs w:val="20"/>
          </w:rPr>
          <w:t>el icono</w:t>
        </w:r>
      </w:ins>
      <w:r w:rsidRPr="370E9166">
        <w:rPr>
          <w:rStyle w:val="normaltextrun"/>
          <w:rFonts w:ascii="Arial" w:hAnsi="Arial" w:eastAsia="Arial MT" w:cs="Arial"/>
          <w:sz w:val="20"/>
          <w:szCs w:val="20"/>
        </w:rPr>
        <w:t xml:space="preserve"> sea “opinado desfavorable”, se mantiene </w:t>
      </w:r>
      <w:del w:author="Frank Harold Cardenas Espinoza" w:date="2024-04-13T01:42:00Z" w:id="24">
        <w:r w:rsidRPr="370E9166" w:rsidDel="007557C5">
          <w:rPr>
            <w:rStyle w:val="normaltextrun"/>
            <w:rFonts w:ascii="Arial" w:hAnsi="Arial" w:eastAsia="Arial MT" w:cs="Arial"/>
            <w:sz w:val="20"/>
            <w:szCs w:val="20"/>
          </w:rPr>
          <w:delText>la etiqueta</w:delText>
        </w:r>
      </w:del>
      <w:ins w:author="Frank Harold Cardenas Espinoza" w:date="2024-04-13T01:42:00Z" w:id="25">
        <w:r w:rsidR="007557C5">
          <w:rPr>
            <w:rStyle w:val="normaltextrun"/>
            <w:rFonts w:ascii="Arial" w:hAnsi="Arial" w:eastAsia="Arial MT" w:cs="Arial"/>
            <w:sz w:val="20"/>
            <w:szCs w:val="20"/>
          </w:rPr>
          <w:t>el icono</w:t>
        </w:r>
      </w:ins>
      <w:r w:rsidRPr="370E9166">
        <w:rPr>
          <w:rStyle w:val="normaltextrun"/>
          <w:rFonts w:ascii="Arial" w:hAnsi="Arial" w:eastAsia="Arial MT" w:cs="Arial"/>
          <w:sz w:val="20"/>
          <w:szCs w:val="20"/>
        </w:rPr>
        <w:t>.</w:t>
      </w:r>
    </w:p>
    <w:p w:rsidRPr="002D1EDA" w:rsidR="000276C7" w:rsidP="3C483B7A" w:rsidRDefault="000276C7" w14:paraId="3EA54889" w14:textId="77777777">
      <w:pPr>
        <w:pStyle w:val="paragraph"/>
        <w:spacing w:before="0" w:beforeAutospacing="0" w:after="0" w:afterAutospacing="0"/>
        <w:ind w:left="1080"/>
        <w:jc w:val="both"/>
        <w:textAlignment w:val="baseline"/>
        <w:rPr>
          <w:rFonts w:ascii="Arial" w:hAnsi="Arial" w:cs="Arial"/>
          <w:sz w:val="20"/>
          <w:szCs w:val="20"/>
        </w:rPr>
      </w:pPr>
      <w:r w:rsidRPr="370E9166">
        <w:rPr>
          <w:rStyle w:val="normaltextrun"/>
          <w:rFonts w:ascii="Arial" w:hAnsi="Arial" w:eastAsia="Arial MT" w:cs="Arial"/>
          <w:sz w:val="20"/>
          <w:szCs w:val="20"/>
        </w:rPr>
        <w:t> </w:t>
      </w:r>
      <w:r w:rsidRPr="370E9166">
        <w:rPr>
          <w:rStyle w:val="eop"/>
          <w:rFonts w:ascii="Arial" w:hAnsi="Arial" w:cs="Arial"/>
          <w:sz w:val="20"/>
          <w:szCs w:val="20"/>
        </w:rPr>
        <w:t> </w:t>
      </w:r>
    </w:p>
    <w:p w:rsidRPr="002D1EDA" w:rsidR="000276C7" w:rsidP="000276C7" w:rsidRDefault="000276C7" w14:paraId="65DC89D5" w14:textId="77777777" w14:noSpellErr="1">
      <w:pPr>
        <w:pStyle w:val="Textoindependiente"/>
        <w:numPr>
          <w:ilvl w:val="0"/>
          <w:numId w:val="7"/>
        </w:numPr>
        <w:spacing w:before="120" w:after="240" w:line="23" w:lineRule="atLeast"/>
        <w:jc w:val="both"/>
        <w:rPr>
          <w:rFonts w:ascii="Arial" w:hAnsi="Arial" w:cs="Arial"/>
          <w:sz w:val="20"/>
          <w:szCs w:val="20"/>
        </w:rPr>
      </w:pPr>
      <w:r w:rsidRPr="18AA0743" w:rsidR="000276C7">
        <w:rPr>
          <w:rStyle w:val="normaltextrun"/>
          <w:rFonts w:ascii="Arial" w:hAnsi="Arial" w:cs="Arial"/>
          <w:sz w:val="20"/>
          <w:szCs w:val="20"/>
        </w:rPr>
        <w:t>Caso contrario, si las comprobaciones no son exitosas, se mostrará el mensaje de error</w:t>
      </w:r>
      <w:r w:rsidRPr="18AA0743" w:rsidR="000276C7">
        <w:rPr>
          <w:rStyle w:val="normaltextrun"/>
          <w:rFonts w:ascii="Arial" w:hAnsi="Arial" w:cs="Arial"/>
          <w:sz w:val="20"/>
          <w:szCs w:val="20"/>
        </w:rPr>
        <w:t xml:space="preserve"> </w:t>
      </w:r>
      <w:r w:rsidRPr="18AA0743" w:rsidR="000276C7">
        <w:rPr>
          <w:rStyle w:val="normaltextrun"/>
          <w:rFonts w:ascii="Arial" w:hAnsi="Arial" w:cs="Arial"/>
          <w:color w:val="0052CC"/>
          <w:sz w:val="20"/>
          <w:szCs w:val="20"/>
        </w:rPr>
        <w:t>E0001</w:t>
      </w:r>
      <w:r w:rsidRPr="18AA0743" w:rsidR="000276C7">
        <w:rPr>
          <w:rStyle w:val="normaltextrun"/>
          <w:rFonts w:ascii="Arial" w:hAnsi="Arial" w:cs="Arial"/>
          <w:sz w:val="20"/>
          <w:szCs w:val="20"/>
        </w:rPr>
        <w:t>.</w:t>
      </w:r>
      <w:r w:rsidRPr="18AA0743" w:rsidR="000276C7">
        <w:rPr>
          <w:rStyle w:val="eop"/>
          <w:rFonts w:ascii="Arial" w:hAnsi="Arial" w:cs="Arial"/>
          <w:sz w:val="20"/>
          <w:szCs w:val="20"/>
        </w:rPr>
        <w:t> </w:t>
      </w:r>
      <w:commentRangeEnd w:id="8"/>
      <w:r>
        <w:rPr>
          <w:rStyle w:val="CommentReference"/>
        </w:rPr>
        <w:commentReference w:id="8"/>
      </w:r>
      <w:commentRangeEnd w:id="9"/>
      <w:r>
        <w:rPr>
          <w:rStyle w:val="CommentReference"/>
        </w:rPr>
        <w:commentReference w:id="9"/>
      </w:r>
      <w:commentRangeEnd w:id="579886050"/>
      <w:r>
        <w:rPr>
          <w:rStyle w:val="CommentReference"/>
        </w:rPr>
        <w:commentReference w:id="579886050"/>
      </w:r>
    </w:p>
    <w:p w:rsidRPr="002D1EDA" w:rsidR="000276C7" w:rsidP="000276C7" w:rsidRDefault="000276C7" w14:paraId="23CC0208" w14:textId="77777777">
      <w:pPr>
        <w:spacing w:before="240" w:after="240" w:line="276" w:lineRule="auto"/>
        <w:rPr>
          <w:rFonts w:ascii="Arial" w:hAnsi="Arial" w:cs="Arial"/>
          <w:b/>
          <w:bCs/>
        </w:rPr>
      </w:pPr>
      <w:r w:rsidRPr="002D1EDA">
        <w:rPr>
          <w:rFonts w:ascii="Arial" w:hAnsi="Arial" w:cs="Arial"/>
          <w:b/>
          <w:bCs/>
        </w:rPr>
        <w:t>MAPEO FUNCIONAL</w:t>
      </w:r>
    </w:p>
    <w:p w:rsidR="009924EF" w:rsidP="000276C7" w:rsidRDefault="000276C7" w14:paraId="22E6C3BE" w14:textId="77777777">
      <w:pPr>
        <w:pStyle w:val="Textoindependiente"/>
        <w:spacing w:line="276" w:lineRule="auto"/>
        <w:ind w:right="-142"/>
        <w:jc w:val="both"/>
        <w:rPr>
          <w:rFonts w:ascii="Arial" w:hAnsi="Arial" w:cs="Arial"/>
          <w:sz w:val="20"/>
          <w:szCs w:val="20"/>
        </w:rPr>
      </w:pPr>
      <w:r w:rsidRPr="002D1EDA">
        <w:rPr>
          <w:rFonts w:ascii="Arial" w:hAnsi="Arial" w:cs="Arial"/>
          <w:sz w:val="20"/>
          <w:szCs w:val="20"/>
        </w:rPr>
        <w:t xml:space="preserve">El detalle se encuentra descrito </w:t>
      </w:r>
      <w:r w:rsidR="009924EF">
        <w:rPr>
          <w:rFonts w:ascii="Arial" w:hAnsi="Arial" w:cs="Arial"/>
          <w:sz w:val="20"/>
          <w:szCs w:val="20"/>
        </w:rPr>
        <w:t>en:</w:t>
      </w:r>
    </w:p>
    <w:p w:rsidRPr="002D1EDA" w:rsidR="000276C7" w:rsidP="000276C7" w:rsidRDefault="000276C7" w14:paraId="6476BC41" w14:textId="0ADEDD91">
      <w:pPr>
        <w:pStyle w:val="Textoindependiente"/>
        <w:spacing w:line="276" w:lineRule="auto"/>
        <w:ind w:right="-142"/>
        <w:jc w:val="both"/>
        <w:rPr>
          <w:rFonts w:ascii="Arial" w:hAnsi="Arial" w:cs="Arial"/>
        </w:rPr>
      </w:pPr>
      <w:r w:rsidRPr="002D1EDA">
        <w:rPr>
          <w:rFonts w:ascii="Arial" w:hAnsi="Arial" w:cs="Arial"/>
          <w:color w:val="0070C0"/>
          <w:sz w:val="20"/>
          <w:szCs w:val="20"/>
        </w:rPr>
        <w:t>.</w:t>
      </w:r>
      <w:r w:rsidRPr="002D1EDA">
        <w:rPr>
          <w:rFonts w:ascii="Arial" w:hAnsi="Arial" w:cs="Arial"/>
          <w:sz w:val="20"/>
          <w:szCs w:val="20"/>
        </w:rPr>
        <w:t xml:space="preserve">  </w:t>
      </w:r>
      <w:r w:rsidRPr="002D1EDA">
        <w:rPr>
          <w:rFonts w:ascii="Arial" w:hAnsi="Arial" w:cs="Arial"/>
        </w:rPr>
        <w:t xml:space="preserve"> </w:t>
      </w:r>
    </w:p>
    <w:p w:rsidR="009924EF" w:rsidP="009924EF" w:rsidRDefault="009924EF" w14:paraId="7645FE97" w14:textId="293B9BF0">
      <w:pPr>
        <w:pStyle w:val="paragraph"/>
        <w:numPr>
          <w:ilvl w:val="0"/>
          <w:numId w:val="10"/>
        </w:numPr>
        <w:spacing w:before="0" w:beforeAutospacing="0" w:after="0" w:afterAutospacing="0"/>
        <w:jc w:val="both"/>
        <w:textAlignment w:val="baseline"/>
        <w:rPr>
          <w:rStyle w:val="normaltextrun"/>
          <w:rFonts w:ascii="Arial" w:hAnsi="Arial" w:eastAsia="Arial MT" w:cs="Arial"/>
          <w:color w:val="0070C0"/>
          <w:sz w:val="20"/>
          <w:szCs w:val="20"/>
        </w:rPr>
      </w:pPr>
      <w:r>
        <w:rPr>
          <w:rStyle w:val="normaltextrun"/>
          <w:rFonts w:ascii="Arial" w:hAnsi="Arial" w:eastAsia="Arial MT" w:cs="Arial"/>
          <w:color w:val="0070C0"/>
          <w:sz w:val="20"/>
          <w:szCs w:val="20"/>
        </w:rPr>
        <w:t>Mapeo funcional del detalle de la declaración marítima de sanidad</w:t>
      </w:r>
    </w:p>
    <w:p w:rsidRPr="00EF1587" w:rsidR="009924EF" w:rsidP="009924EF" w:rsidRDefault="009924EF" w14:paraId="7644D8E5" w14:textId="7FD9B3FB">
      <w:pPr>
        <w:pStyle w:val="paragraph"/>
        <w:numPr>
          <w:ilvl w:val="0"/>
          <w:numId w:val="10"/>
        </w:numPr>
        <w:spacing w:before="0" w:beforeAutospacing="0" w:after="0" w:afterAutospacing="0"/>
        <w:jc w:val="both"/>
        <w:textAlignment w:val="baseline"/>
        <w:rPr>
          <w:rStyle w:val="normaltextrun"/>
          <w:rFonts w:ascii="Arial" w:hAnsi="Arial" w:eastAsia="Arial MT" w:cs="Arial"/>
          <w:color w:val="0070C0"/>
          <w:sz w:val="20"/>
          <w:szCs w:val="20"/>
        </w:rPr>
      </w:pPr>
      <w:r>
        <w:rPr>
          <w:rStyle w:val="normaltextrun"/>
          <w:rFonts w:ascii="Arial" w:hAnsi="Arial" w:eastAsia="Arial MT" w:cs="Arial"/>
          <w:color w:val="0070C0"/>
          <w:sz w:val="20"/>
          <w:szCs w:val="20"/>
        </w:rPr>
        <w:t xml:space="preserve">Mapeo funcional del detalle </w:t>
      </w:r>
      <w:r w:rsidRPr="00EF1587">
        <w:rPr>
          <w:rStyle w:val="normaltextrun"/>
          <w:rFonts w:ascii="Arial" w:hAnsi="Arial" w:eastAsia="Arial MT" w:cs="Arial"/>
          <w:color w:val="0070C0"/>
          <w:sz w:val="20"/>
          <w:szCs w:val="20"/>
        </w:rPr>
        <w:t>del formato PBIP</w:t>
      </w:r>
    </w:p>
    <w:p w:rsidRPr="00EF1587" w:rsidR="009924EF" w:rsidP="009924EF" w:rsidRDefault="009924EF" w14:paraId="4A41B4B7" w14:textId="7C02C25E">
      <w:pPr>
        <w:pStyle w:val="paragraph"/>
        <w:numPr>
          <w:ilvl w:val="0"/>
          <w:numId w:val="10"/>
        </w:numPr>
        <w:spacing w:before="0" w:beforeAutospacing="0" w:after="0" w:afterAutospacing="0"/>
        <w:jc w:val="both"/>
        <w:textAlignment w:val="baseline"/>
        <w:rPr>
          <w:rStyle w:val="normaltextrun"/>
          <w:rFonts w:ascii="Arial" w:hAnsi="Arial" w:eastAsia="Arial MT" w:cs="Arial"/>
          <w:color w:val="0070C0"/>
          <w:sz w:val="20"/>
          <w:szCs w:val="20"/>
        </w:rPr>
      </w:pPr>
      <w:r>
        <w:rPr>
          <w:rStyle w:val="normaltextrun"/>
          <w:rFonts w:ascii="Arial" w:hAnsi="Arial" w:eastAsia="Arial MT" w:cs="Arial"/>
          <w:color w:val="0070C0"/>
          <w:sz w:val="20"/>
          <w:szCs w:val="20"/>
        </w:rPr>
        <w:t xml:space="preserve">Mapeo funcional del detalle </w:t>
      </w:r>
      <w:r w:rsidRPr="00EF1587">
        <w:rPr>
          <w:rStyle w:val="normaltextrun"/>
          <w:rFonts w:ascii="Arial" w:hAnsi="Arial" w:eastAsia="Arial MT" w:cs="Arial"/>
          <w:color w:val="0070C0"/>
          <w:sz w:val="20"/>
          <w:szCs w:val="20"/>
        </w:rPr>
        <w:t>de la declaración de provisiones del buque</w:t>
      </w:r>
    </w:p>
    <w:p w:rsidR="009924EF" w:rsidP="009924EF" w:rsidRDefault="009924EF" w14:paraId="55BE9D22" w14:textId="1F62D564">
      <w:pPr>
        <w:pStyle w:val="paragraph"/>
        <w:numPr>
          <w:ilvl w:val="0"/>
          <w:numId w:val="10"/>
        </w:numPr>
        <w:spacing w:before="0" w:beforeAutospacing="0" w:after="0" w:afterAutospacing="0"/>
        <w:jc w:val="both"/>
        <w:textAlignment w:val="baseline"/>
        <w:rPr>
          <w:rStyle w:val="normaltextrun"/>
          <w:rFonts w:ascii="Arial" w:hAnsi="Arial" w:eastAsia="Arial MT" w:cs="Arial"/>
          <w:color w:val="0070C0"/>
          <w:sz w:val="20"/>
          <w:szCs w:val="20"/>
        </w:rPr>
      </w:pPr>
      <w:r>
        <w:rPr>
          <w:rStyle w:val="normaltextrun"/>
          <w:rFonts w:ascii="Arial" w:hAnsi="Arial" w:eastAsia="Arial MT" w:cs="Arial"/>
          <w:color w:val="0070C0"/>
          <w:sz w:val="20"/>
          <w:szCs w:val="20"/>
        </w:rPr>
        <w:t>Mapeo funcional del detalle de la lista de narcóticos</w:t>
      </w:r>
    </w:p>
    <w:p w:rsidRPr="00EF1587" w:rsidR="009924EF" w:rsidP="009924EF" w:rsidRDefault="009924EF" w14:paraId="0C9EF43A" w14:textId="1ACBB572">
      <w:pPr>
        <w:pStyle w:val="paragraph"/>
        <w:numPr>
          <w:ilvl w:val="0"/>
          <w:numId w:val="10"/>
        </w:numPr>
        <w:spacing w:before="0" w:beforeAutospacing="0" w:after="0" w:afterAutospacing="0"/>
        <w:jc w:val="both"/>
        <w:textAlignment w:val="baseline"/>
        <w:rPr>
          <w:rStyle w:val="normaltextrun"/>
          <w:rFonts w:ascii="Arial" w:hAnsi="Arial" w:eastAsia="Arial MT" w:cs="Arial"/>
          <w:color w:val="0070C0"/>
          <w:sz w:val="20"/>
          <w:szCs w:val="20"/>
        </w:rPr>
      </w:pPr>
      <w:r>
        <w:rPr>
          <w:rStyle w:val="normaltextrun"/>
          <w:rFonts w:ascii="Arial" w:hAnsi="Arial" w:eastAsia="Arial MT" w:cs="Arial"/>
          <w:color w:val="0070C0"/>
          <w:sz w:val="20"/>
          <w:szCs w:val="20"/>
        </w:rPr>
        <w:t xml:space="preserve">Mapeo funcional del detalle </w:t>
      </w:r>
      <w:r w:rsidRPr="00EF1587">
        <w:rPr>
          <w:rStyle w:val="normaltextrun"/>
          <w:rFonts w:ascii="Arial" w:hAnsi="Arial" w:eastAsia="Arial MT" w:cs="Arial"/>
          <w:color w:val="0070C0"/>
          <w:sz w:val="20"/>
          <w:szCs w:val="20"/>
        </w:rPr>
        <w:t>de la declaración de carga</w:t>
      </w:r>
    </w:p>
    <w:p w:rsidRPr="00EF1587" w:rsidR="009924EF" w:rsidP="009924EF" w:rsidRDefault="009924EF" w14:paraId="490C0480" w14:textId="24A2812A">
      <w:pPr>
        <w:pStyle w:val="paragraph"/>
        <w:numPr>
          <w:ilvl w:val="0"/>
          <w:numId w:val="10"/>
        </w:numPr>
        <w:spacing w:before="0" w:beforeAutospacing="0" w:after="0" w:afterAutospacing="0"/>
        <w:jc w:val="both"/>
        <w:textAlignment w:val="baseline"/>
        <w:rPr>
          <w:rStyle w:val="normaltextrun"/>
          <w:rFonts w:ascii="Arial" w:hAnsi="Arial" w:eastAsia="Arial MT" w:cs="Arial"/>
          <w:color w:val="0070C0"/>
          <w:sz w:val="20"/>
          <w:szCs w:val="20"/>
        </w:rPr>
      </w:pPr>
      <w:r>
        <w:rPr>
          <w:rStyle w:val="normaltextrun"/>
          <w:rFonts w:ascii="Arial" w:hAnsi="Arial" w:eastAsia="Arial MT" w:cs="Arial"/>
          <w:color w:val="0070C0"/>
          <w:sz w:val="20"/>
          <w:szCs w:val="20"/>
        </w:rPr>
        <w:t xml:space="preserve">Mapeo funcional del detalle </w:t>
      </w:r>
      <w:r w:rsidRPr="00EF1587">
        <w:rPr>
          <w:rStyle w:val="normaltextrun"/>
          <w:rFonts w:ascii="Arial" w:hAnsi="Arial" w:eastAsia="Arial MT" w:cs="Arial"/>
          <w:color w:val="0070C0"/>
          <w:sz w:val="20"/>
          <w:szCs w:val="20"/>
        </w:rPr>
        <w:t>del acuerdo MERP</w:t>
      </w:r>
    </w:p>
    <w:p w:rsidRPr="00EF1587" w:rsidR="009924EF" w:rsidP="009924EF" w:rsidRDefault="009924EF" w14:paraId="6D157B83" w14:textId="4AD8D38F">
      <w:pPr>
        <w:pStyle w:val="paragraph"/>
        <w:numPr>
          <w:ilvl w:val="0"/>
          <w:numId w:val="10"/>
        </w:numPr>
        <w:spacing w:before="0" w:beforeAutospacing="0" w:after="0" w:afterAutospacing="0"/>
        <w:jc w:val="both"/>
        <w:textAlignment w:val="baseline"/>
        <w:rPr>
          <w:rStyle w:val="normaltextrun"/>
          <w:rFonts w:ascii="Arial" w:hAnsi="Arial" w:eastAsia="Arial MT" w:cs="Arial"/>
          <w:color w:val="0070C0"/>
          <w:sz w:val="20"/>
          <w:szCs w:val="20"/>
        </w:rPr>
      </w:pPr>
      <w:r>
        <w:rPr>
          <w:rStyle w:val="normaltextrun"/>
          <w:rFonts w:ascii="Arial" w:hAnsi="Arial" w:eastAsia="Arial MT" w:cs="Arial"/>
          <w:color w:val="0070C0"/>
          <w:sz w:val="20"/>
          <w:szCs w:val="20"/>
        </w:rPr>
        <w:t xml:space="preserve">Mapeo funcional del detalle </w:t>
      </w:r>
      <w:r w:rsidRPr="00EF1587">
        <w:rPr>
          <w:rStyle w:val="normaltextrun"/>
          <w:rFonts w:ascii="Arial" w:hAnsi="Arial" w:eastAsia="Arial MT" w:cs="Arial"/>
          <w:color w:val="0070C0"/>
          <w:sz w:val="20"/>
          <w:szCs w:val="20"/>
        </w:rPr>
        <w:t>de la declaración de efectos de la tripulación</w:t>
      </w:r>
    </w:p>
    <w:p w:rsidRPr="00EF1587" w:rsidR="009924EF" w:rsidP="009924EF" w:rsidRDefault="009924EF" w14:paraId="6C3048B3" w14:textId="54BA0FB2">
      <w:pPr>
        <w:pStyle w:val="paragraph"/>
        <w:numPr>
          <w:ilvl w:val="0"/>
          <w:numId w:val="10"/>
        </w:numPr>
        <w:spacing w:before="0" w:beforeAutospacing="0" w:after="0" w:afterAutospacing="0"/>
        <w:jc w:val="both"/>
        <w:textAlignment w:val="baseline"/>
        <w:rPr>
          <w:rStyle w:val="normaltextrun"/>
          <w:rFonts w:ascii="Arial" w:hAnsi="Arial" w:eastAsia="Arial MT" w:cs="Arial"/>
          <w:color w:val="0070C0"/>
          <w:sz w:val="20"/>
          <w:szCs w:val="20"/>
        </w:rPr>
      </w:pPr>
      <w:r>
        <w:rPr>
          <w:rStyle w:val="normaltextrun"/>
          <w:rFonts w:ascii="Arial" w:hAnsi="Arial" w:eastAsia="Arial MT" w:cs="Arial"/>
          <w:color w:val="0070C0"/>
          <w:sz w:val="20"/>
          <w:szCs w:val="20"/>
        </w:rPr>
        <w:t xml:space="preserve">Mapeo funcional del detalle </w:t>
      </w:r>
      <w:r w:rsidRPr="00EF1587">
        <w:rPr>
          <w:rStyle w:val="normaltextrun"/>
          <w:rFonts w:ascii="Arial" w:hAnsi="Arial" w:eastAsia="Arial MT" w:cs="Arial"/>
          <w:color w:val="0070C0"/>
          <w:sz w:val="20"/>
          <w:szCs w:val="20"/>
        </w:rPr>
        <w:t>de la declaración general de entrada</w:t>
      </w:r>
    </w:p>
    <w:p w:rsidRPr="00EF1587" w:rsidR="009924EF" w:rsidP="009924EF" w:rsidRDefault="009924EF" w14:paraId="1361DB77" w14:textId="6E03B371">
      <w:pPr>
        <w:pStyle w:val="paragraph"/>
        <w:numPr>
          <w:ilvl w:val="0"/>
          <w:numId w:val="10"/>
        </w:numPr>
        <w:spacing w:before="0" w:beforeAutospacing="0" w:after="0" w:afterAutospacing="0"/>
        <w:jc w:val="both"/>
        <w:textAlignment w:val="baseline"/>
        <w:rPr>
          <w:rStyle w:val="normaltextrun"/>
          <w:rFonts w:ascii="Arial" w:hAnsi="Arial" w:eastAsia="Arial MT" w:cs="Arial"/>
          <w:color w:val="0070C0"/>
          <w:sz w:val="20"/>
          <w:szCs w:val="20"/>
        </w:rPr>
      </w:pPr>
      <w:r>
        <w:rPr>
          <w:rStyle w:val="normaltextrun"/>
          <w:rFonts w:ascii="Arial" w:hAnsi="Arial" w:eastAsia="Arial MT" w:cs="Arial"/>
          <w:color w:val="0070C0"/>
          <w:sz w:val="20"/>
          <w:szCs w:val="20"/>
        </w:rPr>
        <w:t xml:space="preserve">Mapeo funcional del detalle </w:t>
      </w:r>
      <w:r w:rsidRPr="00EF1587">
        <w:rPr>
          <w:rStyle w:val="normaltextrun"/>
          <w:rFonts w:ascii="Arial" w:hAnsi="Arial" w:eastAsia="Arial MT" w:cs="Arial"/>
          <w:color w:val="0070C0"/>
          <w:sz w:val="20"/>
          <w:szCs w:val="20"/>
        </w:rPr>
        <w:t>de la lista de pasajeros</w:t>
      </w:r>
    </w:p>
    <w:p w:rsidRPr="00EF1587" w:rsidR="009924EF" w:rsidP="009924EF" w:rsidRDefault="009924EF" w14:paraId="2C2D0F04" w14:textId="0DB30D98">
      <w:pPr>
        <w:pStyle w:val="paragraph"/>
        <w:numPr>
          <w:ilvl w:val="0"/>
          <w:numId w:val="10"/>
        </w:numPr>
        <w:spacing w:before="0" w:beforeAutospacing="0" w:after="0" w:afterAutospacing="0"/>
        <w:jc w:val="both"/>
        <w:textAlignment w:val="baseline"/>
        <w:rPr>
          <w:rStyle w:val="normaltextrun"/>
          <w:rFonts w:ascii="Arial" w:hAnsi="Arial" w:eastAsia="Arial MT" w:cs="Arial"/>
          <w:color w:val="0070C0"/>
          <w:sz w:val="20"/>
          <w:szCs w:val="20"/>
        </w:rPr>
      </w:pPr>
      <w:r>
        <w:rPr>
          <w:rStyle w:val="normaltextrun"/>
          <w:rFonts w:ascii="Arial" w:hAnsi="Arial" w:eastAsia="Arial MT" w:cs="Arial"/>
          <w:color w:val="0070C0"/>
          <w:sz w:val="20"/>
          <w:szCs w:val="20"/>
        </w:rPr>
        <w:t xml:space="preserve">Mapeo funcional del detalle </w:t>
      </w:r>
      <w:r w:rsidRPr="00EF1587">
        <w:rPr>
          <w:rStyle w:val="normaltextrun"/>
          <w:rFonts w:ascii="Arial" w:hAnsi="Arial" w:eastAsia="Arial MT" w:cs="Arial"/>
          <w:color w:val="0070C0"/>
          <w:sz w:val="20"/>
          <w:szCs w:val="20"/>
        </w:rPr>
        <w:t>de la lista de tripulantes</w:t>
      </w:r>
    </w:p>
    <w:p w:rsidR="009924EF" w:rsidP="009924EF" w:rsidRDefault="009924EF" w14:paraId="57A5DB6D" w14:textId="623ACF7A">
      <w:pPr>
        <w:pStyle w:val="paragraph"/>
        <w:numPr>
          <w:ilvl w:val="0"/>
          <w:numId w:val="10"/>
        </w:numPr>
        <w:spacing w:before="0" w:beforeAutospacing="0" w:after="0" w:afterAutospacing="0"/>
        <w:jc w:val="both"/>
        <w:textAlignment w:val="baseline"/>
        <w:rPr>
          <w:rStyle w:val="normaltextrun"/>
          <w:rFonts w:ascii="Arial" w:hAnsi="Arial" w:eastAsia="Arial MT" w:cs="Arial"/>
          <w:color w:val="0070C0"/>
          <w:sz w:val="20"/>
          <w:szCs w:val="20"/>
        </w:rPr>
      </w:pPr>
      <w:r>
        <w:rPr>
          <w:rStyle w:val="normaltextrun"/>
          <w:rFonts w:ascii="Arial" w:hAnsi="Arial" w:eastAsia="Arial MT" w:cs="Arial"/>
          <w:color w:val="0070C0"/>
          <w:sz w:val="20"/>
          <w:szCs w:val="20"/>
        </w:rPr>
        <w:t xml:space="preserve">Mapeo funcional del detalle </w:t>
      </w:r>
      <w:r w:rsidRPr="00EF1587">
        <w:rPr>
          <w:rStyle w:val="normaltextrun"/>
          <w:rFonts w:ascii="Arial" w:hAnsi="Arial" w:eastAsia="Arial MT" w:cs="Arial"/>
          <w:color w:val="0070C0"/>
          <w:sz w:val="20"/>
          <w:szCs w:val="20"/>
        </w:rPr>
        <w:t xml:space="preserve">de la declaración general de salida </w:t>
      </w:r>
    </w:p>
    <w:p w:rsidR="009924EF" w:rsidP="009924EF" w:rsidRDefault="009924EF" w14:paraId="10DFCFAC" w14:textId="15394059">
      <w:pPr>
        <w:pStyle w:val="paragraph"/>
        <w:numPr>
          <w:ilvl w:val="0"/>
          <w:numId w:val="10"/>
        </w:numPr>
        <w:spacing w:before="0" w:beforeAutospacing="0" w:after="0" w:afterAutospacing="0"/>
        <w:jc w:val="both"/>
        <w:textAlignment w:val="baseline"/>
        <w:rPr>
          <w:rStyle w:val="normaltextrun"/>
          <w:rFonts w:ascii="Arial" w:hAnsi="Arial" w:eastAsia="Arial MT" w:cs="Arial"/>
          <w:color w:val="0070C0"/>
          <w:sz w:val="20"/>
          <w:szCs w:val="20"/>
        </w:rPr>
      </w:pPr>
      <w:r>
        <w:rPr>
          <w:rStyle w:val="normaltextrun"/>
          <w:rFonts w:ascii="Arial" w:hAnsi="Arial" w:eastAsia="Arial MT" w:cs="Arial"/>
          <w:color w:val="0070C0"/>
          <w:sz w:val="20"/>
          <w:szCs w:val="20"/>
        </w:rPr>
        <w:t>Mapeo funcional del detalle de la patente sanitaria</w:t>
      </w:r>
    </w:p>
    <w:p w:rsidR="002F0952" w:rsidP="009924EF" w:rsidRDefault="007A2B5C" w14:paraId="10DB1F98" w14:textId="1E2C24B2">
      <w:pPr>
        <w:pStyle w:val="paragraph"/>
        <w:numPr>
          <w:ilvl w:val="0"/>
          <w:numId w:val="10"/>
        </w:numPr>
        <w:spacing w:before="0" w:beforeAutospacing="0" w:after="0" w:afterAutospacing="0"/>
        <w:jc w:val="both"/>
        <w:textAlignment w:val="baseline"/>
        <w:rPr>
          <w:rStyle w:val="normaltextrun"/>
          <w:rFonts w:ascii="Arial" w:hAnsi="Arial" w:eastAsia="Arial MT" w:cs="Arial"/>
          <w:color w:val="0070C0"/>
          <w:sz w:val="20"/>
          <w:szCs w:val="20"/>
        </w:rPr>
      </w:pPr>
      <w:r w:rsidRPr="007A2B5C">
        <w:rPr>
          <w:rStyle w:val="normaltextrun"/>
          <w:rFonts w:ascii="Arial" w:hAnsi="Arial" w:eastAsia="Arial MT" w:cs="Arial"/>
          <w:color w:val="0070C0"/>
          <w:sz w:val="20"/>
          <w:szCs w:val="20"/>
        </w:rPr>
        <w:t>Mapeo funcional del detalle de la ficha técnica</w:t>
      </w:r>
    </w:p>
    <w:p w:rsidRPr="009924EF" w:rsidR="000276C7" w:rsidP="000276C7" w:rsidRDefault="000276C7" w14:paraId="3A20F12A" w14:textId="77777777">
      <w:pPr>
        <w:pStyle w:val="Textoindependiente"/>
        <w:spacing w:line="276" w:lineRule="auto"/>
        <w:ind w:right="-142"/>
        <w:jc w:val="both"/>
        <w:rPr>
          <w:rFonts w:ascii="Arial" w:hAnsi="Arial" w:cs="Arial"/>
          <w:lang w:val="es-PE"/>
        </w:rPr>
      </w:pPr>
    </w:p>
    <w:p w:rsidRPr="002D1EDA" w:rsidR="000276C7" w:rsidP="000276C7" w:rsidRDefault="000276C7" w14:paraId="1CD0B326" w14:textId="77777777">
      <w:pPr>
        <w:pStyle w:val="Textoindependiente"/>
        <w:spacing w:line="276" w:lineRule="auto"/>
        <w:ind w:right="-142"/>
        <w:jc w:val="both"/>
        <w:rPr>
          <w:rFonts w:ascii="Arial" w:hAnsi="Arial" w:cs="Arial"/>
        </w:rPr>
      </w:pPr>
    </w:p>
    <w:p w:rsidRPr="002D1EDA" w:rsidR="000276C7" w:rsidP="000276C7" w:rsidRDefault="000276C7" w14:paraId="0D7578F2" w14:textId="77777777">
      <w:pPr>
        <w:pStyle w:val="Textoindependiente"/>
        <w:spacing w:line="276" w:lineRule="auto"/>
        <w:ind w:right="-142"/>
        <w:jc w:val="both"/>
        <w:rPr>
          <w:rFonts w:ascii="Arial" w:hAnsi="Arial" w:cs="Arial"/>
        </w:rPr>
      </w:pPr>
    </w:p>
    <w:p w:rsidRPr="002D1EDA" w:rsidR="000276C7" w:rsidP="000276C7" w:rsidRDefault="000276C7" w14:paraId="7B68D759" w14:textId="77777777">
      <w:pPr>
        <w:spacing w:before="240" w:after="240"/>
        <w:rPr>
          <w:rFonts w:ascii="Arial" w:hAnsi="Arial" w:cs="Arial"/>
          <w:b/>
          <w:bCs/>
        </w:rPr>
      </w:pPr>
      <w:r w:rsidRPr="002D1EDA">
        <w:rPr>
          <w:rFonts w:ascii="Arial" w:hAnsi="Arial" w:cs="Arial"/>
          <w:b/>
          <w:bCs/>
        </w:rPr>
        <w:t>CRITERIOS DE ACEPTACIÓN</w:t>
      </w:r>
    </w:p>
    <w:tbl>
      <w:tblPr>
        <w:tblW w:w="8664" w:type="dxa"/>
        <w:tblInd w:w="1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92"/>
        <w:gridCol w:w="7072"/>
        <w:tblGridChange w:id="26">
          <w:tblGrid>
            <w:gridCol w:w="1592"/>
            <w:gridCol w:w="7072"/>
          </w:tblGrid>
        </w:tblGridChange>
      </w:tblGrid>
      <w:tr w:rsidRPr="002D1EDA" w:rsidR="000276C7" w:rsidTr="001051A5" w14:paraId="2756BFA0" w14:textId="77777777">
        <w:trPr>
          <w:trHeight w:val="555"/>
        </w:trPr>
        <w:tc>
          <w:tcPr>
            <w:tcW w:w="1592" w:type="dxa"/>
            <w:shd w:val="clear" w:color="auto" w:fill="1F3864" w:themeFill="accent1" w:themeFillShade="80"/>
            <w:vAlign w:val="center"/>
            <w:hideMark/>
          </w:tcPr>
          <w:p w:rsidRPr="002D1EDA" w:rsidR="000276C7" w:rsidP="001051A5" w:rsidRDefault="000276C7" w14:paraId="001A70A4" w14:textId="77777777">
            <w:pPr>
              <w:keepNext/>
              <w:spacing w:line="276" w:lineRule="auto"/>
              <w:ind w:left="113" w:right="113"/>
              <w:textAlignment w:val="baseline"/>
              <w:rPr>
                <w:rFonts w:ascii="Arial" w:hAnsi="Arial" w:eastAsia="Times New Roman" w:cs="Arial"/>
                <w:color w:val="FFFFFF" w:themeColor="background1"/>
                <w:sz w:val="20"/>
                <w:szCs w:val="20"/>
              </w:rPr>
            </w:pPr>
            <w:r w:rsidRPr="002D1EDA">
              <w:rPr>
                <w:rFonts w:ascii="Arial" w:hAnsi="Arial" w:eastAsia="Times New Roman" w:cs="Arial"/>
                <w:b/>
                <w:bCs/>
                <w:color w:val="FFFFFF" w:themeColor="background1"/>
                <w:sz w:val="20"/>
                <w:szCs w:val="20"/>
              </w:rPr>
              <w:t>Criterio de aceptación 1</w:t>
            </w:r>
          </w:p>
        </w:tc>
        <w:tc>
          <w:tcPr>
            <w:tcW w:w="7072" w:type="dxa"/>
            <w:shd w:val="clear" w:color="auto" w:fill="1F3864" w:themeFill="accent1" w:themeFillShade="80"/>
            <w:vAlign w:val="center"/>
            <w:hideMark/>
          </w:tcPr>
          <w:p w:rsidRPr="002D1EDA" w:rsidR="000276C7" w:rsidP="001051A5" w:rsidRDefault="000276C7" w14:paraId="115FE812" w14:textId="1595FDFD">
            <w:pPr>
              <w:keepNext/>
              <w:spacing w:line="276" w:lineRule="auto"/>
              <w:ind w:left="113" w:right="113"/>
              <w:textAlignment w:val="baseline"/>
              <w:rPr>
                <w:rFonts w:ascii="Arial" w:hAnsi="Arial" w:eastAsia="Times New Roman" w:cs="Arial"/>
                <w:b/>
                <w:bCs/>
                <w:color w:val="FFFFFF" w:themeColor="background1"/>
                <w:sz w:val="20"/>
                <w:szCs w:val="20"/>
              </w:rPr>
            </w:pPr>
            <w:r w:rsidRPr="002D1EDA">
              <w:rPr>
                <w:rFonts w:ascii="Arial" w:hAnsi="Arial" w:eastAsia="Times New Roman" w:cs="Arial"/>
                <w:b/>
                <w:bCs/>
                <w:color w:val="FFFFFF" w:themeColor="background1"/>
                <w:sz w:val="20"/>
                <w:szCs w:val="20"/>
              </w:rPr>
              <w:t>El sistema debe permitir el guard</w:t>
            </w:r>
            <w:r w:rsidRPr="370E9166">
              <w:rPr>
                <w:rFonts w:asciiTheme="minorHAnsi" w:hAnsiTheme="minorHAnsi" w:eastAsiaTheme="minorEastAsia" w:cstheme="minorBidi"/>
                <w:b/>
                <w:color w:val="FFFFFF" w:themeColor="background1"/>
                <w:sz w:val="20"/>
                <w:szCs w:val="20"/>
                <w:rPrChange w:author="servicios_dvucept04" w:date="2024-04-13T01:37:00Z" w:id="27">
                  <w:rPr>
                    <w:rFonts w:ascii="Arial" w:hAnsi="Arial" w:eastAsia="Times New Roman" w:cs="Arial"/>
                    <w:b/>
                    <w:bCs/>
                    <w:color w:val="FFFFFF" w:themeColor="background1"/>
                    <w:sz w:val="20"/>
                    <w:szCs w:val="20"/>
                  </w:rPr>
                </w:rPrChange>
              </w:rPr>
              <w:t xml:space="preserve">ado </w:t>
            </w:r>
            <w:r w:rsidRPr="370E9166" w:rsidR="009924EF">
              <w:rPr>
                <w:rFonts w:asciiTheme="minorHAnsi" w:hAnsiTheme="minorHAnsi" w:eastAsiaTheme="minorEastAsia" w:cstheme="minorBidi"/>
                <w:b/>
                <w:color w:val="FFFFFF" w:themeColor="background1"/>
                <w:sz w:val="20"/>
                <w:szCs w:val="20"/>
                <w:rPrChange w:author="servicios_dvucept04" w:date="2024-04-13T01:37:00Z" w:id="28">
                  <w:rPr>
                    <w:rFonts w:ascii="Arial" w:hAnsi="Arial" w:eastAsia="Times New Roman" w:cs="Arial"/>
                    <w:b/>
                    <w:bCs/>
                    <w:color w:val="FFFFFF" w:themeColor="background1"/>
                    <w:sz w:val="20"/>
                    <w:szCs w:val="20"/>
                  </w:rPr>
                </w:rPrChange>
              </w:rPr>
              <w:t>d</w:t>
            </w:r>
            <w:r w:rsidRPr="370E9166" w:rsidR="009924EF">
              <w:rPr>
                <w:rFonts w:asciiTheme="minorHAnsi" w:hAnsiTheme="minorHAnsi" w:eastAsiaTheme="minorEastAsia" w:cstheme="minorBidi"/>
                <w:b/>
                <w:color w:val="FFFFFF" w:themeColor="background1"/>
                <w:sz w:val="20"/>
                <w:szCs w:val="20"/>
                <w:rPrChange w:author="servicios_dvucept04" w:date="2024-04-13T01:37:00Z" w:id="29">
                  <w:rPr>
                    <w:rFonts w:eastAsia="Times New Roman"/>
                    <w:b/>
                    <w:bCs/>
                    <w:color w:val="FFFFFF" w:themeColor="background1"/>
                  </w:rPr>
                </w:rPrChange>
              </w:rPr>
              <w:t xml:space="preserve">e la información </w:t>
            </w:r>
          </w:p>
        </w:tc>
      </w:tr>
      <w:tr w:rsidRPr="002D1EDA" w:rsidR="000276C7" w:rsidTr="001051A5" w14:paraId="1069E9D5" w14:textId="77777777">
        <w:trPr>
          <w:trHeight w:val="480"/>
        </w:trPr>
        <w:tc>
          <w:tcPr>
            <w:tcW w:w="1592" w:type="dxa"/>
            <w:shd w:val="clear" w:color="auto" w:fill="auto"/>
            <w:vAlign w:val="center"/>
            <w:hideMark/>
          </w:tcPr>
          <w:p w:rsidRPr="002D1EDA" w:rsidR="000276C7" w:rsidP="001051A5" w:rsidRDefault="000276C7" w14:paraId="4602311A" w14:textId="77777777">
            <w:pPr>
              <w:keepNext/>
              <w:spacing w:line="276" w:lineRule="auto"/>
              <w:ind w:left="113" w:right="113"/>
              <w:textAlignment w:val="baseline"/>
              <w:rPr>
                <w:rFonts w:ascii="Arial" w:hAnsi="Arial" w:eastAsia="Times New Roman" w:cs="Arial"/>
                <w:sz w:val="20"/>
                <w:szCs w:val="20"/>
              </w:rPr>
            </w:pPr>
            <w:r w:rsidRPr="002D1EDA">
              <w:rPr>
                <w:rFonts w:ascii="Arial" w:hAnsi="Arial" w:eastAsia="Times New Roman" w:cs="Arial"/>
                <w:sz w:val="20"/>
                <w:szCs w:val="20"/>
              </w:rPr>
              <w:t>Descripción</w:t>
            </w:r>
          </w:p>
        </w:tc>
        <w:tc>
          <w:tcPr>
            <w:tcW w:w="7072" w:type="dxa"/>
            <w:shd w:val="clear" w:color="auto" w:fill="auto"/>
            <w:hideMark/>
          </w:tcPr>
          <w:p w:rsidRPr="002D1EDA" w:rsidR="000276C7" w:rsidP="001051A5" w:rsidRDefault="000276C7" w14:paraId="5D22858A" w14:textId="77777777">
            <w:pPr>
              <w:keepNext/>
              <w:spacing w:before="120" w:after="120" w:line="276" w:lineRule="auto"/>
              <w:ind w:left="113" w:right="113"/>
              <w:jc w:val="both"/>
              <w:textAlignment w:val="baseline"/>
              <w:rPr>
                <w:rFonts w:ascii="Arial" w:hAnsi="Arial" w:eastAsia="Times New Roman" w:cs="Arial"/>
                <w:sz w:val="20"/>
                <w:szCs w:val="20"/>
              </w:rPr>
            </w:pPr>
            <w:r w:rsidRPr="77E92E1F">
              <w:rPr>
                <w:rFonts w:ascii="Arial" w:hAnsi="Arial" w:cs="Arial"/>
                <w:sz w:val="20"/>
                <w:szCs w:val="20"/>
              </w:rPr>
              <w:t>Se comprobará cómo reacciona el sistema y si no existe ningún problema al realizar la operación de guardado.</w:t>
            </w:r>
          </w:p>
        </w:tc>
      </w:tr>
      <w:tr w:rsidRPr="002D1EDA" w:rsidR="000276C7" w:rsidTr="001051A5" w14:paraId="190D6B51" w14:textId="77777777">
        <w:trPr>
          <w:trHeight w:val="1764"/>
        </w:trPr>
        <w:tc>
          <w:tcPr>
            <w:tcW w:w="1592" w:type="dxa"/>
            <w:shd w:val="clear" w:color="auto" w:fill="auto"/>
            <w:vAlign w:val="center"/>
          </w:tcPr>
          <w:p w:rsidRPr="002D1EDA" w:rsidR="000276C7" w:rsidP="001051A5" w:rsidRDefault="000276C7" w14:paraId="4A3C5D08" w14:textId="77777777">
            <w:pPr>
              <w:spacing w:line="276" w:lineRule="auto"/>
              <w:ind w:left="113" w:right="113"/>
              <w:textAlignment w:val="baseline"/>
              <w:rPr>
                <w:rFonts w:ascii="Arial" w:hAnsi="Arial" w:eastAsia="Times New Roman" w:cs="Arial"/>
                <w:sz w:val="20"/>
                <w:szCs w:val="20"/>
              </w:rPr>
            </w:pPr>
            <w:r w:rsidRPr="002D1EDA">
              <w:rPr>
                <w:rFonts w:ascii="Arial" w:hAnsi="Arial" w:eastAsia="Times New Roman" w:cs="Arial"/>
                <w:sz w:val="20"/>
                <w:szCs w:val="20"/>
              </w:rPr>
              <w:t>Escenario 1</w:t>
            </w:r>
          </w:p>
        </w:tc>
        <w:tc>
          <w:tcPr>
            <w:tcW w:w="7072" w:type="dxa"/>
            <w:shd w:val="clear" w:color="auto" w:fill="auto"/>
          </w:tcPr>
          <w:p w:rsidRPr="002D1EDA" w:rsidR="000276C7" w:rsidP="001051A5" w:rsidRDefault="000276C7" w14:paraId="08C9CEC8" w14:textId="54BACA29">
            <w:pPr>
              <w:spacing w:before="120" w:after="120" w:line="23" w:lineRule="atLeast"/>
              <w:ind w:left="113" w:right="113" w:hanging="11"/>
              <w:jc w:val="both"/>
              <w:textAlignment w:val="baseline"/>
              <w:rPr>
                <w:rFonts w:ascii="Arial" w:hAnsi="Arial" w:eastAsia="Times New Roman" w:cs="Arial"/>
                <w:b/>
                <w:bCs/>
                <w:i/>
                <w:iCs/>
                <w:sz w:val="20"/>
                <w:szCs w:val="20"/>
              </w:rPr>
            </w:pPr>
            <w:r w:rsidRPr="77E92E1F">
              <w:rPr>
                <w:rFonts w:ascii="Arial" w:hAnsi="Arial" w:eastAsia="Times New Roman" w:cs="Arial"/>
                <w:b/>
                <w:bCs/>
                <w:i/>
                <w:iCs/>
                <w:sz w:val="20"/>
                <w:szCs w:val="20"/>
              </w:rPr>
              <w:t xml:space="preserve">Guardado </w:t>
            </w:r>
            <w:r w:rsidR="009924EF">
              <w:rPr>
                <w:rFonts w:ascii="Arial" w:hAnsi="Arial" w:eastAsia="Times New Roman" w:cs="Arial"/>
                <w:b/>
                <w:bCs/>
                <w:i/>
                <w:iCs/>
                <w:sz w:val="20"/>
                <w:szCs w:val="20"/>
              </w:rPr>
              <w:t>de la información</w:t>
            </w:r>
            <w:r w:rsidRPr="77E92E1F">
              <w:rPr>
                <w:rFonts w:ascii="Arial" w:hAnsi="Arial" w:eastAsia="Times New Roman" w:cs="Arial"/>
                <w:b/>
                <w:bCs/>
                <w:i/>
                <w:iCs/>
                <w:sz w:val="20"/>
                <w:szCs w:val="20"/>
              </w:rPr>
              <w:t xml:space="preserve"> por primera vez </w:t>
            </w:r>
          </w:p>
          <w:p w:rsidRPr="002D1EDA" w:rsidR="000276C7" w:rsidP="005E225A" w:rsidRDefault="000276C7" w14:paraId="410E7E16" w14:textId="0C9DBD88">
            <w:pPr>
              <w:spacing w:before="120" w:after="120" w:line="23" w:lineRule="atLeast"/>
              <w:ind w:left="102" w:right="113"/>
              <w:jc w:val="both"/>
              <w:textAlignment w:val="baseline"/>
              <w:rPr>
                <w:ins w:author="servicios_dvucept04" w:date="2024-04-12T17:37:00Z" w:id="30"/>
                <w:rFonts w:ascii="Arial" w:hAnsi="Arial" w:eastAsia="Times New Roman" w:cs="Arial"/>
                <w:sz w:val="20"/>
                <w:szCs w:val="20"/>
              </w:rPr>
            </w:pPr>
            <w:r w:rsidRPr="77E92E1F"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  <w:t>Dado</w:t>
            </w:r>
            <w:r w:rsidRPr="77E92E1F">
              <w:rPr>
                <w:rFonts w:ascii="Arial" w:hAnsi="Arial" w:eastAsia="Times New Roman" w:cs="Arial"/>
                <w:sz w:val="20"/>
                <w:szCs w:val="20"/>
              </w:rPr>
              <w:t xml:space="preserve"> el rol autorizado que se encuentra en </w:t>
            </w:r>
            <w:r w:rsidR="009924EF">
              <w:rPr>
                <w:rFonts w:ascii="Arial" w:hAnsi="Arial" w:eastAsia="Times New Roman" w:cs="Arial"/>
                <w:sz w:val="20"/>
                <w:szCs w:val="20"/>
              </w:rPr>
              <w:t>una de las vistas</w:t>
            </w:r>
            <w:r w:rsidRPr="77E92E1F">
              <w:rPr>
                <w:rFonts w:ascii="Arial" w:hAnsi="Arial" w:eastAsia="Times New Roman" w:cs="Arial"/>
                <w:sz w:val="20"/>
                <w:szCs w:val="20"/>
              </w:rPr>
              <w:t xml:space="preserve"> de detalle </w:t>
            </w:r>
            <w:r w:rsidR="009924EF">
              <w:rPr>
                <w:rFonts w:ascii="Arial" w:hAnsi="Arial" w:eastAsia="Times New Roman" w:cs="Arial"/>
                <w:sz w:val="20"/>
                <w:szCs w:val="20"/>
              </w:rPr>
              <w:t>de la escala</w:t>
            </w:r>
            <w:r w:rsidRPr="370E9166" w:rsidR="25496C72">
              <w:rPr>
                <w:rFonts w:ascii="Arial" w:hAnsi="Arial" w:eastAsia="Times New Roman" w:cs="Arial"/>
                <w:sz w:val="20"/>
                <w:szCs w:val="20"/>
              </w:rPr>
              <w:t>,</w:t>
            </w:r>
            <w:r>
              <w:br/>
            </w:r>
            <w:ins w:author="servicios_dvucept04" w:date="2024-04-12T17:45:00Z" w:id="31">
              <w:r w:rsidRPr="370E9166" w:rsidR="0B1AF933">
                <w:rPr>
                  <w:rFonts w:ascii="Arial" w:hAnsi="Arial" w:eastAsia="Times New Roman" w:cs="Arial"/>
                  <w:b/>
                  <w:bCs/>
                  <w:sz w:val="20"/>
                  <w:szCs w:val="20"/>
                  <w:rPrChange w:author="servicios_dvucept04" w:date="2024-04-12T17:45:00Z" w:id="32">
                    <w:rPr>
                      <w:rFonts w:ascii="Arial" w:hAnsi="Arial" w:eastAsia="Times New Roman" w:cs="Arial"/>
                      <w:sz w:val="20"/>
                      <w:szCs w:val="20"/>
                    </w:rPr>
                  </w:rPrChange>
                </w:rPr>
                <w:t>Y</w:t>
              </w:r>
              <w:r w:rsidRPr="370E9166" w:rsidR="0B1AF933">
                <w:rPr>
                  <w:rFonts w:ascii="Arial" w:hAnsi="Arial" w:eastAsia="Times New Roman" w:cs="Arial"/>
                  <w:sz w:val="20"/>
                  <w:szCs w:val="20"/>
                </w:rPr>
                <w:t>,</w:t>
              </w:r>
              <w:r w:rsidRPr="370E9166" w:rsidR="790B40C7">
                <w:rPr>
                  <w:rFonts w:ascii="Arial" w:hAnsi="Arial" w:eastAsia="Times New Roman" w:cs="Arial"/>
                  <w:sz w:val="20"/>
                  <w:szCs w:val="20"/>
                </w:rPr>
                <w:t xml:space="preserve"> </w:t>
              </w:r>
              <w:r w:rsidRPr="370E9166" w:rsidR="790B40C7">
                <w:rPr>
                  <w:rStyle w:val="normaltextrun"/>
                  <w:rFonts w:ascii="Arial" w:hAnsi="Arial" w:cs="Arial"/>
                  <w:sz w:val="20"/>
                  <w:szCs w:val="20"/>
                </w:rPr>
                <w:t>los campos cumplen con las limitaciones de longitud y formato mencionadas en sus respectivos mapeos técnicos.</w:t>
              </w:r>
              <w:r>
                <w:br/>
              </w:r>
            </w:ins>
            <w:r w:rsidRPr="370E9166" w:rsidR="603655F5">
              <w:rPr>
                <w:rFonts w:ascii="Arial" w:hAnsi="Arial" w:eastAsia="Times New Roman" w:cs="Arial"/>
                <w:b/>
                <w:bCs/>
                <w:sz w:val="20"/>
                <w:szCs w:val="20"/>
                <w:rPrChange w:author="servicios_dvucept04" w:date="2024-04-12T17:27:00Z" w:id="33">
                  <w:rPr>
                    <w:rFonts w:ascii="Arial" w:hAnsi="Arial" w:eastAsia="Times New Roman" w:cs="Arial"/>
                    <w:sz w:val="20"/>
                    <w:szCs w:val="20"/>
                  </w:rPr>
                </w:rPrChange>
              </w:rPr>
              <w:t>Y</w:t>
            </w:r>
            <w:ins w:author="servicios_dvucept04" w:date="2024-04-12T17:45:00Z" w:id="34">
              <w:r w:rsidRPr="370E9166" w:rsidR="755EA1B9">
                <w:rPr>
                  <w:rFonts w:ascii="Arial" w:hAnsi="Arial" w:eastAsia="Times New Roman" w:cs="Arial"/>
                  <w:b/>
                  <w:bCs/>
                  <w:sz w:val="20"/>
                  <w:szCs w:val="20"/>
                </w:rPr>
                <w:t>,</w:t>
              </w:r>
            </w:ins>
            <w:r w:rsidRPr="370E9166" w:rsidR="40DB8F85">
              <w:rPr>
                <w:rFonts w:ascii="Arial" w:hAnsi="Arial" w:eastAsia="Times New Roman" w:cs="Arial"/>
                <w:sz w:val="20"/>
                <w:szCs w:val="20"/>
              </w:rPr>
              <w:t xml:space="preserve"> va a guardar la información por primera vez.</w:t>
            </w:r>
          </w:p>
          <w:p w:rsidR="370E9166" w:rsidP="370E9166" w:rsidRDefault="370E9166" w14:paraId="11A3B9BF" w14:textId="09E445B0">
            <w:pPr>
              <w:spacing w:before="120" w:after="120" w:line="23" w:lineRule="atLeast"/>
              <w:ind w:left="102" w:right="113"/>
              <w:jc w:val="both"/>
              <w:rPr>
                <w:del w:author="servicios_dvucept04" w:date="2024-04-12T17:38:00Z" w:id="35"/>
                <w:rFonts w:ascii="Arial" w:hAnsi="Arial" w:eastAsia="Times New Roman" w:cs="Arial"/>
                <w:sz w:val="20"/>
                <w:szCs w:val="20"/>
              </w:rPr>
            </w:pPr>
          </w:p>
          <w:p w:rsidRPr="002D1EDA" w:rsidR="000276C7" w:rsidP="001051A5" w:rsidRDefault="000276C7" w14:paraId="6407EB01" w14:textId="77777777">
            <w:pPr>
              <w:spacing w:before="120" w:after="120" w:line="23" w:lineRule="atLeast"/>
              <w:ind w:left="102" w:right="113"/>
              <w:jc w:val="both"/>
              <w:textAlignment w:val="baseline"/>
              <w:rPr>
                <w:rFonts w:ascii="Arial" w:hAnsi="Arial" w:eastAsia="Times New Roman" w:cs="Arial"/>
                <w:sz w:val="20"/>
                <w:szCs w:val="20"/>
              </w:rPr>
            </w:pPr>
            <w:r w:rsidRPr="77E92E1F"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  <w:t>Cuando</w:t>
            </w:r>
            <w:r w:rsidRPr="77E92E1F">
              <w:rPr>
                <w:rFonts w:ascii="Arial" w:hAnsi="Arial" w:eastAsia="Times New Roman" w:cs="Arial"/>
                <w:sz w:val="20"/>
                <w:szCs w:val="20"/>
              </w:rPr>
              <w:t xml:space="preserve"> seleccione la opción “guardar”. </w:t>
            </w:r>
          </w:p>
          <w:p w:rsidRPr="002D1EDA" w:rsidR="000276C7" w:rsidP="370E9166" w:rsidRDefault="000276C7" w14:paraId="1AE9848E" w14:textId="4D0FA73A">
            <w:pPr>
              <w:spacing w:before="120" w:after="120" w:line="23" w:lineRule="atLeast"/>
              <w:ind w:left="102" w:right="113"/>
              <w:jc w:val="both"/>
              <w:textAlignment w:val="baseline"/>
              <w:rPr>
                <w:rFonts w:ascii="Arial" w:hAnsi="Arial" w:eastAsia="Times New Roman" w:cs="Arial"/>
                <w:sz w:val="20"/>
                <w:szCs w:val="20"/>
              </w:rPr>
            </w:pPr>
            <w:r w:rsidRPr="77E92E1F"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  <w:t>Entonces</w:t>
            </w:r>
            <w:r w:rsidRPr="77E92E1F">
              <w:rPr>
                <w:rFonts w:ascii="Arial" w:hAnsi="Arial" w:eastAsia="Times New Roman" w:cs="Arial"/>
                <w:sz w:val="20"/>
                <w:szCs w:val="20"/>
              </w:rPr>
              <w:t xml:space="preserve"> </w:t>
            </w:r>
            <w:r w:rsidRPr="370E9166" w:rsidR="1FDD0138">
              <w:rPr>
                <w:rFonts w:ascii="Arial" w:hAnsi="Arial" w:eastAsia="Times New Roman" w:cs="Arial"/>
                <w:sz w:val="20"/>
                <w:szCs w:val="20"/>
              </w:rPr>
              <w:t>el sistema</w:t>
            </w:r>
            <w:r w:rsidRPr="370E9166" w:rsidR="3B9B2529">
              <w:rPr>
                <w:rFonts w:ascii="Arial" w:hAnsi="Arial" w:eastAsia="Times New Roman" w:cs="Arial"/>
                <w:sz w:val="20"/>
                <w:szCs w:val="20"/>
              </w:rPr>
              <w:t>:</w:t>
            </w:r>
          </w:p>
          <w:p w:rsidRPr="002D1EDA" w:rsidR="000276C7" w:rsidRDefault="3B9B2529" w14:paraId="00E40A00" w14:textId="697A0313">
            <w:pPr>
              <w:pStyle w:val="Prrafodelista"/>
              <w:numPr>
                <w:ilvl w:val="0"/>
                <w:numId w:val="16"/>
              </w:numPr>
              <w:spacing w:before="120" w:after="120" w:line="23" w:lineRule="atLeast"/>
              <w:ind w:right="113"/>
              <w:jc w:val="both"/>
              <w:textAlignment w:val="baseline"/>
              <w:rPr>
                <w:rFonts w:ascii="Arial" w:hAnsi="Arial" w:eastAsia="Times New Roman" w:cs="Arial"/>
                <w:sz w:val="20"/>
                <w:szCs w:val="20"/>
              </w:rPr>
              <w:pPrChange w:author="servicios_dvucept04" w:date="2024-04-12T17:35:00Z" w:id="36">
                <w:pPr>
                  <w:spacing w:before="120" w:after="120" w:line="23" w:lineRule="atLeast"/>
                  <w:ind w:left="102" w:right="113"/>
                  <w:jc w:val="both"/>
                </w:pPr>
              </w:pPrChange>
            </w:pPr>
            <w:r w:rsidRPr="370E9166">
              <w:rPr>
                <w:rFonts w:ascii="Arial" w:hAnsi="Arial" w:eastAsia="Times New Roman" w:cs="Arial"/>
                <w:sz w:val="20"/>
                <w:szCs w:val="20"/>
              </w:rPr>
              <w:t xml:space="preserve">Guarda </w:t>
            </w:r>
            <w:r w:rsidRPr="370E9166">
              <w:rPr>
                <w:rFonts w:asciiTheme="minorHAnsi" w:hAnsiTheme="minorHAnsi" w:eastAsiaTheme="minorEastAsia" w:cstheme="minorBidi"/>
                <w:sz w:val="20"/>
                <w:szCs w:val="20"/>
              </w:rPr>
              <w:t xml:space="preserve">la </w:t>
            </w:r>
            <w:r w:rsidRPr="370E9166">
              <w:rPr>
                <w:rFonts w:ascii="Arial" w:hAnsi="Arial" w:cs="Arial" w:eastAsiaTheme="minorEastAsia"/>
                <w:sz w:val="20"/>
                <w:szCs w:val="20"/>
              </w:rPr>
              <w:t>información registrada en la vista seleccionada.</w:t>
            </w:r>
          </w:p>
          <w:p w:rsidRPr="002D1EDA" w:rsidR="000276C7" w:rsidRDefault="3B9B2529" w14:paraId="27852AF8" w14:textId="57AE996B">
            <w:pPr>
              <w:pStyle w:val="Prrafodelista"/>
              <w:numPr>
                <w:ilvl w:val="0"/>
                <w:numId w:val="16"/>
              </w:numPr>
              <w:spacing w:before="120" w:after="120" w:line="23" w:lineRule="atLeast"/>
              <w:ind w:right="113"/>
              <w:jc w:val="both"/>
              <w:textAlignment w:val="baseline"/>
              <w:rPr>
                <w:rFonts w:ascii="Arial" w:hAnsi="Arial" w:eastAsia="Times New Roman" w:cs="Arial"/>
                <w:sz w:val="20"/>
                <w:szCs w:val="20"/>
              </w:rPr>
              <w:pPrChange w:author="servicios_dvucept04" w:date="2024-04-12T17:35:00Z" w:id="37">
                <w:pPr/>
              </w:pPrChange>
            </w:pPr>
            <w:r w:rsidRPr="370E9166">
              <w:rPr>
                <w:rFonts w:ascii="Arial" w:hAnsi="Arial" w:cs="Arial" w:eastAsiaTheme="minorEastAsia"/>
                <w:sz w:val="20"/>
                <w:szCs w:val="20"/>
              </w:rPr>
              <w:t>El estado “por enviar” se mantiene.</w:t>
            </w:r>
          </w:p>
          <w:p w:rsidRPr="002D1EDA" w:rsidR="000276C7" w:rsidRDefault="3B9B2529" w14:paraId="54AA0FE8" w14:textId="3C6FD247">
            <w:pPr>
              <w:pStyle w:val="Prrafodelista"/>
              <w:numPr>
                <w:ilvl w:val="0"/>
                <w:numId w:val="16"/>
              </w:numPr>
              <w:spacing w:before="120" w:after="120" w:line="23" w:lineRule="atLeast"/>
              <w:ind w:right="113"/>
              <w:jc w:val="both"/>
              <w:textAlignment w:val="baseline"/>
              <w:rPr>
                <w:rFonts w:ascii="Arial" w:hAnsi="Arial" w:eastAsia="Times New Roman" w:cs="Arial"/>
                <w:sz w:val="20"/>
                <w:szCs w:val="20"/>
              </w:rPr>
              <w:pPrChange w:author="servicios_dvucept04" w:date="2024-04-12T17:35:00Z" w:id="38">
                <w:pPr/>
              </w:pPrChange>
            </w:pPr>
            <w:r w:rsidRPr="370E9166">
              <w:rPr>
                <w:rFonts w:ascii="Arial" w:hAnsi="Arial" w:cs="Arial" w:eastAsiaTheme="minorEastAsia"/>
                <w:sz w:val="20"/>
                <w:szCs w:val="20"/>
              </w:rPr>
              <w:t xml:space="preserve">Se actualiza </w:t>
            </w:r>
            <w:del w:author="Frank Harold Cardenas Espinoza" w:date="2024-04-13T01:42:00Z" w:id="39">
              <w:r w:rsidRPr="370E9166" w:rsidDel="007557C5">
                <w:rPr>
                  <w:rFonts w:ascii="Arial" w:hAnsi="Arial" w:cs="Arial" w:eastAsiaTheme="minorEastAsia"/>
                  <w:sz w:val="20"/>
                  <w:szCs w:val="20"/>
                </w:rPr>
                <w:delText>la etiqueta</w:delText>
              </w:r>
            </w:del>
            <w:ins w:author="Frank Harold Cardenas Espinoza" w:date="2024-04-13T01:42:00Z" w:id="40">
              <w:r w:rsidR="007557C5">
                <w:rPr>
                  <w:rFonts w:ascii="Arial" w:hAnsi="Arial" w:cs="Arial" w:eastAsiaTheme="minorEastAsia"/>
                  <w:sz w:val="20"/>
                  <w:szCs w:val="20"/>
                </w:rPr>
                <w:t>el icono</w:t>
              </w:r>
            </w:ins>
            <w:r w:rsidRPr="370E9166">
              <w:rPr>
                <w:rFonts w:ascii="Arial" w:hAnsi="Arial" w:cs="Arial" w:eastAsiaTheme="minorEastAsia"/>
                <w:sz w:val="20"/>
                <w:szCs w:val="20"/>
              </w:rPr>
              <w:t xml:space="preserve"> a “</w:t>
            </w:r>
            <w:r w:rsidRPr="370E9166">
              <w:rPr>
                <w:rFonts w:ascii="Arial" w:hAnsi="Arial" w:eastAsia="Times New Roman" w:cs="Arial"/>
                <w:sz w:val="20"/>
                <w:szCs w:val="20"/>
              </w:rPr>
              <w:t>guardado”</w:t>
            </w:r>
            <w:ins w:author="servicios_dvucept04" w:date="2024-04-12T17:43:00Z" w:id="41">
              <w:r w:rsidRPr="370E9166" w:rsidR="5F103B93">
                <w:rPr>
                  <w:rFonts w:ascii="Arial" w:hAnsi="Arial" w:eastAsia="Times New Roman" w:cs="Arial"/>
                  <w:sz w:val="20"/>
                  <w:szCs w:val="20"/>
                </w:rPr>
                <w:t>.</w:t>
              </w:r>
            </w:ins>
          </w:p>
          <w:p w:rsidRPr="002D1EDA" w:rsidR="000276C7" w:rsidRDefault="000276C7" w14:paraId="596F0CED" w14:textId="080A7008">
            <w:pPr>
              <w:pStyle w:val="Prrafodelista"/>
              <w:numPr>
                <w:ilvl w:val="0"/>
                <w:numId w:val="16"/>
              </w:numPr>
              <w:spacing w:before="120" w:after="120" w:line="23" w:lineRule="atLeast"/>
              <w:ind w:right="113"/>
              <w:jc w:val="both"/>
              <w:textAlignment w:val="baseline"/>
              <w:rPr>
                <w:rFonts w:ascii="Arial" w:hAnsi="Arial" w:eastAsia="Times New Roman" w:cs="Arial"/>
                <w:sz w:val="20"/>
                <w:szCs w:val="20"/>
              </w:rPr>
              <w:pPrChange w:author="servicios_dvucept04" w:date="2024-04-12T17:36:00Z" w:id="42">
                <w:pPr/>
              </w:pPrChange>
            </w:pPr>
            <w:del w:author="servicios_dvucept04" w:date="2024-04-12T17:37:00Z" w:id="43">
              <w:r w:rsidRPr="370E9166" w:rsidDel="3B9B2529">
                <w:rPr>
                  <w:rFonts w:ascii="Arial" w:hAnsi="Arial" w:eastAsia="Times New Roman" w:cs="Arial"/>
                  <w:sz w:val="20"/>
                  <w:szCs w:val="20"/>
                </w:rPr>
                <w:delText>s</w:delText>
              </w:r>
            </w:del>
            <w:ins w:author="servicios_dvucept04" w:date="2024-04-12T17:38:00Z" w:id="44">
              <w:r w:rsidRPr="370E9166" w:rsidR="053F9DAD">
                <w:rPr>
                  <w:rFonts w:ascii="Arial" w:hAnsi="Arial" w:eastAsia="Times New Roman" w:cs="Arial"/>
                  <w:sz w:val="20"/>
                  <w:szCs w:val="20"/>
                </w:rPr>
                <w:t>S</w:t>
              </w:r>
            </w:ins>
            <w:r w:rsidRPr="370E9166" w:rsidR="3B9B2529">
              <w:rPr>
                <w:rFonts w:ascii="Arial" w:hAnsi="Arial" w:eastAsia="Times New Roman" w:cs="Arial"/>
                <w:sz w:val="20"/>
                <w:szCs w:val="20"/>
              </w:rPr>
              <w:t xml:space="preserve">e muestra en la pantalla un mensaje informativo </w:t>
            </w:r>
            <w:r w:rsidRPr="370E9166" w:rsidR="3B9B2529">
              <w:rPr>
                <w:rFonts w:ascii="Arial" w:hAnsi="Arial" w:cs="Arial"/>
                <w:color w:val="0052CC"/>
                <w:sz w:val="20"/>
                <w:szCs w:val="20"/>
              </w:rPr>
              <w:t xml:space="preserve">I0001 </w:t>
            </w:r>
            <w:r w:rsidRPr="370E9166" w:rsidR="3B9B2529">
              <w:rPr>
                <w:rFonts w:ascii="Arial" w:hAnsi="Arial" w:eastAsia="Times New Roman" w:cs="Arial"/>
                <w:sz w:val="20"/>
                <w:szCs w:val="20"/>
              </w:rPr>
              <w:t>con la operación realizada</w:t>
            </w:r>
          </w:p>
          <w:p w:rsidRPr="002D1EDA" w:rsidR="000276C7" w:rsidP="370E9166" w:rsidRDefault="000276C7" w14:paraId="6D74D866" w14:textId="72559CE0">
            <w:pPr>
              <w:spacing w:before="120" w:after="120" w:line="23" w:lineRule="atLeast"/>
              <w:ind w:left="102" w:right="113"/>
              <w:jc w:val="both"/>
              <w:textAlignment w:val="baseline"/>
              <w:rPr>
                <w:del w:author="servicios_dvucept04" w:date="2024-04-12T17:37:00Z" w:id="45"/>
                <w:rFonts w:ascii="Arial" w:hAnsi="Arial" w:eastAsia="Times New Roman" w:cs="Arial"/>
                <w:sz w:val="20"/>
                <w:szCs w:val="20"/>
              </w:rPr>
            </w:pPr>
          </w:p>
          <w:p w:rsidRPr="002D1EDA" w:rsidR="000276C7" w:rsidP="001051A5" w:rsidRDefault="000276C7" w14:paraId="1ECF7D7A" w14:textId="22BDB62F">
            <w:pPr>
              <w:spacing w:before="120" w:after="120" w:line="23" w:lineRule="atLeast"/>
              <w:ind w:left="102" w:right="113"/>
              <w:jc w:val="both"/>
              <w:textAlignment w:val="baseline"/>
              <w:rPr>
                <w:rFonts w:ascii="Arial" w:hAnsi="Arial" w:eastAsia="Times New Roman" w:cs="Arial"/>
                <w:b/>
                <w:bCs/>
                <w:i/>
                <w:iCs/>
                <w:sz w:val="20"/>
                <w:szCs w:val="20"/>
                <w:lang w:val="es-PE"/>
              </w:rPr>
            </w:pPr>
            <w:del w:author="servicios_dvucept04" w:date="2024-04-12T17:37:00Z" w:id="46">
              <w:r w:rsidRPr="370E9166" w:rsidDel="141838B4">
                <w:rPr>
                  <w:rFonts w:ascii="Arial" w:hAnsi="Arial" w:eastAsia="Times New Roman" w:cs="Arial"/>
                  <w:sz w:val="20"/>
                  <w:szCs w:val="20"/>
                </w:rPr>
                <w:delText>a</w:delText>
              </w:r>
              <w:r w:rsidRPr="370E9166" w:rsidDel="1F19E83D">
                <w:rPr>
                  <w:rFonts w:ascii="Arial" w:hAnsi="Arial" w:eastAsia="Times New Roman" w:cs="Arial"/>
                  <w:sz w:val="20"/>
                  <w:szCs w:val="20"/>
                </w:rPr>
                <w:delText xml:space="preserve">) </w:delText>
              </w:r>
              <w:r w:rsidRPr="370E9166" w:rsidDel="4EC21F78">
                <w:rPr>
                  <w:rFonts w:ascii="Arial" w:hAnsi="Arial" w:eastAsia="Times New Roman" w:cs="Arial"/>
                  <w:sz w:val="20"/>
                  <w:szCs w:val="20"/>
                </w:rPr>
                <w:delText xml:space="preserve"> </w:delText>
              </w:r>
              <w:r w:rsidRPr="370E9166" w:rsidDel="1FDD0138">
                <w:rPr>
                  <w:rFonts w:ascii="Arial" w:hAnsi="Arial" w:eastAsia="Times New Roman" w:cs="Arial"/>
                  <w:sz w:val="20"/>
                  <w:szCs w:val="20"/>
                </w:rPr>
                <w:delText xml:space="preserve"> </w:delText>
              </w:r>
              <w:r w:rsidRPr="370E9166" w:rsidDel="316E810E">
                <w:rPr>
                  <w:rFonts w:ascii="Arial" w:hAnsi="Arial" w:eastAsia="Times New Roman" w:cs="Arial"/>
                  <w:sz w:val="20"/>
                  <w:szCs w:val="20"/>
                </w:rPr>
                <w:delText>G</w:delText>
              </w:r>
              <w:r w:rsidRPr="370E9166" w:rsidDel="42B9F588">
                <w:rPr>
                  <w:rFonts w:ascii="Arial" w:hAnsi="Arial" w:eastAsia="Times New Roman" w:cs="Arial"/>
                  <w:sz w:val="20"/>
                  <w:szCs w:val="20"/>
                </w:rPr>
                <w:delText>uarda</w:delText>
              </w:r>
              <w:r w:rsidRPr="77E92E1F">
                <w:rPr>
                  <w:rFonts w:ascii="Arial" w:hAnsi="Arial" w:eastAsia="Times New Roman" w:cs="Arial"/>
                  <w:sz w:val="20"/>
                  <w:szCs w:val="20"/>
                </w:rPr>
                <w:delText xml:space="preserve"> </w:delText>
              </w:r>
              <w:r w:rsidRPr="77E92E1F">
                <w:rPr>
                  <w:rFonts w:asciiTheme="minorHAnsi" w:hAnsiTheme="minorHAnsi" w:eastAsiaTheme="minorEastAsia" w:cstheme="minorBidi"/>
                  <w:sz w:val="20"/>
                  <w:szCs w:val="20"/>
                </w:rPr>
                <w:delText xml:space="preserve">la </w:delText>
              </w:r>
              <w:r w:rsidRPr="009924EF">
                <w:rPr>
                  <w:rFonts w:ascii="Arial" w:hAnsi="Arial" w:cs="Arial" w:eastAsiaTheme="minorEastAsia"/>
                  <w:sz w:val="20"/>
                  <w:szCs w:val="20"/>
                </w:rPr>
                <w:delText>información registrada</w:delText>
              </w:r>
              <w:r w:rsidR="009924EF">
                <w:rPr>
                  <w:rFonts w:ascii="Arial" w:hAnsi="Arial" w:cs="Arial" w:eastAsiaTheme="minorEastAsia"/>
                  <w:sz w:val="20"/>
                  <w:szCs w:val="20"/>
                </w:rPr>
                <w:delText xml:space="preserve"> en</w:delText>
              </w:r>
              <w:r w:rsidRPr="009924EF">
                <w:rPr>
                  <w:rFonts w:ascii="Arial" w:hAnsi="Arial" w:cs="Arial" w:eastAsiaTheme="minorEastAsia"/>
                  <w:sz w:val="20"/>
                  <w:szCs w:val="20"/>
                </w:rPr>
                <w:delText xml:space="preserve"> </w:delText>
              </w:r>
              <w:r w:rsidRPr="009924EF" w:rsidR="009924EF">
                <w:rPr>
                  <w:rFonts w:ascii="Arial" w:hAnsi="Arial" w:cs="Arial" w:eastAsiaTheme="minorEastAsia"/>
                  <w:sz w:val="20"/>
                  <w:szCs w:val="20"/>
                </w:rPr>
                <w:delText xml:space="preserve">la vista </w:delText>
              </w:r>
              <w:r w:rsidR="009924EF">
                <w:rPr>
                  <w:rFonts w:ascii="Arial" w:hAnsi="Arial" w:cs="Arial" w:eastAsiaTheme="minorEastAsia"/>
                  <w:sz w:val="20"/>
                  <w:szCs w:val="20"/>
                </w:rPr>
                <w:delText>seleccionada</w:delText>
              </w:r>
              <w:r w:rsidRPr="009924EF">
                <w:rPr>
                  <w:rFonts w:ascii="Arial" w:hAnsi="Arial" w:cs="Arial" w:eastAsiaTheme="minorEastAsia"/>
                  <w:sz w:val="20"/>
                  <w:szCs w:val="20"/>
                </w:rPr>
                <w:delText xml:space="preserve"> el estado “por enviar” se mantiene, se actualiza la etiqueta a “</w:delText>
              </w:r>
              <w:r w:rsidRPr="009924EF">
                <w:rPr>
                  <w:rFonts w:ascii="Arial" w:hAnsi="Arial" w:eastAsia="Times New Roman" w:cs="Arial"/>
                  <w:sz w:val="20"/>
                  <w:szCs w:val="20"/>
                </w:rPr>
                <w:delText xml:space="preserve">guardado” y se muestra en la pantalla un mensaje informativo </w:delText>
              </w:r>
              <w:r w:rsidRPr="009924EF">
                <w:rPr>
                  <w:rFonts w:ascii="Arial" w:hAnsi="Arial" w:cs="Arial"/>
                  <w:color w:val="0052CC"/>
                  <w:sz w:val="20"/>
                  <w:szCs w:val="20"/>
                </w:rPr>
                <w:delText>I0001</w:delText>
              </w:r>
              <w:r w:rsidR="009924EF">
                <w:rPr>
                  <w:rFonts w:ascii="Arial" w:hAnsi="Arial" w:cs="Arial"/>
                  <w:color w:val="0052CC"/>
                  <w:sz w:val="20"/>
                  <w:szCs w:val="20"/>
                </w:rPr>
                <w:delText xml:space="preserve"> </w:delText>
              </w:r>
              <w:r w:rsidRPr="009924EF">
                <w:rPr>
                  <w:rFonts w:ascii="Arial" w:hAnsi="Arial" w:eastAsia="Times New Roman" w:cs="Arial"/>
                  <w:sz w:val="20"/>
                  <w:szCs w:val="20"/>
                </w:rPr>
                <w:delText>con la operación realizada.</w:delText>
              </w:r>
              <w:r w:rsidRPr="77E92E1F">
                <w:rPr>
                  <w:rFonts w:ascii="Arial" w:hAnsi="Arial" w:eastAsia="Times New Roman" w:cs="Arial"/>
                  <w:sz w:val="20"/>
                  <w:szCs w:val="20"/>
                </w:rPr>
                <w:delText xml:space="preserve">  </w:delText>
              </w:r>
            </w:del>
          </w:p>
        </w:tc>
      </w:tr>
      <w:tr w:rsidRPr="002D1EDA" w:rsidR="000276C7" w:rsidTr="007557C5" w14:paraId="4210ED9B" w14:textId="77777777">
        <w:tblPrEx>
          <w:tblW w:w="8664" w:type="dxa"/>
          <w:tblInd w:w="120" w:type="dxa"/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0" w:type="dxa"/>
            <w:right w:w="0" w:type="dxa"/>
          </w:tblCellMar>
          <w:tblPrExChange w:author="Frank Harold Cardenas Espinoza" w:date="2024-04-13T01:43:00Z" w:id="47">
            <w:tblPrEx>
              <w:tblW w:w="8664" w:type="dxa"/>
              <w:tblInd w:w="12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CellMar>
                <w:left w:w="0" w:type="dxa"/>
                <w:right w:w="0" w:type="dxa"/>
              </w:tblCellMar>
            </w:tblPrEx>
          </w:tblPrExChange>
        </w:tblPrEx>
        <w:trPr>
          <w:trHeight w:val="699"/>
          <w:trPrChange w:author="Frank Harold Cardenas Espinoza" w:date="2024-04-13T01:43:00Z" w:id="48">
            <w:trPr>
              <w:trHeight w:val="1764"/>
            </w:trPr>
          </w:trPrChange>
        </w:trPr>
        <w:tc>
          <w:tcPr>
            <w:tcW w:w="1592" w:type="dxa"/>
            <w:shd w:val="clear" w:color="auto" w:fill="auto"/>
            <w:vAlign w:val="center"/>
            <w:tcPrChange w:author="Frank Harold Cardenas Espinoza" w:date="2024-04-13T01:43:00Z" w:id="49">
              <w:tcPr>
                <w:tcW w:w="1592" w:type="dxa"/>
                <w:shd w:val="clear" w:color="auto" w:fill="auto"/>
                <w:vAlign w:val="center"/>
              </w:tcPr>
            </w:tcPrChange>
          </w:tcPr>
          <w:p w:rsidRPr="002D1EDA" w:rsidR="000276C7" w:rsidP="001051A5" w:rsidRDefault="000276C7" w14:paraId="32DACC88" w14:textId="77777777">
            <w:pPr>
              <w:spacing w:line="276" w:lineRule="auto"/>
              <w:ind w:left="113" w:right="113"/>
              <w:textAlignment w:val="baseline"/>
              <w:rPr>
                <w:rFonts w:ascii="Arial" w:hAnsi="Arial" w:eastAsia="Times New Roman" w:cs="Arial"/>
                <w:sz w:val="20"/>
                <w:szCs w:val="20"/>
              </w:rPr>
            </w:pPr>
            <w:r w:rsidRPr="002D1EDA">
              <w:rPr>
                <w:rFonts w:ascii="Arial" w:hAnsi="Arial" w:eastAsia="Times New Roman" w:cs="Arial"/>
                <w:sz w:val="20"/>
                <w:szCs w:val="20"/>
              </w:rPr>
              <w:t>Escenario 2</w:t>
            </w:r>
          </w:p>
        </w:tc>
        <w:tc>
          <w:tcPr>
            <w:tcW w:w="7072" w:type="dxa"/>
            <w:shd w:val="clear" w:color="auto" w:fill="auto"/>
            <w:tcPrChange w:author="Frank Harold Cardenas Espinoza" w:date="2024-04-13T01:43:00Z" w:id="50">
              <w:tcPr>
                <w:tcW w:w="7072" w:type="dxa"/>
                <w:shd w:val="clear" w:color="auto" w:fill="auto"/>
              </w:tcPr>
            </w:tcPrChange>
          </w:tcPr>
          <w:p w:rsidRPr="002D1EDA" w:rsidR="000276C7" w:rsidP="001051A5" w:rsidRDefault="000276C7" w14:paraId="0EE54989" w14:textId="6ED62374">
            <w:pPr>
              <w:spacing w:before="120" w:after="120" w:line="23" w:lineRule="atLeast"/>
              <w:ind w:left="113" w:right="113" w:hanging="11"/>
              <w:jc w:val="both"/>
              <w:textAlignment w:val="baseline"/>
              <w:rPr>
                <w:rFonts w:ascii="Arial" w:hAnsi="Arial" w:eastAsia="Times New Roman" w:cs="Arial"/>
                <w:b/>
                <w:bCs/>
                <w:i/>
                <w:iCs/>
                <w:sz w:val="20"/>
                <w:szCs w:val="20"/>
              </w:rPr>
            </w:pPr>
            <w:r w:rsidRPr="77E92E1F">
              <w:rPr>
                <w:rFonts w:ascii="Arial" w:hAnsi="Arial" w:eastAsia="Times New Roman" w:cs="Arial"/>
                <w:b/>
                <w:bCs/>
                <w:i/>
                <w:iCs/>
                <w:sz w:val="20"/>
                <w:szCs w:val="20"/>
              </w:rPr>
              <w:t xml:space="preserve">Guardado de </w:t>
            </w:r>
            <w:r w:rsidR="009924EF">
              <w:rPr>
                <w:rFonts w:ascii="Arial" w:hAnsi="Arial" w:eastAsia="Times New Roman" w:cs="Arial"/>
                <w:b/>
                <w:bCs/>
                <w:i/>
                <w:iCs/>
                <w:sz w:val="20"/>
                <w:szCs w:val="20"/>
              </w:rPr>
              <w:t>la información</w:t>
            </w:r>
            <w:r w:rsidRPr="77E92E1F">
              <w:rPr>
                <w:rFonts w:ascii="Arial" w:hAnsi="Arial" w:eastAsia="Times New Roman" w:cs="Arial"/>
                <w:b/>
                <w:bCs/>
                <w:i/>
                <w:iCs/>
                <w:sz w:val="20"/>
                <w:szCs w:val="20"/>
              </w:rPr>
              <w:t xml:space="preserve"> con estado ‘por enviar’ </w:t>
            </w:r>
          </w:p>
          <w:p w:rsidRPr="002D1EDA" w:rsidR="009924EF" w:rsidRDefault="009924EF" w14:paraId="12DD97F9" w14:textId="05798C81">
            <w:pPr>
              <w:spacing w:before="120" w:after="120"/>
              <w:ind w:left="102" w:right="113"/>
              <w:jc w:val="both"/>
              <w:rPr>
                <w:rFonts w:ascii="Arial" w:hAnsi="Arial" w:eastAsia="Times New Roman" w:cs="Arial"/>
                <w:sz w:val="20"/>
                <w:szCs w:val="20"/>
              </w:rPr>
              <w:pPrChange w:author="servicios_dvucept04" w:date="2024-04-13T01:37:00Z" w:id="51">
                <w:pPr>
                  <w:spacing w:before="120" w:after="120" w:line="23" w:lineRule="atLeast"/>
                  <w:ind w:left="102" w:right="113"/>
                  <w:jc w:val="both"/>
                  <w:textAlignment w:val="baseline"/>
                </w:pPr>
              </w:pPrChange>
            </w:pPr>
            <w:r w:rsidRPr="77E92E1F"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  <w:t>Dado</w:t>
            </w:r>
            <w:r w:rsidRPr="77E92E1F">
              <w:rPr>
                <w:rFonts w:ascii="Arial" w:hAnsi="Arial" w:eastAsia="Times New Roman" w:cs="Arial"/>
                <w:sz w:val="20"/>
                <w:szCs w:val="20"/>
              </w:rPr>
              <w:t xml:space="preserve"> el rol autorizado que se encuentra en </w:t>
            </w:r>
            <w:r>
              <w:rPr>
                <w:rFonts w:ascii="Arial" w:hAnsi="Arial" w:eastAsia="Times New Roman" w:cs="Arial"/>
                <w:sz w:val="20"/>
                <w:szCs w:val="20"/>
              </w:rPr>
              <w:t>una de las vistas</w:t>
            </w:r>
            <w:r w:rsidRPr="77E92E1F">
              <w:rPr>
                <w:rFonts w:ascii="Arial" w:hAnsi="Arial" w:eastAsia="Times New Roman" w:cs="Arial"/>
                <w:sz w:val="20"/>
                <w:szCs w:val="20"/>
              </w:rPr>
              <w:t xml:space="preserve"> de detalle </w:t>
            </w:r>
            <w:r>
              <w:rPr>
                <w:rFonts w:ascii="Arial" w:hAnsi="Arial" w:eastAsia="Times New Roman" w:cs="Arial"/>
                <w:sz w:val="20"/>
                <w:szCs w:val="20"/>
              </w:rPr>
              <w:t>de la escala</w:t>
            </w:r>
            <w:ins w:author="servicios_dvucept04" w:date="2024-04-12T17:27:00Z" w:id="52">
              <w:r w:rsidRPr="370E9166" w:rsidR="43D503A0">
                <w:rPr>
                  <w:rFonts w:ascii="Arial" w:hAnsi="Arial" w:eastAsia="Times New Roman" w:cs="Arial"/>
                  <w:sz w:val="20"/>
                  <w:szCs w:val="20"/>
                </w:rPr>
                <w:t>,</w:t>
              </w:r>
            </w:ins>
            <w:ins w:author="servicios_dvucept04" w:date="2024-04-12T17:45:00Z" w:id="53">
              <w:r>
                <w:br/>
              </w:r>
              <w:r w:rsidRPr="370E9166" w:rsidR="2003BE16">
                <w:rPr>
                  <w:rFonts w:ascii="Arial" w:hAnsi="Arial" w:eastAsia="Times New Roman" w:cs="Arial"/>
                  <w:b/>
                  <w:bCs/>
                  <w:sz w:val="20"/>
                  <w:szCs w:val="20"/>
                </w:rPr>
                <w:t>Y</w:t>
              </w:r>
              <w:r w:rsidRPr="370E9166" w:rsidR="2003BE16">
                <w:rPr>
                  <w:rFonts w:ascii="Arial" w:hAnsi="Arial" w:eastAsia="Times New Roman" w:cs="Arial"/>
                  <w:sz w:val="20"/>
                  <w:szCs w:val="20"/>
                </w:rPr>
                <w:t xml:space="preserve">, </w:t>
              </w:r>
              <w:r w:rsidRPr="370E9166" w:rsidR="2003BE16">
                <w:rPr>
                  <w:rStyle w:val="normaltextrun"/>
                  <w:rFonts w:ascii="Arial" w:hAnsi="Arial" w:cs="Arial"/>
                  <w:sz w:val="20"/>
                  <w:szCs w:val="20"/>
                </w:rPr>
                <w:t>los campos cumplen con las limitaciones de longitud y formato mencionadas en sus respectivos mapeos técnicos.</w:t>
              </w:r>
            </w:ins>
            <w:ins w:author="servicios_dvucept04" w:date="2024-04-12T17:27:00Z" w:id="54">
              <w:r>
                <w:br/>
              </w:r>
              <w:r w:rsidRPr="370E9166" w:rsidR="234761FA">
                <w:rPr>
                  <w:rFonts w:ascii="Arial" w:hAnsi="Arial" w:eastAsia="Times New Roman" w:cs="Arial"/>
                  <w:b/>
                  <w:bCs/>
                  <w:sz w:val="20"/>
                  <w:szCs w:val="20"/>
                  <w:rPrChange w:author="servicios_dvucept04" w:date="2024-04-12T17:28:00Z" w:id="55">
                    <w:rPr>
                      <w:rFonts w:ascii="Arial" w:hAnsi="Arial" w:eastAsia="Times New Roman" w:cs="Arial"/>
                      <w:sz w:val="20"/>
                      <w:szCs w:val="20"/>
                    </w:rPr>
                  </w:rPrChange>
                </w:rPr>
                <w:t>Y</w:t>
              </w:r>
            </w:ins>
            <w:ins w:author="servicios_dvucept04" w:date="2024-04-12T17:28:00Z" w:id="56">
              <w:r w:rsidRPr="370E9166" w:rsidR="234761FA">
                <w:rPr>
                  <w:rFonts w:ascii="Arial" w:hAnsi="Arial" w:eastAsia="Times New Roman" w:cs="Arial"/>
                  <w:sz w:val="20"/>
                  <w:szCs w:val="20"/>
                </w:rPr>
                <w:t>, va</w:t>
              </w:r>
            </w:ins>
            <w:ins w:author="servicios_dvucept04" w:date="2024-04-12T17:38:00Z" w:id="57">
              <w:r w:rsidRPr="370E9166" w:rsidR="3134F1D4">
                <w:rPr>
                  <w:rFonts w:ascii="Arial" w:hAnsi="Arial" w:eastAsia="Times New Roman" w:cs="Arial"/>
                  <w:sz w:val="20"/>
                  <w:szCs w:val="20"/>
                </w:rPr>
                <w:t xml:space="preserve"> a guardar información de un</w:t>
              </w:r>
            </w:ins>
            <w:ins w:author="servicios_dvucept04" w:date="2024-04-12T17:39:00Z" w:id="58">
              <w:r w:rsidRPr="370E9166" w:rsidR="3134F1D4">
                <w:rPr>
                  <w:rFonts w:ascii="Arial" w:hAnsi="Arial" w:eastAsia="Times New Roman" w:cs="Arial"/>
                  <w:sz w:val="20"/>
                  <w:szCs w:val="20"/>
                </w:rPr>
                <w:t>a pestaña con</w:t>
              </w:r>
            </w:ins>
            <w:ins w:author="servicios_dvucept04" w:date="2024-04-12T17:28:00Z" w:id="59">
              <w:r w:rsidRPr="370E9166" w:rsidR="234761FA">
                <w:rPr>
                  <w:rFonts w:ascii="Arial" w:hAnsi="Arial" w:eastAsia="Times New Roman" w:cs="Arial"/>
                  <w:sz w:val="20"/>
                  <w:szCs w:val="20"/>
                </w:rPr>
                <w:t xml:space="preserve"> estado </w:t>
              </w:r>
            </w:ins>
            <w:ins w:author="servicios_dvucept04" w:date="2024-04-12T17:30:00Z" w:id="60">
              <w:r w:rsidRPr="370E9166" w:rsidR="7D549092">
                <w:rPr>
                  <w:rFonts w:ascii="Arial" w:hAnsi="Arial" w:eastAsia="Times New Roman" w:cs="Arial"/>
                  <w:sz w:val="20"/>
                  <w:szCs w:val="20"/>
                </w:rPr>
                <w:t>de la DUE</w:t>
              </w:r>
            </w:ins>
            <w:ins w:author="servicios_dvucept04" w:date="2024-04-12T17:32:00Z" w:id="61">
              <w:r w:rsidRPr="370E9166" w:rsidR="07601471">
                <w:rPr>
                  <w:rFonts w:ascii="Arial" w:hAnsi="Arial" w:eastAsia="Times New Roman" w:cs="Arial"/>
                  <w:sz w:val="20"/>
                  <w:szCs w:val="20"/>
                </w:rPr>
                <w:t>/pestaña</w:t>
              </w:r>
            </w:ins>
            <w:ins w:author="servicios_dvucept04" w:date="2024-04-12T17:30:00Z" w:id="62">
              <w:r w:rsidRPr="370E9166" w:rsidR="7D549092">
                <w:rPr>
                  <w:rFonts w:ascii="Arial" w:hAnsi="Arial" w:eastAsia="Times New Roman" w:cs="Arial"/>
                  <w:sz w:val="20"/>
                  <w:szCs w:val="20"/>
                </w:rPr>
                <w:t xml:space="preserve"> es </w:t>
              </w:r>
            </w:ins>
            <w:ins w:author="servicios_dvucept04" w:date="2024-04-12T17:28:00Z" w:id="63">
              <w:r w:rsidRPr="370E9166" w:rsidR="234761FA">
                <w:rPr>
                  <w:rFonts w:ascii="Arial" w:hAnsi="Arial" w:eastAsia="Times New Roman" w:cs="Arial"/>
                  <w:sz w:val="20"/>
                  <w:szCs w:val="20"/>
                </w:rPr>
                <w:t>“por enviar”</w:t>
              </w:r>
              <w:r w:rsidRPr="370E9166" w:rsidR="63EE51A3">
                <w:rPr>
                  <w:rFonts w:ascii="Arial" w:hAnsi="Arial" w:eastAsia="Times New Roman" w:cs="Arial"/>
                  <w:sz w:val="20"/>
                  <w:szCs w:val="20"/>
                </w:rPr>
                <w:t>.</w:t>
              </w:r>
            </w:ins>
            <w:r w:rsidRPr="77E92E1F">
              <w:rPr>
                <w:rFonts w:ascii="Arial" w:hAnsi="Arial" w:eastAsia="Times New Roman" w:cs="Arial"/>
                <w:sz w:val="20"/>
                <w:szCs w:val="20"/>
              </w:rPr>
              <w:t> </w:t>
            </w:r>
          </w:p>
          <w:p w:rsidRPr="002D1EDA" w:rsidR="009924EF" w:rsidP="009924EF" w:rsidRDefault="009924EF" w14:paraId="5A1BEDEB" w14:textId="77777777">
            <w:pPr>
              <w:spacing w:before="120" w:after="120" w:line="23" w:lineRule="atLeast"/>
              <w:ind w:left="102" w:right="113"/>
              <w:jc w:val="both"/>
              <w:textAlignment w:val="baseline"/>
              <w:rPr>
                <w:rFonts w:ascii="Arial" w:hAnsi="Arial" w:eastAsia="Times New Roman" w:cs="Arial"/>
                <w:sz w:val="20"/>
                <w:szCs w:val="20"/>
              </w:rPr>
            </w:pPr>
            <w:r w:rsidRPr="77E92E1F"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  <w:t>Cuando</w:t>
            </w:r>
            <w:r w:rsidRPr="77E92E1F">
              <w:rPr>
                <w:rFonts w:ascii="Arial" w:hAnsi="Arial" w:eastAsia="Times New Roman" w:cs="Arial"/>
                <w:sz w:val="20"/>
                <w:szCs w:val="20"/>
              </w:rPr>
              <w:t xml:space="preserve"> seleccione la opción “guardar”. </w:t>
            </w:r>
          </w:p>
          <w:p w:rsidRPr="002D1EDA" w:rsidR="000276C7" w:rsidP="370E9166" w:rsidRDefault="000276C7" w14:paraId="7CA49C86" w14:textId="19233439">
            <w:pPr>
              <w:spacing w:before="120" w:after="120" w:line="23" w:lineRule="atLeast"/>
              <w:ind w:left="102" w:right="113"/>
              <w:jc w:val="both"/>
              <w:textAlignment w:val="baseline"/>
              <w:rPr>
                <w:ins w:author="servicios_dvucept04" w:date="2024-04-12T17:41:00Z" w:id="64"/>
                <w:rFonts w:ascii="Arial" w:hAnsi="Arial" w:eastAsia="Times New Roman" w:cs="Arial"/>
                <w:b/>
                <w:bCs/>
                <w:i/>
                <w:iCs/>
                <w:sz w:val="20"/>
                <w:szCs w:val="20"/>
              </w:rPr>
            </w:pPr>
            <w:r w:rsidRPr="77E92E1F"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  <w:t>Entonces</w:t>
            </w:r>
            <w:r w:rsidRPr="77E92E1F">
              <w:rPr>
                <w:rFonts w:ascii="Arial" w:hAnsi="Arial" w:eastAsia="Times New Roman" w:cs="Arial"/>
                <w:sz w:val="20"/>
                <w:szCs w:val="20"/>
              </w:rPr>
              <w:t xml:space="preserve"> </w:t>
            </w:r>
            <w:ins w:author="servicios_dvucept04" w:date="2024-04-12T17:39:00Z" w:id="65">
              <w:r w:rsidRPr="370E9166" w:rsidR="379B8838">
                <w:rPr>
                  <w:rFonts w:ascii="Arial" w:hAnsi="Arial" w:eastAsia="Times New Roman" w:cs="Arial"/>
                  <w:sz w:val="20"/>
                  <w:szCs w:val="20"/>
                </w:rPr>
                <w:t>el sistema:</w:t>
              </w:r>
            </w:ins>
          </w:p>
          <w:p w:rsidRPr="002D1EDA" w:rsidR="000276C7" w:rsidRDefault="4B831935" w14:paraId="5A811DF8" w14:textId="2E01829C">
            <w:pPr>
              <w:pStyle w:val="Prrafodelista"/>
              <w:numPr>
                <w:ilvl w:val="0"/>
                <w:numId w:val="13"/>
              </w:numPr>
              <w:spacing w:before="120" w:after="120"/>
              <w:ind w:right="113"/>
              <w:jc w:val="both"/>
              <w:rPr>
                <w:ins w:author="servicios_dvucept04" w:date="2024-04-12T17:41:00Z" w:id="66"/>
                <w:rFonts w:ascii="Arial" w:hAnsi="Arial" w:eastAsia="Times New Roman" w:cs="Arial"/>
                <w:sz w:val="20"/>
                <w:szCs w:val="20"/>
              </w:rPr>
              <w:pPrChange w:author="servicios_dvucept04" w:date="2024-04-12T17:42:00Z" w:id="67">
                <w:pPr>
                  <w:spacing w:before="120" w:after="120" w:line="23" w:lineRule="atLeast"/>
                  <w:ind w:left="102" w:right="113"/>
                  <w:jc w:val="both"/>
                </w:pPr>
              </w:pPrChange>
            </w:pPr>
            <w:ins w:author="servicios_dvucept04" w:date="2024-04-12T17:41:00Z" w:id="68">
              <w:r w:rsidRPr="370E9166">
                <w:rPr>
                  <w:rFonts w:ascii="Arial" w:hAnsi="Arial" w:eastAsia="Times New Roman" w:cs="Arial"/>
                  <w:sz w:val="20"/>
                  <w:szCs w:val="20"/>
                </w:rPr>
                <w:t xml:space="preserve">Guarda </w:t>
              </w:r>
              <w:r w:rsidRPr="370E9166">
                <w:rPr>
                  <w:rFonts w:ascii="Arial" w:hAnsi="Arial" w:eastAsia="Times New Roman" w:cs="Arial"/>
                  <w:sz w:val="20"/>
                  <w:szCs w:val="20"/>
                  <w:rPrChange w:author="servicios_dvucept04" w:date="2024-04-12T17:42:00Z" w:id="69">
                    <w:rPr>
                      <w:rFonts w:asciiTheme="minorHAnsi" w:hAnsiTheme="minorHAnsi" w:eastAsiaTheme="minorEastAsia" w:cstheme="minorBidi"/>
                      <w:sz w:val="20"/>
                      <w:szCs w:val="20"/>
                    </w:rPr>
                  </w:rPrChange>
                </w:rPr>
                <w:t xml:space="preserve">la </w:t>
              </w:r>
              <w:r w:rsidRPr="370E9166">
                <w:rPr>
                  <w:rFonts w:ascii="Arial" w:hAnsi="Arial" w:eastAsia="Times New Roman" w:cs="Arial"/>
                  <w:sz w:val="20"/>
                  <w:szCs w:val="20"/>
                  <w:rPrChange w:author="servicios_dvucept04" w:date="2024-04-12T17:42:00Z" w:id="70">
                    <w:rPr>
                      <w:rFonts w:ascii="Arial" w:hAnsi="Arial" w:cs="Arial" w:eastAsiaTheme="minorEastAsia"/>
                      <w:sz w:val="20"/>
                      <w:szCs w:val="20"/>
                    </w:rPr>
                  </w:rPrChange>
                </w:rPr>
                <w:t>información registrada en la vista seleccionada.</w:t>
              </w:r>
            </w:ins>
          </w:p>
          <w:p w:rsidRPr="002D1EDA" w:rsidR="000276C7" w:rsidRDefault="4B831935" w14:paraId="2E4BA5C0" w14:textId="28E2C29D">
            <w:pPr>
              <w:pStyle w:val="Prrafodelista"/>
              <w:numPr>
                <w:ilvl w:val="0"/>
                <w:numId w:val="13"/>
              </w:numPr>
              <w:spacing w:before="120" w:after="120"/>
              <w:ind w:right="113"/>
              <w:jc w:val="both"/>
              <w:rPr>
                <w:ins w:author="servicios_dvucept04" w:date="2024-04-12T17:41:00Z" w:id="71"/>
                <w:rFonts w:ascii="Arial" w:hAnsi="Arial" w:eastAsia="Times New Roman" w:cs="Arial"/>
                <w:sz w:val="20"/>
                <w:szCs w:val="20"/>
                <w:lang w:val="es-PE"/>
                <w:rPrChange w:author="servicios_dvucept04" w:date="2024-04-12T17:42:00Z" w:id="72">
                  <w:rPr>
                    <w:ins w:author="servicios_dvucept04" w:date="2024-04-12T17:41:00Z" w:id="73"/>
                    <w:rFonts w:ascii="Arial" w:hAnsi="Arial" w:eastAsia="Times New Roman" w:cs="Arial"/>
                    <w:color w:val="0052CC"/>
                    <w:sz w:val="18"/>
                    <w:szCs w:val="18"/>
                    <w:lang w:val="es-PE" w:eastAsia="es-PE"/>
                  </w:rPr>
                </w:rPrChange>
              </w:rPr>
              <w:pPrChange w:author="servicios_dvucept04" w:date="2024-04-12T17:42:00Z" w:id="74">
                <w:pPr>
                  <w:pStyle w:val="Prrafodelista"/>
                  <w:spacing w:before="120" w:after="120" w:line="23" w:lineRule="atLeast"/>
                  <w:ind w:right="113"/>
                  <w:jc w:val="both"/>
                </w:pPr>
              </w:pPrChange>
            </w:pPr>
            <w:ins w:author="servicios_dvucept04" w:date="2024-04-12T17:42:00Z" w:id="75">
              <w:r w:rsidRPr="370E9166">
                <w:rPr>
                  <w:rFonts w:ascii="Arial" w:hAnsi="Arial" w:eastAsia="Times New Roman" w:cs="Arial"/>
                  <w:sz w:val="20"/>
                  <w:szCs w:val="20"/>
                  <w:rPrChange w:author="servicios_dvucept04" w:date="2024-04-12T17:42:00Z" w:id="76">
                    <w:rPr>
                      <w:rFonts w:ascii="Arial" w:hAnsi="Arial" w:eastAsia="Arial" w:cs="Arial"/>
                      <w:sz w:val="20"/>
                      <w:szCs w:val="20"/>
                    </w:rPr>
                  </w:rPrChange>
                </w:rPr>
                <w:t xml:space="preserve">El estado de “por enviar” y </w:t>
              </w:r>
              <w:del w:author="Frank Harold Cardenas Espinoza" w:date="2024-04-13T01:42:00Z" w:id="77">
                <w:r w:rsidRPr="370E9166" w:rsidDel="007557C5">
                  <w:rPr>
                    <w:rFonts w:ascii="Arial" w:hAnsi="Arial" w:eastAsia="Times New Roman" w:cs="Arial"/>
                    <w:sz w:val="20"/>
                    <w:szCs w:val="20"/>
                    <w:rPrChange w:author="servicios_dvucept04" w:date="2024-04-12T17:42:00Z" w:id="78">
                      <w:rPr>
                        <w:rFonts w:ascii="Arial" w:hAnsi="Arial" w:eastAsia="Arial" w:cs="Arial"/>
                        <w:sz w:val="20"/>
                        <w:szCs w:val="20"/>
                      </w:rPr>
                    </w:rPrChange>
                  </w:rPr>
                  <w:delText>la etiqueta</w:delText>
                </w:r>
              </w:del>
            </w:ins>
            <w:ins w:author="Frank Harold Cardenas Espinoza" w:date="2024-04-13T01:42:00Z" w:id="79">
              <w:r w:rsidR="007557C5">
                <w:rPr>
                  <w:rFonts w:ascii="Arial" w:hAnsi="Arial" w:eastAsia="Times New Roman" w:cs="Arial"/>
                  <w:sz w:val="20"/>
                  <w:szCs w:val="20"/>
                </w:rPr>
                <w:t>el icono</w:t>
              </w:r>
            </w:ins>
            <w:ins w:author="servicios_dvucept04" w:date="2024-04-12T17:42:00Z" w:id="80">
              <w:r w:rsidRPr="370E9166">
                <w:rPr>
                  <w:rFonts w:ascii="Arial" w:hAnsi="Arial" w:eastAsia="Times New Roman" w:cs="Arial"/>
                  <w:sz w:val="20"/>
                  <w:szCs w:val="20"/>
                  <w:rPrChange w:author="servicios_dvucept04" w:date="2024-04-12T17:42:00Z" w:id="81">
                    <w:rPr>
                      <w:rFonts w:ascii="Arial" w:hAnsi="Arial" w:eastAsia="Arial" w:cs="Arial"/>
                      <w:sz w:val="20"/>
                      <w:szCs w:val="20"/>
                    </w:rPr>
                  </w:rPrChange>
                </w:rPr>
                <w:t xml:space="preserve"> “guardado” se mantie</w:t>
              </w:r>
              <w:r w:rsidRPr="370E9166">
                <w:rPr>
                  <w:rFonts w:ascii="Arial" w:hAnsi="Arial" w:eastAsia="Times New Roman" w:cs="Arial"/>
                  <w:sz w:val="20"/>
                  <w:szCs w:val="20"/>
                </w:rPr>
                <w:t>nen.</w:t>
              </w:r>
            </w:ins>
          </w:p>
          <w:p w:rsidRPr="002D1EDA" w:rsidR="000276C7" w:rsidDel="007557C5" w:rsidRDefault="4B831935" w14:paraId="317FA4DA" w14:textId="1A257708">
            <w:pPr>
              <w:pStyle w:val="Prrafodelista"/>
              <w:numPr>
                <w:ilvl w:val="0"/>
                <w:numId w:val="13"/>
              </w:numPr>
              <w:spacing w:before="120" w:after="120" w:line="23" w:lineRule="atLeast"/>
              <w:ind w:right="113"/>
              <w:jc w:val="both"/>
              <w:textAlignment w:val="baseline"/>
              <w:rPr>
                <w:ins w:author="servicios_dvucept04" w:date="2024-04-12T17:41:00Z" w:id="82"/>
                <w:del w:author="Frank Harold Cardenas Espinoza" w:date="2024-04-13T01:42:00Z" w:id="83"/>
                <w:rFonts w:ascii="Arial" w:hAnsi="Arial" w:eastAsia="Times New Roman" w:cs="Arial"/>
                <w:sz w:val="20"/>
                <w:szCs w:val="20"/>
              </w:rPr>
              <w:pPrChange w:author="servicios_dvucept04" w:date="2024-04-12T17:41:00Z" w:id="84">
                <w:pPr>
                  <w:pStyle w:val="Prrafodelista"/>
                  <w:spacing w:before="120" w:after="120" w:line="23" w:lineRule="atLeast"/>
                  <w:ind w:right="113"/>
                  <w:jc w:val="both"/>
                </w:pPr>
              </w:pPrChange>
            </w:pPr>
            <w:ins w:author="servicios_dvucept04" w:date="2024-04-12T17:41:00Z" w:id="85">
              <w:r w:rsidRPr="370E9166">
                <w:rPr>
                  <w:rFonts w:ascii="Arial" w:hAnsi="Arial" w:eastAsia="Times New Roman" w:cs="Arial"/>
                  <w:sz w:val="20"/>
                  <w:szCs w:val="20"/>
                </w:rPr>
                <w:t xml:space="preserve">Se muestra en la pantalla un mensaje informativo </w:t>
              </w:r>
              <w:r w:rsidRPr="370E9166">
                <w:rPr>
                  <w:rFonts w:ascii="Arial" w:hAnsi="Arial" w:cs="Arial"/>
                  <w:color w:val="0052CC"/>
                  <w:sz w:val="20"/>
                  <w:szCs w:val="20"/>
                </w:rPr>
                <w:t xml:space="preserve">I0001 </w:t>
              </w:r>
              <w:r w:rsidRPr="370E9166">
                <w:rPr>
                  <w:rFonts w:ascii="Arial" w:hAnsi="Arial" w:eastAsia="Times New Roman" w:cs="Arial"/>
                  <w:sz w:val="20"/>
                  <w:szCs w:val="20"/>
                </w:rPr>
                <w:t>con la operación realizada</w:t>
              </w:r>
              <w:r w:rsidRPr="370E9166">
                <w:rPr>
                  <w:rFonts w:ascii="Arial" w:hAnsi="Arial" w:eastAsia="Arial" w:cs="Arial"/>
                  <w:sz w:val="20"/>
                  <w:szCs w:val="20"/>
                </w:rPr>
                <w:t xml:space="preserve"> </w:t>
              </w:r>
            </w:ins>
          </w:p>
          <w:p w:rsidRPr="007557C5" w:rsidR="000276C7" w:rsidP="007557C5" w:rsidRDefault="000276C7" w14:paraId="4E30D2B9" w14:textId="7A585F8E">
            <w:pPr>
              <w:pStyle w:val="Prrafodelista"/>
              <w:numPr>
                <w:ilvl w:val="0"/>
                <w:numId w:val="13"/>
              </w:numPr>
              <w:spacing w:before="120" w:after="120" w:line="23" w:lineRule="atLeast"/>
              <w:ind w:right="113"/>
              <w:jc w:val="both"/>
              <w:textAlignment w:val="baseline"/>
              <w:rPr>
                <w:rFonts w:ascii="Arial" w:hAnsi="Arial" w:eastAsia="Times New Roman" w:cs="Arial"/>
                <w:b/>
                <w:bCs/>
                <w:i/>
                <w:iCs/>
                <w:sz w:val="20"/>
                <w:szCs w:val="20"/>
                <w:rPrChange w:author="Frank Harold Cardenas Espinoza" w:date="2024-04-13T01:42:00Z" w:id="86">
                  <w:rPr>
                    <w:rFonts w:eastAsia="Times New Roman"/>
                    <w:b/>
                    <w:bCs/>
                    <w:i/>
                    <w:iCs/>
                  </w:rPr>
                </w:rPrChange>
              </w:rPr>
              <w:pPrChange w:author="Frank Harold Cardenas Espinoza" w:date="2024-04-13T01:42:00Z" w:id="87">
                <w:pPr>
                  <w:spacing w:before="120" w:after="120" w:line="23" w:lineRule="atLeast"/>
                  <w:ind w:left="102" w:right="113"/>
                  <w:jc w:val="both"/>
                  <w:textAlignment w:val="baseline"/>
                </w:pPr>
              </w:pPrChange>
            </w:pPr>
            <w:del w:author="servicios_dvucept04" w:date="2024-04-12T17:42:00Z" w:id="88">
              <w:r w:rsidRPr="007557C5">
                <w:rPr>
                  <w:rFonts w:ascii="Arial" w:hAnsi="Arial" w:eastAsia="Arial" w:cs="Arial"/>
                  <w:sz w:val="20"/>
                  <w:szCs w:val="20"/>
                  <w:rPrChange w:author="Frank Harold Cardenas Espinoza" w:date="2024-04-13T01:42:00Z" w:id="89">
                    <w:rPr>
                      <w:rFonts w:ascii="Arial" w:hAnsi="Arial" w:eastAsia="Times New Roman" w:cs="Arial"/>
                      <w:sz w:val="20"/>
                      <w:szCs w:val="20"/>
                    </w:rPr>
                  </w:rPrChange>
                </w:rPr>
                <w:delText xml:space="preserve">se </w:delText>
              </w:r>
              <w:r w:rsidRPr="007557C5">
                <w:rPr>
                  <w:rFonts w:ascii="Arial" w:hAnsi="Arial" w:eastAsia="Times New Roman" w:cs="Arial"/>
                  <w:sz w:val="20"/>
                  <w:szCs w:val="20"/>
                  <w:rPrChange w:author="Frank Harold Cardenas Espinoza" w:date="2024-04-13T01:42:00Z" w:id="90">
                    <w:rPr>
                      <w:rFonts w:eastAsia="Times New Roman"/>
                    </w:rPr>
                  </w:rPrChange>
                </w:rPr>
                <w:delText>guarda</w:delText>
              </w:r>
              <w:r w:rsidRPr="007557C5">
                <w:rPr>
                  <w:rFonts w:ascii="Arial" w:hAnsi="Arial" w:eastAsia="Arial" w:cs="Arial"/>
                  <w:sz w:val="20"/>
                  <w:szCs w:val="20"/>
                  <w:rPrChange w:author="Frank Harold Cardenas Espinoza" w:date="2024-04-13T01:42:00Z" w:id="91">
                    <w:rPr/>
                  </w:rPrChange>
                </w:rPr>
                <w:delText xml:space="preserve"> l</w:delText>
              </w:r>
              <w:r w:rsidRPr="007557C5">
                <w:rPr>
                  <w:rFonts w:ascii="Arial" w:hAnsi="Arial" w:eastAsia="Arial" w:cs="Arial"/>
                  <w:sz w:val="20"/>
                  <w:szCs w:val="20"/>
                  <w:rPrChange w:author="Frank Harold Cardenas Espinoza" w:date="2024-04-13T01:42:00Z" w:id="92">
                    <w:rPr>
                      <w:rFonts w:eastAsia="Times New Roman"/>
                    </w:rPr>
                  </w:rPrChange>
                </w:rPr>
                <w:delText xml:space="preserve">a información registrada </w:delText>
              </w:r>
              <w:r w:rsidRPr="007557C5" w:rsidR="009924EF">
                <w:rPr>
                  <w:rFonts w:ascii="Arial" w:hAnsi="Arial" w:eastAsia="Arial" w:cs="Arial"/>
                  <w:sz w:val="20"/>
                  <w:szCs w:val="20"/>
                  <w:rPrChange w:author="Frank Harold Cardenas Espinoza" w:date="2024-04-13T01:42:00Z" w:id="93">
                    <w:rPr>
                      <w:rFonts w:eastAsia="Times New Roman"/>
                    </w:rPr>
                  </w:rPrChange>
                </w:rPr>
                <w:delText>en la vista seleccionada</w:delText>
              </w:r>
              <w:r w:rsidRPr="007557C5">
                <w:rPr>
                  <w:rFonts w:ascii="Arial" w:hAnsi="Arial" w:eastAsia="Arial" w:cs="Arial"/>
                  <w:sz w:val="20"/>
                  <w:szCs w:val="20"/>
                  <w:rPrChange w:author="Frank Harold Cardenas Espinoza" w:date="2024-04-13T01:42:00Z" w:id="94">
                    <w:rPr>
                      <w:rFonts w:ascii="Arial" w:hAnsi="Arial" w:eastAsia="Times New Roman" w:cs="Arial"/>
                      <w:sz w:val="20"/>
                      <w:szCs w:val="20"/>
                    </w:rPr>
                  </w:rPrChange>
                </w:rPr>
                <w:delText>, el estado de 'por enviar’</w:delText>
              </w:r>
              <w:r w:rsidRPr="007557C5" w:rsidR="009924EF">
                <w:rPr>
                  <w:rFonts w:ascii="Arial" w:hAnsi="Arial" w:eastAsia="Arial" w:cs="Arial"/>
                  <w:sz w:val="20"/>
                  <w:szCs w:val="20"/>
                  <w:rPrChange w:author="Frank Harold Cardenas Espinoza" w:date="2024-04-13T01:42:00Z" w:id="95">
                    <w:rPr>
                      <w:rFonts w:ascii="Arial" w:hAnsi="Arial" w:eastAsia="Times New Roman" w:cs="Arial"/>
                      <w:sz w:val="20"/>
                      <w:szCs w:val="20"/>
                    </w:rPr>
                  </w:rPrChange>
                </w:rPr>
                <w:delText xml:space="preserve"> y la etiqueta “guardado”</w:delText>
              </w:r>
              <w:r w:rsidRPr="007557C5">
                <w:rPr>
                  <w:rFonts w:ascii="Arial" w:hAnsi="Arial" w:eastAsia="Arial" w:cs="Arial"/>
                  <w:sz w:val="20"/>
                  <w:szCs w:val="20"/>
                  <w:rPrChange w:author="Frank Harold Cardenas Espinoza" w:date="2024-04-13T01:42:00Z" w:id="96">
                    <w:rPr>
                      <w:rFonts w:ascii="Arial" w:hAnsi="Arial" w:eastAsia="Times New Roman" w:cs="Arial"/>
                      <w:sz w:val="20"/>
                      <w:szCs w:val="20"/>
                    </w:rPr>
                  </w:rPrChange>
                </w:rPr>
                <w:delText xml:space="preserve"> se mantie</w:delText>
              </w:r>
              <w:r w:rsidRPr="007557C5">
                <w:rPr>
                  <w:rFonts w:ascii="Arial" w:hAnsi="Arial" w:eastAsia="Times New Roman" w:cs="Arial"/>
                  <w:sz w:val="20"/>
                  <w:szCs w:val="20"/>
                  <w:rPrChange w:author="Frank Harold Cardenas Espinoza" w:date="2024-04-13T01:42:00Z" w:id="97">
                    <w:rPr>
                      <w:rFonts w:eastAsia="Times New Roman"/>
                    </w:rPr>
                  </w:rPrChange>
                </w:rPr>
                <w:delText>ne</w:delText>
              </w:r>
              <w:r w:rsidRPr="007557C5" w:rsidR="009924EF">
                <w:rPr>
                  <w:rFonts w:ascii="Arial" w:hAnsi="Arial" w:eastAsia="Times New Roman" w:cs="Arial"/>
                  <w:sz w:val="20"/>
                  <w:szCs w:val="20"/>
                  <w:rPrChange w:author="Frank Harold Cardenas Espinoza" w:date="2024-04-13T01:42:00Z" w:id="98">
                    <w:rPr>
                      <w:rFonts w:eastAsia="Times New Roman"/>
                    </w:rPr>
                  </w:rPrChange>
                </w:rPr>
                <w:delText>n</w:delText>
              </w:r>
              <w:r w:rsidRPr="007557C5">
                <w:rPr>
                  <w:rFonts w:ascii="Arial" w:hAnsi="Arial" w:eastAsia="Times New Roman" w:cs="Arial"/>
                  <w:sz w:val="20"/>
                  <w:szCs w:val="20"/>
                  <w:rPrChange w:author="Frank Harold Cardenas Espinoza" w:date="2024-04-13T01:42:00Z" w:id="99">
                    <w:rPr>
                      <w:rFonts w:eastAsia="Times New Roman"/>
                    </w:rPr>
                  </w:rPrChange>
                </w:rPr>
                <w:delText xml:space="preserve"> y se muestra en la pantalla un mensaje informativo </w:delText>
              </w:r>
              <w:r w:rsidRPr="007557C5">
                <w:rPr>
                  <w:rFonts w:ascii="Arial" w:hAnsi="Arial" w:cs="Arial"/>
                  <w:color w:val="0052CC"/>
                  <w:sz w:val="20"/>
                  <w:szCs w:val="20"/>
                  <w:rPrChange w:author="Frank Harold Cardenas Espinoza" w:date="2024-04-13T01:42:00Z" w:id="100">
                    <w:rPr>
                      <w:color w:val="0052CC"/>
                    </w:rPr>
                  </w:rPrChange>
                </w:rPr>
                <w:delText>I0001</w:delText>
              </w:r>
              <w:r w:rsidRPr="007557C5">
                <w:rPr>
                  <w:rFonts w:ascii="Arial" w:hAnsi="Arial" w:eastAsia="Times New Roman" w:cs="Arial"/>
                  <w:sz w:val="20"/>
                  <w:szCs w:val="20"/>
                  <w:rPrChange w:author="Frank Harold Cardenas Espinoza" w:date="2024-04-13T01:42:00Z" w:id="101">
                    <w:rPr>
                      <w:rFonts w:eastAsia="Times New Roman"/>
                    </w:rPr>
                  </w:rPrChange>
                </w:rPr>
                <w:delText>con la operación realizada.</w:delText>
              </w:r>
            </w:del>
            <w:del w:author="servicios_dvucept04" w:date="2024-04-12T17:41:00Z" w:id="102">
              <w:r w:rsidRPr="007557C5">
                <w:rPr>
                  <w:rFonts w:ascii="Arial" w:hAnsi="Arial" w:eastAsia="Times New Roman" w:cs="Arial"/>
                  <w:sz w:val="20"/>
                  <w:szCs w:val="20"/>
                  <w:rPrChange w:author="Frank Harold Cardenas Espinoza" w:date="2024-04-13T01:42:00Z" w:id="103">
                    <w:rPr>
                      <w:rFonts w:eastAsia="Times New Roman"/>
                    </w:rPr>
                  </w:rPrChange>
                </w:rPr>
                <w:delText xml:space="preserve">  </w:delText>
              </w:r>
              <w:r w:rsidRPr="007557C5">
                <w:rPr>
                  <w:rFonts w:ascii="Arial" w:hAnsi="Arial" w:eastAsia="Times New Roman" w:cs="Arial"/>
                  <w:color w:val="0052CC"/>
                  <w:sz w:val="18"/>
                  <w:szCs w:val="18"/>
                  <w:lang w:val="es-PE" w:eastAsia="es-PE"/>
                  <w:rPrChange w:author="Frank Harold Cardenas Espinoza" w:date="2024-04-13T01:42:00Z" w:id="104">
                    <w:rPr>
                      <w:rFonts w:eastAsia="Times New Roman"/>
                      <w:color w:val="0052CC"/>
                      <w:sz w:val="18"/>
                      <w:szCs w:val="18"/>
                      <w:lang w:val="es-PE" w:eastAsia="es-PE"/>
                    </w:rPr>
                  </w:rPrChange>
                </w:rPr>
                <w:delText> </w:delText>
              </w:r>
            </w:del>
          </w:p>
        </w:tc>
      </w:tr>
      <w:tr w:rsidRPr="002D1EDA" w:rsidR="000276C7" w:rsidTr="00A96E0F" w14:paraId="7EAAB8D9" w14:textId="77777777">
        <w:trPr>
          <w:trHeight w:val="132"/>
        </w:trPr>
        <w:tc>
          <w:tcPr>
            <w:tcW w:w="1592" w:type="dxa"/>
            <w:shd w:val="clear" w:color="auto" w:fill="auto"/>
            <w:vAlign w:val="center"/>
          </w:tcPr>
          <w:p w:rsidRPr="002D1EDA" w:rsidR="000276C7" w:rsidP="001051A5" w:rsidRDefault="000276C7" w14:paraId="1E782A74" w14:textId="77777777">
            <w:pPr>
              <w:spacing w:line="276" w:lineRule="auto"/>
              <w:ind w:left="113" w:right="113"/>
              <w:textAlignment w:val="baseline"/>
              <w:rPr>
                <w:rFonts w:ascii="Arial" w:hAnsi="Arial" w:eastAsia="Times New Roman" w:cs="Arial"/>
                <w:sz w:val="20"/>
                <w:szCs w:val="20"/>
              </w:rPr>
            </w:pPr>
            <w:r w:rsidRPr="002D1EDA">
              <w:rPr>
                <w:rFonts w:ascii="Arial" w:hAnsi="Arial" w:eastAsia="Times New Roman" w:cs="Arial"/>
                <w:sz w:val="20"/>
                <w:szCs w:val="20"/>
              </w:rPr>
              <w:t>Escenario 3</w:t>
            </w:r>
          </w:p>
        </w:tc>
        <w:tc>
          <w:tcPr>
            <w:tcW w:w="7072" w:type="dxa"/>
            <w:shd w:val="clear" w:color="auto" w:fill="auto"/>
          </w:tcPr>
          <w:p w:rsidRPr="002D1EDA" w:rsidR="000276C7" w:rsidP="001051A5" w:rsidRDefault="000276C7" w14:paraId="03016123" w14:textId="76DA3103">
            <w:pPr>
              <w:spacing w:before="120" w:after="120" w:line="23" w:lineRule="atLeast"/>
              <w:ind w:left="113" w:right="113" w:hanging="11"/>
              <w:jc w:val="both"/>
              <w:textAlignment w:val="baseline"/>
              <w:rPr>
                <w:rFonts w:ascii="Arial" w:hAnsi="Arial" w:eastAsia="Times New Roman" w:cs="Arial"/>
                <w:b/>
                <w:bCs/>
                <w:i/>
                <w:iCs/>
                <w:sz w:val="20"/>
                <w:szCs w:val="20"/>
              </w:rPr>
            </w:pPr>
            <w:r w:rsidRPr="77E92E1F">
              <w:rPr>
                <w:rFonts w:ascii="Arial" w:hAnsi="Arial" w:eastAsia="Times New Roman" w:cs="Arial"/>
                <w:b/>
                <w:bCs/>
                <w:i/>
                <w:iCs/>
                <w:sz w:val="20"/>
                <w:szCs w:val="20"/>
              </w:rPr>
              <w:t xml:space="preserve">Guardado de la </w:t>
            </w:r>
            <w:r w:rsidR="009924EF">
              <w:rPr>
                <w:rFonts w:ascii="Arial" w:hAnsi="Arial" w:eastAsia="Times New Roman" w:cs="Arial"/>
                <w:b/>
                <w:bCs/>
                <w:i/>
                <w:iCs/>
                <w:sz w:val="20"/>
                <w:szCs w:val="20"/>
              </w:rPr>
              <w:t>información</w:t>
            </w:r>
            <w:r w:rsidRPr="77E92E1F">
              <w:rPr>
                <w:rFonts w:ascii="Arial" w:hAnsi="Arial" w:eastAsia="Times New Roman" w:cs="Arial"/>
                <w:b/>
                <w:bCs/>
                <w:i/>
                <w:iCs/>
                <w:sz w:val="20"/>
                <w:szCs w:val="20"/>
              </w:rPr>
              <w:t xml:space="preserve"> con estado ‘por corregir’</w:t>
            </w:r>
          </w:p>
          <w:p w:rsidRPr="002D1EDA" w:rsidR="009924EF" w:rsidRDefault="009924EF" w14:paraId="3C128D8E" w14:textId="256D6A55">
            <w:pPr>
              <w:spacing w:before="120" w:after="120"/>
              <w:ind w:left="102" w:right="113"/>
              <w:jc w:val="both"/>
              <w:rPr>
                <w:rFonts w:ascii="Arial" w:hAnsi="Arial" w:eastAsia="Times New Roman" w:cs="Arial"/>
                <w:sz w:val="20"/>
                <w:szCs w:val="20"/>
              </w:rPr>
              <w:pPrChange w:author="servicios_dvucept04" w:date="2024-04-13T01:37:00Z" w:id="105">
                <w:pPr>
                  <w:spacing w:before="120" w:after="120" w:line="23" w:lineRule="atLeast"/>
                  <w:ind w:left="102" w:right="113"/>
                  <w:jc w:val="both"/>
                  <w:textAlignment w:val="baseline"/>
                </w:pPr>
              </w:pPrChange>
            </w:pPr>
            <w:r w:rsidRPr="77E92E1F"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  <w:t>Dado</w:t>
            </w:r>
            <w:r w:rsidRPr="77E92E1F">
              <w:rPr>
                <w:rFonts w:ascii="Arial" w:hAnsi="Arial" w:eastAsia="Times New Roman" w:cs="Arial"/>
                <w:sz w:val="20"/>
                <w:szCs w:val="20"/>
              </w:rPr>
              <w:t xml:space="preserve"> el rol autorizado que se encuentra en </w:t>
            </w:r>
            <w:r>
              <w:rPr>
                <w:rFonts w:ascii="Arial" w:hAnsi="Arial" w:eastAsia="Times New Roman" w:cs="Arial"/>
                <w:sz w:val="20"/>
                <w:szCs w:val="20"/>
              </w:rPr>
              <w:t>una de las vistas</w:t>
            </w:r>
            <w:r w:rsidRPr="77E92E1F">
              <w:rPr>
                <w:rFonts w:ascii="Arial" w:hAnsi="Arial" w:eastAsia="Times New Roman" w:cs="Arial"/>
                <w:sz w:val="20"/>
                <w:szCs w:val="20"/>
              </w:rPr>
              <w:t xml:space="preserve"> de detalle </w:t>
            </w:r>
            <w:r>
              <w:rPr>
                <w:rFonts w:ascii="Arial" w:hAnsi="Arial" w:eastAsia="Times New Roman" w:cs="Arial"/>
                <w:sz w:val="20"/>
                <w:szCs w:val="20"/>
              </w:rPr>
              <w:t>de la escala</w:t>
            </w:r>
            <w:ins w:author="servicios_dvucept04" w:date="2024-04-12T17:29:00Z" w:id="106">
              <w:r w:rsidRPr="370E9166" w:rsidR="653C17E4">
                <w:rPr>
                  <w:rFonts w:ascii="Arial" w:hAnsi="Arial" w:eastAsia="Times New Roman" w:cs="Arial"/>
                  <w:sz w:val="20"/>
                  <w:szCs w:val="20"/>
                </w:rPr>
                <w:t>,</w:t>
              </w:r>
            </w:ins>
            <w:ins w:author="servicios_dvucept04" w:date="2024-04-12T17:45:00Z" w:id="107">
              <w:r>
                <w:br/>
              </w:r>
              <w:r w:rsidRPr="370E9166" w:rsidR="6154EA5B">
                <w:rPr>
                  <w:rFonts w:ascii="Arial" w:hAnsi="Arial" w:eastAsia="Times New Roman" w:cs="Arial"/>
                  <w:b/>
                  <w:bCs/>
                  <w:sz w:val="20"/>
                  <w:szCs w:val="20"/>
                </w:rPr>
                <w:t>Y</w:t>
              </w:r>
              <w:r w:rsidRPr="370E9166" w:rsidR="6154EA5B">
                <w:rPr>
                  <w:rFonts w:ascii="Arial" w:hAnsi="Arial" w:eastAsia="Times New Roman" w:cs="Arial"/>
                  <w:sz w:val="20"/>
                  <w:szCs w:val="20"/>
                </w:rPr>
                <w:t xml:space="preserve">, </w:t>
              </w:r>
              <w:r w:rsidRPr="370E9166" w:rsidR="6154EA5B">
                <w:rPr>
                  <w:rStyle w:val="normaltextrun"/>
                  <w:rFonts w:ascii="Arial" w:hAnsi="Arial" w:cs="Arial"/>
                  <w:sz w:val="20"/>
                  <w:szCs w:val="20"/>
                </w:rPr>
                <w:t>los campos cumplen con las limitaciones de longitud y formato mencionadas en sus respectivos mapeos técnicos.</w:t>
              </w:r>
            </w:ins>
            <w:ins w:author="servicios_dvucept04" w:date="2024-04-12T17:29:00Z" w:id="108">
              <w:r>
                <w:br/>
              </w:r>
            </w:ins>
            <w:del w:author="servicios_dvucept04" w:date="2024-04-12T17:32:00Z" w:id="109">
              <w:r w:rsidRPr="370E9166" w:rsidDel="131712C9">
                <w:rPr>
                  <w:rFonts w:ascii="Arial" w:hAnsi="Arial" w:eastAsia="Times New Roman" w:cs="Arial"/>
                  <w:sz w:val="20"/>
                  <w:szCs w:val="20"/>
                </w:rPr>
                <w:delText> </w:delText>
              </w:r>
            </w:del>
            <w:ins w:author="servicios_dvucept04" w:date="2024-04-12T17:32:00Z" w:id="110">
              <w:r w:rsidRPr="370E9166" w:rsidR="126E6F8D">
                <w:rPr>
                  <w:rFonts w:ascii="Arial" w:hAnsi="Arial" w:eastAsia="Times New Roman" w:cs="Arial"/>
                  <w:b/>
                  <w:bCs/>
                  <w:sz w:val="20"/>
                  <w:szCs w:val="20"/>
                </w:rPr>
                <w:t>Y</w:t>
              </w:r>
              <w:r w:rsidRPr="370E9166" w:rsidR="126E6F8D">
                <w:rPr>
                  <w:rFonts w:ascii="Arial" w:hAnsi="Arial" w:eastAsia="Times New Roman" w:cs="Arial"/>
                  <w:sz w:val="20"/>
                  <w:szCs w:val="20"/>
                </w:rPr>
                <w:t xml:space="preserve">, </w:t>
              </w:r>
            </w:ins>
            <w:ins w:author="servicios_dvucept04" w:date="2024-04-12T17:39:00Z" w:id="111">
              <w:r w:rsidRPr="370E9166" w:rsidR="4D6D3510">
                <w:rPr>
                  <w:rFonts w:ascii="Arial" w:hAnsi="Arial" w:eastAsia="Times New Roman" w:cs="Arial"/>
                  <w:sz w:val="20"/>
                  <w:szCs w:val="20"/>
                </w:rPr>
                <w:t>va a guardar información de una pestaña con</w:t>
              </w:r>
            </w:ins>
            <w:ins w:author="servicios_dvucept04" w:date="2024-04-12T17:32:00Z" w:id="112">
              <w:r w:rsidRPr="370E9166" w:rsidR="126E6F8D">
                <w:rPr>
                  <w:rFonts w:ascii="Arial" w:hAnsi="Arial" w:eastAsia="Times New Roman" w:cs="Arial"/>
                  <w:b/>
                  <w:bCs/>
                  <w:sz w:val="20"/>
                  <w:szCs w:val="20"/>
                </w:rPr>
                <w:t xml:space="preserve"> </w:t>
              </w:r>
              <w:r w:rsidRPr="370E9166" w:rsidR="126E6F8D">
                <w:rPr>
                  <w:rFonts w:ascii="Arial" w:hAnsi="Arial" w:eastAsia="Times New Roman" w:cs="Arial"/>
                  <w:sz w:val="20"/>
                  <w:szCs w:val="20"/>
                </w:rPr>
                <w:t xml:space="preserve">estado de la DUE/pestaña es “por </w:t>
              </w:r>
              <w:r w:rsidRPr="370E9166" w:rsidR="126E6F8D">
                <w:rPr>
                  <w:rFonts w:ascii="Arial" w:hAnsi="Arial" w:eastAsia="Times New Roman" w:cs="Arial"/>
                  <w:sz w:val="20"/>
                  <w:szCs w:val="20"/>
                  <w:rPrChange w:author="servicios_dvucept04" w:date="2024-04-12T17:32:00Z" w:id="113">
                    <w:rPr>
                      <w:rFonts w:ascii="Arial" w:hAnsi="Arial" w:eastAsia="Times New Roman" w:cs="Arial"/>
                      <w:b/>
                      <w:bCs/>
                      <w:sz w:val="20"/>
                      <w:szCs w:val="20"/>
                    </w:rPr>
                  </w:rPrChange>
                </w:rPr>
                <w:t>corregir</w:t>
              </w:r>
              <w:r w:rsidRPr="370E9166" w:rsidR="126E6F8D">
                <w:rPr>
                  <w:rFonts w:ascii="Arial" w:hAnsi="Arial" w:eastAsia="Times New Roman" w:cs="Arial"/>
                  <w:sz w:val="20"/>
                  <w:szCs w:val="20"/>
                </w:rPr>
                <w:t>”.</w:t>
              </w:r>
              <w:r w:rsidRPr="77E92E1F">
                <w:rPr>
                  <w:rFonts w:ascii="Arial" w:hAnsi="Arial" w:eastAsia="Times New Roman" w:cs="Arial"/>
                  <w:sz w:val="20"/>
                  <w:szCs w:val="20"/>
                </w:rPr>
                <w:t> </w:t>
              </w:r>
            </w:ins>
          </w:p>
          <w:p w:rsidRPr="002D1EDA" w:rsidR="009924EF" w:rsidP="009924EF" w:rsidRDefault="009924EF" w14:paraId="2ECD4A8B" w14:textId="77777777">
            <w:pPr>
              <w:spacing w:before="120" w:after="120" w:line="23" w:lineRule="atLeast"/>
              <w:ind w:left="102" w:right="113"/>
              <w:jc w:val="both"/>
              <w:textAlignment w:val="baseline"/>
              <w:rPr>
                <w:rFonts w:ascii="Arial" w:hAnsi="Arial" w:eastAsia="Times New Roman" w:cs="Arial"/>
                <w:sz w:val="20"/>
                <w:szCs w:val="20"/>
              </w:rPr>
            </w:pPr>
            <w:r w:rsidRPr="77E92E1F"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  <w:t>Cuando</w:t>
            </w:r>
            <w:r w:rsidRPr="77E92E1F">
              <w:rPr>
                <w:rFonts w:ascii="Arial" w:hAnsi="Arial" w:eastAsia="Times New Roman" w:cs="Arial"/>
                <w:sz w:val="20"/>
                <w:szCs w:val="20"/>
              </w:rPr>
              <w:t xml:space="preserve"> seleccione la opción “guardar”. </w:t>
            </w:r>
          </w:p>
          <w:p w:rsidR="60DAA6C2" w:rsidP="370E9166" w:rsidRDefault="60DAA6C2" w14:paraId="123C8792" w14:textId="19233439">
            <w:pPr>
              <w:spacing w:before="120" w:after="120" w:line="23" w:lineRule="atLeast"/>
              <w:ind w:left="102" w:right="113"/>
              <w:jc w:val="both"/>
              <w:rPr>
                <w:ins w:author="servicios_dvucept04" w:date="2024-04-12T17:42:00Z" w:id="114"/>
                <w:rFonts w:ascii="Arial" w:hAnsi="Arial" w:eastAsia="Times New Roman" w:cs="Arial"/>
                <w:b/>
                <w:bCs/>
                <w:i/>
                <w:iCs/>
                <w:sz w:val="20"/>
                <w:szCs w:val="20"/>
              </w:rPr>
            </w:pPr>
            <w:ins w:author="servicios_dvucept04" w:date="2024-04-12T17:42:00Z" w:id="115">
              <w:r w:rsidRPr="370E9166">
                <w:rPr>
                  <w:rFonts w:ascii="Arial" w:hAnsi="Arial" w:eastAsia="Times New Roman" w:cs="Arial"/>
                  <w:b/>
                  <w:bCs/>
                  <w:sz w:val="20"/>
                  <w:szCs w:val="20"/>
                </w:rPr>
                <w:t>Entonces</w:t>
              </w:r>
              <w:r w:rsidRPr="370E9166">
                <w:rPr>
                  <w:rFonts w:ascii="Arial" w:hAnsi="Arial" w:eastAsia="Times New Roman" w:cs="Arial"/>
                  <w:sz w:val="20"/>
                  <w:szCs w:val="20"/>
                </w:rPr>
                <w:t xml:space="preserve"> el sistema:</w:t>
              </w:r>
            </w:ins>
          </w:p>
          <w:p w:rsidR="60DAA6C2" w:rsidRDefault="60DAA6C2" w14:paraId="6C32DAB9" w14:textId="2E01829C">
            <w:pPr>
              <w:pStyle w:val="Prrafodelista"/>
              <w:numPr>
                <w:ilvl w:val="0"/>
                <w:numId w:val="12"/>
              </w:numPr>
              <w:spacing w:before="120" w:after="120"/>
              <w:ind w:right="113"/>
              <w:jc w:val="both"/>
              <w:rPr>
                <w:ins w:author="servicios_dvucept04" w:date="2024-04-12T17:42:00Z" w:id="116"/>
                <w:rFonts w:ascii="Arial" w:hAnsi="Arial" w:eastAsia="Times New Roman" w:cs="Arial"/>
                <w:sz w:val="20"/>
                <w:szCs w:val="20"/>
              </w:rPr>
              <w:pPrChange w:author="servicios_dvucept04" w:date="2024-04-12T17:43:00Z" w:id="117">
                <w:pPr>
                  <w:pStyle w:val="Prrafodelista"/>
                  <w:numPr>
                    <w:numId w:val="2"/>
                  </w:numPr>
                  <w:spacing w:before="120" w:after="120"/>
                  <w:ind w:right="113" w:hanging="360"/>
                  <w:jc w:val="both"/>
                </w:pPr>
              </w:pPrChange>
            </w:pPr>
            <w:ins w:author="servicios_dvucept04" w:date="2024-04-12T17:42:00Z" w:id="118">
              <w:r w:rsidRPr="370E9166">
                <w:rPr>
                  <w:rFonts w:ascii="Arial" w:hAnsi="Arial" w:eastAsia="Times New Roman" w:cs="Arial"/>
                  <w:sz w:val="20"/>
                  <w:szCs w:val="20"/>
                </w:rPr>
                <w:t>Guarda la información registrada en la vista seleccionada.</w:t>
              </w:r>
            </w:ins>
          </w:p>
          <w:p w:rsidR="60DAA6C2" w:rsidRDefault="60DAA6C2" w14:paraId="34063860" w14:textId="1E50CC31">
            <w:pPr>
              <w:pStyle w:val="Prrafodelista"/>
              <w:numPr>
                <w:ilvl w:val="0"/>
                <w:numId w:val="12"/>
              </w:numPr>
              <w:spacing w:before="120" w:after="120"/>
              <w:ind w:right="113"/>
              <w:jc w:val="both"/>
              <w:rPr>
                <w:ins w:author="servicios_dvucept04" w:date="2024-04-12T17:42:00Z" w:id="119"/>
                <w:rFonts w:ascii="Arial" w:hAnsi="Arial" w:eastAsia="Times New Roman" w:cs="Arial"/>
                <w:sz w:val="20"/>
                <w:szCs w:val="20"/>
                <w:lang w:val="es-PE"/>
              </w:rPr>
              <w:pPrChange w:author="servicios_dvucept04" w:date="2024-04-12T17:43:00Z" w:id="120">
                <w:pPr>
                  <w:pStyle w:val="Prrafodelista"/>
                  <w:numPr>
                    <w:numId w:val="2"/>
                  </w:numPr>
                  <w:spacing w:before="120" w:after="120"/>
                  <w:ind w:right="113" w:hanging="360"/>
                  <w:jc w:val="both"/>
                </w:pPr>
              </w:pPrChange>
            </w:pPr>
            <w:ins w:author="servicios_dvucept04" w:date="2024-04-12T17:42:00Z" w:id="121">
              <w:r w:rsidRPr="370E9166">
                <w:rPr>
                  <w:rFonts w:ascii="Arial" w:hAnsi="Arial" w:eastAsia="Times New Roman" w:cs="Arial"/>
                  <w:sz w:val="20"/>
                  <w:szCs w:val="20"/>
                </w:rPr>
                <w:t xml:space="preserve">El estado de “por </w:t>
              </w:r>
            </w:ins>
            <w:ins w:author="servicios_dvucept04" w:date="2024-04-12T17:43:00Z" w:id="122">
              <w:r w:rsidRPr="370E9166">
                <w:rPr>
                  <w:rFonts w:ascii="Arial" w:hAnsi="Arial" w:eastAsia="Arial" w:cs="Arial"/>
                  <w:sz w:val="20"/>
                  <w:szCs w:val="20"/>
                </w:rPr>
                <w:t>corregir</w:t>
              </w:r>
            </w:ins>
            <w:ins w:author="servicios_dvucept04" w:date="2024-04-12T17:42:00Z" w:id="123">
              <w:r w:rsidRPr="370E9166">
                <w:rPr>
                  <w:rFonts w:ascii="Arial" w:hAnsi="Arial" w:eastAsia="Times New Roman" w:cs="Arial"/>
                  <w:sz w:val="20"/>
                  <w:szCs w:val="20"/>
                </w:rPr>
                <w:t xml:space="preserve">” y </w:t>
              </w:r>
              <w:del w:author="Frank Harold Cardenas Espinoza" w:date="2024-04-13T01:42:00Z" w:id="124">
                <w:r w:rsidRPr="370E9166" w:rsidDel="007557C5">
                  <w:rPr>
                    <w:rFonts w:ascii="Arial" w:hAnsi="Arial" w:eastAsia="Times New Roman" w:cs="Arial"/>
                    <w:sz w:val="20"/>
                    <w:szCs w:val="20"/>
                  </w:rPr>
                  <w:delText>la etiqueta</w:delText>
                </w:r>
              </w:del>
            </w:ins>
            <w:ins w:author="Frank Harold Cardenas Espinoza" w:date="2024-04-13T01:42:00Z" w:id="125">
              <w:r w:rsidR="007557C5">
                <w:rPr>
                  <w:rFonts w:ascii="Arial" w:hAnsi="Arial" w:eastAsia="Times New Roman" w:cs="Arial"/>
                  <w:sz w:val="20"/>
                  <w:szCs w:val="20"/>
                </w:rPr>
                <w:t>el icono</w:t>
              </w:r>
            </w:ins>
            <w:ins w:author="servicios_dvucept04" w:date="2024-04-12T17:42:00Z" w:id="126">
              <w:r w:rsidRPr="370E9166">
                <w:rPr>
                  <w:rFonts w:ascii="Arial" w:hAnsi="Arial" w:eastAsia="Times New Roman" w:cs="Arial"/>
                  <w:sz w:val="20"/>
                  <w:szCs w:val="20"/>
                </w:rPr>
                <w:t xml:space="preserve"> “</w:t>
              </w:r>
            </w:ins>
            <w:ins w:author="servicios_dvucept04" w:date="2024-04-12T17:43:00Z" w:id="127">
              <w:r w:rsidRPr="370E9166">
                <w:rPr>
                  <w:rFonts w:ascii="Arial" w:hAnsi="Arial" w:eastAsia="Arial" w:cs="Arial"/>
                  <w:sz w:val="20"/>
                  <w:szCs w:val="20"/>
                </w:rPr>
                <w:t xml:space="preserve">opinado </w:t>
              </w:r>
              <w:r w:rsidRPr="370E9166">
                <w:rPr>
                  <w:rFonts w:ascii="Arial" w:hAnsi="Arial" w:eastAsia="Times New Roman" w:cs="Arial"/>
                  <w:sz w:val="20"/>
                  <w:szCs w:val="20"/>
                </w:rPr>
                <w:t>desfavorable</w:t>
              </w:r>
            </w:ins>
            <w:ins w:author="servicios_dvucept04" w:date="2024-04-12T17:42:00Z" w:id="128">
              <w:r w:rsidRPr="370E9166">
                <w:rPr>
                  <w:rFonts w:ascii="Arial" w:hAnsi="Arial" w:eastAsia="Times New Roman" w:cs="Arial"/>
                  <w:sz w:val="20"/>
                  <w:szCs w:val="20"/>
                </w:rPr>
                <w:t>” se mantienen.</w:t>
              </w:r>
            </w:ins>
          </w:p>
          <w:p w:rsidR="60DAA6C2" w:rsidRDefault="60DAA6C2" w14:paraId="65B3FF2F" w14:textId="37082617">
            <w:pPr>
              <w:pStyle w:val="Prrafodelista"/>
              <w:numPr>
                <w:ilvl w:val="0"/>
                <w:numId w:val="12"/>
              </w:numPr>
              <w:spacing w:before="120" w:after="120" w:line="23" w:lineRule="atLeast"/>
              <w:ind w:right="113"/>
              <w:jc w:val="both"/>
              <w:rPr>
                <w:ins w:author="servicios_dvucept04" w:date="2024-04-12T17:42:00Z" w:id="129"/>
                <w:rFonts w:ascii="Arial" w:hAnsi="Arial" w:eastAsia="Arial" w:cs="Arial"/>
                <w:sz w:val="20"/>
                <w:szCs w:val="20"/>
              </w:rPr>
              <w:pPrChange w:author="servicios_dvucept04" w:date="2024-04-12T17:43:00Z" w:id="130">
                <w:pPr>
                  <w:pStyle w:val="Prrafodelista"/>
                  <w:numPr>
                    <w:numId w:val="2"/>
                  </w:numPr>
                  <w:spacing w:before="120" w:after="120" w:line="23" w:lineRule="atLeast"/>
                  <w:ind w:right="113" w:hanging="360"/>
                  <w:jc w:val="both"/>
                </w:pPr>
              </w:pPrChange>
            </w:pPr>
            <w:ins w:author="servicios_dvucept04" w:date="2024-04-12T17:42:00Z" w:id="131">
              <w:r w:rsidRPr="370E9166">
                <w:rPr>
                  <w:rFonts w:ascii="Arial" w:hAnsi="Arial" w:eastAsia="Times New Roman" w:cs="Arial"/>
                  <w:sz w:val="20"/>
                  <w:szCs w:val="20"/>
                </w:rPr>
                <w:t xml:space="preserve">Se muestra en la pantalla un mensaje informativo </w:t>
              </w:r>
              <w:r w:rsidRPr="370E9166">
                <w:rPr>
                  <w:rFonts w:ascii="Arial" w:hAnsi="Arial" w:cs="Arial"/>
                  <w:color w:val="0052CC"/>
                  <w:sz w:val="20"/>
                  <w:szCs w:val="20"/>
                </w:rPr>
                <w:t xml:space="preserve">I0001 </w:t>
              </w:r>
              <w:r w:rsidRPr="370E9166">
                <w:rPr>
                  <w:rFonts w:ascii="Arial" w:hAnsi="Arial" w:eastAsia="Times New Roman" w:cs="Arial"/>
                  <w:sz w:val="20"/>
                  <w:szCs w:val="20"/>
                </w:rPr>
                <w:t>con la operación realizada</w:t>
              </w:r>
            </w:ins>
            <w:ins w:author="servicios_dvucept04" w:date="2024-04-12T17:43:00Z" w:id="132">
              <w:r w:rsidRPr="370E9166">
                <w:rPr>
                  <w:rFonts w:ascii="Arial" w:hAnsi="Arial" w:eastAsia="Times New Roman" w:cs="Arial"/>
                  <w:sz w:val="20"/>
                  <w:szCs w:val="20"/>
                </w:rPr>
                <w:t>.</w:t>
              </w:r>
            </w:ins>
          </w:p>
          <w:p w:rsidRPr="002D1EDA" w:rsidR="000276C7" w:rsidP="001051A5" w:rsidRDefault="009924EF" w14:paraId="33BD4271" w14:textId="10EEE77E">
            <w:pPr>
              <w:spacing w:before="120" w:after="120" w:line="23" w:lineRule="atLeast"/>
              <w:ind w:left="102" w:right="113"/>
              <w:jc w:val="both"/>
              <w:textAlignment w:val="baseline"/>
              <w:rPr>
                <w:rFonts w:ascii="Arial" w:hAnsi="Arial" w:eastAsia="Times New Roman" w:cs="Arial"/>
                <w:b/>
                <w:bCs/>
                <w:i/>
                <w:iCs/>
                <w:sz w:val="20"/>
                <w:szCs w:val="20"/>
              </w:rPr>
            </w:pPr>
            <w:del w:author="servicios_dvucept04" w:date="2024-04-12T17:43:00Z" w:id="133">
              <w:r w:rsidRPr="77E92E1F">
                <w:rPr>
                  <w:rFonts w:ascii="Arial" w:hAnsi="Arial" w:eastAsia="Times New Roman" w:cs="Arial"/>
                  <w:b/>
                  <w:bCs/>
                  <w:sz w:val="20"/>
                  <w:szCs w:val="20"/>
                </w:rPr>
                <w:delText>Entonces</w:delText>
              </w:r>
              <w:r w:rsidRPr="77E92E1F">
                <w:rPr>
                  <w:rFonts w:ascii="Arial" w:hAnsi="Arial" w:eastAsia="Times New Roman" w:cs="Arial"/>
                  <w:sz w:val="20"/>
                  <w:szCs w:val="20"/>
                </w:rPr>
                <w:delText xml:space="preserve"> se gu</w:delText>
              </w:r>
              <w:r w:rsidRPr="370E9166">
                <w:rPr>
                  <w:rFonts w:ascii="Arial" w:hAnsi="Arial" w:eastAsia="Arial" w:cs="Arial"/>
                  <w:sz w:val="20"/>
                  <w:szCs w:val="20"/>
                  <w:rPrChange w:author="servicios_dvucept04" w:date="2024-04-13T01:37:00Z" w:id="134">
                    <w:rPr>
                      <w:rFonts w:ascii="Arial" w:hAnsi="Arial" w:eastAsia="Times New Roman" w:cs="Arial"/>
                      <w:sz w:val="20"/>
                      <w:szCs w:val="20"/>
                    </w:rPr>
                  </w:rPrChange>
                </w:rPr>
                <w:delText>arda l</w:delText>
              </w:r>
              <w:r w:rsidRPr="370E9166">
                <w:rPr>
                  <w:rFonts w:ascii="Arial" w:hAnsi="Arial" w:eastAsia="Arial" w:cs="Arial"/>
                  <w:sz w:val="20"/>
                  <w:szCs w:val="20"/>
                  <w:rPrChange w:author="servicios_dvucept04" w:date="2024-04-13T01:37:00Z" w:id="135">
                    <w:rPr>
                      <w:rFonts w:eastAsia="Times New Roman"/>
                    </w:rPr>
                  </w:rPrChange>
                </w:rPr>
                <w:delText>a información registrada en la vista seleccionada</w:delText>
              </w:r>
              <w:r w:rsidRPr="370E9166">
                <w:rPr>
                  <w:rFonts w:ascii="Arial" w:hAnsi="Arial" w:eastAsia="Arial" w:cs="Arial"/>
                  <w:sz w:val="20"/>
                  <w:szCs w:val="20"/>
                  <w:rPrChange w:author="servicios_dvucept04" w:date="2024-04-13T01:37:00Z" w:id="136">
                    <w:rPr>
                      <w:rFonts w:ascii="Arial" w:hAnsi="Arial" w:eastAsia="Times New Roman" w:cs="Arial"/>
                      <w:sz w:val="20"/>
                      <w:szCs w:val="20"/>
                    </w:rPr>
                  </w:rPrChange>
                </w:rPr>
                <w:delText xml:space="preserve">, el estado de 'por corregir’ y la etiqueta “opinado </w:delText>
              </w:r>
              <w:r>
                <w:rPr>
                  <w:rFonts w:ascii="Arial" w:hAnsi="Arial" w:eastAsia="Times New Roman" w:cs="Arial"/>
                  <w:sz w:val="20"/>
                  <w:szCs w:val="20"/>
                </w:rPr>
                <w:delText>desfavorable”</w:delText>
              </w:r>
              <w:r w:rsidRPr="77E92E1F">
                <w:rPr>
                  <w:rFonts w:ascii="Arial" w:hAnsi="Arial" w:eastAsia="Times New Roman" w:cs="Arial"/>
                  <w:sz w:val="20"/>
                  <w:szCs w:val="20"/>
                </w:rPr>
                <w:delText xml:space="preserve"> se mantiene</w:delText>
              </w:r>
              <w:r>
                <w:rPr>
                  <w:rFonts w:ascii="Arial" w:hAnsi="Arial" w:eastAsia="Times New Roman" w:cs="Arial"/>
                  <w:sz w:val="20"/>
                  <w:szCs w:val="20"/>
                </w:rPr>
                <w:delText>n</w:delText>
              </w:r>
              <w:r w:rsidRPr="77E92E1F">
                <w:rPr>
                  <w:rFonts w:ascii="Arial" w:hAnsi="Arial" w:eastAsia="Times New Roman" w:cs="Arial"/>
                  <w:sz w:val="20"/>
                  <w:szCs w:val="20"/>
                </w:rPr>
                <w:delText xml:space="preserve"> y se muestra en la pantalla un mensaje informativo </w:delText>
              </w:r>
              <w:r w:rsidRPr="77E92E1F">
                <w:rPr>
                  <w:rFonts w:ascii="Arial" w:hAnsi="Arial" w:cs="Arial"/>
                  <w:color w:val="0052CC"/>
                  <w:sz w:val="20"/>
                  <w:szCs w:val="20"/>
                </w:rPr>
                <w:delText>I0001</w:delText>
              </w:r>
              <w:r w:rsidRPr="77E92E1F">
                <w:rPr>
                  <w:rFonts w:ascii="Arial" w:hAnsi="Arial" w:eastAsia="Times New Roman" w:cs="Arial"/>
                  <w:sz w:val="20"/>
                  <w:szCs w:val="20"/>
                </w:rPr>
                <w:delText>con la operación realizada.  </w:delText>
              </w:r>
              <w:r w:rsidRPr="77E92E1F">
                <w:rPr>
                  <w:rFonts w:ascii="Arial" w:hAnsi="Arial" w:eastAsia="Times New Roman" w:cs="Arial"/>
                  <w:color w:val="0052CC"/>
                  <w:sz w:val="18"/>
                  <w:szCs w:val="18"/>
                  <w:lang w:val="es-PE" w:eastAsia="es-PE"/>
                </w:rPr>
                <w:delText> </w:delText>
              </w:r>
            </w:del>
          </w:p>
        </w:tc>
      </w:tr>
      <w:tr w:rsidRPr="002D1EDA" w:rsidR="000276C7" w:rsidTr="001051A5" w14:paraId="3E03760F" w14:textId="77777777">
        <w:trPr>
          <w:trHeight w:val="1764"/>
        </w:trPr>
        <w:tc>
          <w:tcPr>
            <w:tcW w:w="1592" w:type="dxa"/>
            <w:shd w:val="clear" w:color="auto" w:fill="auto"/>
            <w:vAlign w:val="center"/>
          </w:tcPr>
          <w:p w:rsidRPr="002D1EDA" w:rsidR="000276C7" w:rsidP="001051A5" w:rsidRDefault="000276C7" w14:paraId="768247D4" w14:textId="77777777">
            <w:pPr>
              <w:spacing w:line="276" w:lineRule="auto"/>
              <w:ind w:left="113" w:right="113"/>
              <w:textAlignment w:val="baseline"/>
              <w:rPr>
                <w:rFonts w:ascii="Arial" w:hAnsi="Arial" w:eastAsia="Times New Roman" w:cs="Arial"/>
                <w:sz w:val="20"/>
                <w:szCs w:val="20"/>
              </w:rPr>
            </w:pPr>
            <w:r w:rsidRPr="002D1EDA">
              <w:rPr>
                <w:rFonts w:ascii="Arial" w:hAnsi="Arial" w:eastAsia="Times New Roman" w:cs="Arial"/>
                <w:sz w:val="20"/>
                <w:szCs w:val="20"/>
              </w:rPr>
              <w:t>Escenario 4</w:t>
            </w:r>
          </w:p>
        </w:tc>
        <w:tc>
          <w:tcPr>
            <w:tcW w:w="7072" w:type="dxa"/>
            <w:shd w:val="clear" w:color="auto" w:fill="auto"/>
          </w:tcPr>
          <w:p w:rsidRPr="002D1EDA" w:rsidR="000276C7" w:rsidP="001051A5" w:rsidRDefault="000276C7" w14:paraId="7F0A7889" w14:textId="7221D11D">
            <w:pPr>
              <w:spacing w:before="120" w:after="120" w:line="23" w:lineRule="atLeast"/>
              <w:ind w:left="113" w:right="113" w:hanging="11"/>
              <w:jc w:val="both"/>
              <w:textAlignment w:val="baseline"/>
              <w:rPr>
                <w:rFonts w:ascii="Arial" w:hAnsi="Arial" w:eastAsia="Times New Roman" w:cs="Arial"/>
                <w:b/>
                <w:bCs/>
                <w:i/>
                <w:iCs/>
                <w:sz w:val="20"/>
                <w:szCs w:val="20"/>
              </w:rPr>
            </w:pPr>
            <w:r w:rsidRPr="77E92E1F">
              <w:rPr>
                <w:rFonts w:ascii="Arial" w:hAnsi="Arial" w:eastAsia="Times New Roman" w:cs="Arial"/>
                <w:b/>
                <w:bCs/>
                <w:i/>
                <w:iCs/>
                <w:sz w:val="20"/>
                <w:szCs w:val="20"/>
              </w:rPr>
              <w:t xml:space="preserve">Error durante el guardado de la </w:t>
            </w:r>
            <w:r w:rsidR="009924EF">
              <w:rPr>
                <w:rFonts w:ascii="Arial" w:hAnsi="Arial" w:eastAsia="Times New Roman" w:cs="Arial"/>
                <w:b/>
                <w:bCs/>
                <w:i/>
                <w:iCs/>
                <w:sz w:val="20"/>
                <w:szCs w:val="20"/>
              </w:rPr>
              <w:t>información</w:t>
            </w:r>
          </w:p>
          <w:p w:rsidRPr="002D1EDA" w:rsidR="009924EF" w:rsidP="009924EF" w:rsidRDefault="009924EF" w14:paraId="1B271FDD" w14:textId="77777777">
            <w:pPr>
              <w:spacing w:before="120" w:after="120" w:line="23" w:lineRule="atLeast"/>
              <w:ind w:left="102" w:right="113"/>
              <w:jc w:val="both"/>
              <w:textAlignment w:val="baseline"/>
              <w:rPr>
                <w:rFonts w:ascii="Arial" w:hAnsi="Arial" w:eastAsia="Times New Roman" w:cs="Arial"/>
                <w:sz w:val="20"/>
                <w:szCs w:val="20"/>
              </w:rPr>
            </w:pPr>
            <w:r w:rsidRPr="77E92E1F"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  <w:t>Dado</w:t>
            </w:r>
            <w:r w:rsidRPr="77E92E1F">
              <w:rPr>
                <w:rFonts w:ascii="Arial" w:hAnsi="Arial" w:eastAsia="Times New Roman" w:cs="Arial"/>
                <w:sz w:val="20"/>
                <w:szCs w:val="20"/>
              </w:rPr>
              <w:t xml:space="preserve"> el rol autorizado que se encuentra en </w:t>
            </w:r>
            <w:r>
              <w:rPr>
                <w:rFonts w:ascii="Arial" w:hAnsi="Arial" w:eastAsia="Times New Roman" w:cs="Arial"/>
                <w:sz w:val="20"/>
                <w:szCs w:val="20"/>
              </w:rPr>
              <w:t>una de las vistas</w:t>
            </w:r>
            <w:r w:rsidRPr="77E92E1F">
              <w:rPr>
                <w:rFonts w:ascii="Arial" w:hAnsi="Arial" w:eastAsia="Times New Roman" w:cs="Arial"/>
                <w:sz w:val="20"/>
                <w:szCs w:val="20"/>
              </w:rPr>
              <w:t xml:space="preserve"> de detalle </w:t>
            </w:r>
            <w:r>
              <w:rPr>
                <w:rFonts w:ascii="Arial" w:hAnsi="Arial" w:eastAsia="Times New Roman" w:cs="Arial"/>
                <w:sz w:val="20"/>
                <w:szCs w:val="20"/>
              </w:rPr>
              <w:t>de la escala</w:t>
            </w:r>
            <w:r w:rsidRPr="77E92E1F">
              <w:rPr>
                <w:rFonts w:ascii="Arial" w:hAnsi="Arial" w:eastAsia="Times New Roman" w:cs="Arial"/>
                <w:sz w:val="20"/>
                <w:szCs w:val="20"/>
              </w:rPr>
              <w:t> </w:t>
            </w:r>
          </w:p>
          <w:p w:rsidRPr="002D1EDA" w:rsidR="000276C7" w:rsidP="009924EF" w:rsidRDefault="000276C7" w14:paraId="74794B56" w14:textId="78A952ED">
            <w:pPr>
              <w:spacing w:before="120" w:after="120"/>
              <w:ind w:left="102" w:right="113"/>
              <w:jc w:val="both"/>
              <w:rPr>
                <w:rFonts w:ascii="Arial" w:hAnsi="Arial" w:cs="Arial"/>
                <w:sz w:val="20"/>
                <w:szCs w:val="20"/>
              </w:rPr>
            </w:pPr>
            <w:del w:author="servicios_dvucept04" w:date="2024-04-12T16:54:00Z" w:id="137">
              <w:r w:rsidRPr="77E92E1F">
                <w:rPr>
                  <w:rFonts w:asciiTheme="minorHAnsi" w:hAnsiTheme="minorHAnsi" w:eastAsiaTheme="minorEastAsia" w:cstheme="minorBidi"/>
                  <w:sz w:val="20"/>
                  <w:szCs w:val="20"/>
                </w:rPr>
                <w:delText> </w:delText>
              </w:r>
            </w:del>
            <w:r w:rsidRPr="77E92E1F"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  <w:t>Cuando</w:t>
            </w:r>
            <w:r w:rsidRPr="77E92E1F">
              <w:rPr>
                <w:rFonts w:ascii="Arial" w:hAnsi="Arial" w:eastAsia="Times New Roman" w:cs="Arial"/>
                <w:sz w:val="20"/>
                <w:szCs w:val="20"/>
              </w:rPr>
              <w:t xml:space="preserve"> seleccione la opción “guardar”</w:t>
            </w:r>
            <w:del w:author="servicios_dvucept04" w:date="2024-04-12T17:46:00Z" w:id="138">
              <w:r w:rsidRPr="77E92E1F">
                <w:rPr>
                  <w:rFonts w:ascii="Arial" w:hAnsi="Arial" w:eastAsia="Times New Roman" w:cs="Arial"/>
                  <w:sz w:val="20"/>
                  <w:szCs w:val="20"/>
                </w:rPr>
                <w:delText xml:space="preserve"> y el sistema no valida las limitaciones de longitud y formato mencionados </w:delText>
              </w:r>
              <w:r w:rsidR="009924EF">
                <w:rPr>
                  <w:rFonts w:ascii="Arial" w:hAnsi="Arial" w:eastAsia="Times New Roman" w:cs="Arial"/>
                  <w:sz w:val="20"/>
                  <w:szCs w:val="20"/>
                </w:rPr>
                <w:delText>de la vista seleccionada</w:delText>
              </w:r>
            </w:del>
          </w:p>
          <w:p w:rsidRPr="002D1EDA" w:rsidR="000276C7" w:rsidRDefault="42B9F588" w14:paraId="6C4C1661" w14:textId="0614DBAD">
            <w:pPr>
              <w:spacing w:before="120" w:after="120"/>
              <w:ind w:left="102" w:right="113"/>
              <w:jc w:val="both"/>
              <w:rPr>
                <w:rFonts w:ascii="Arial" w:hAnsi="Arial" w:eastAsia="Times New Roman" w:cs="Arial"/>
                <w:b/>
                <w:bCs/>
                <w:i/>
                <w:iCs/>
                <w:sz w:val="20"/>
                <w:szCs w:val="20"/>
              </w:rPr>
              <w:pPrChange w:author="servicios_dvucept04" w:date="2024-04-13T01:37:00Z" w:id="139">
                <w:pPr>
                  <w:spacing w:before="120" w:after="120" w:line="23" w:lineRule="atLeast"/>
                  <w:ind w:left="102" w:right="113"/>
                  <w:jc w:val="both"/>
                  <w:textAlignment w:val="baseline"/>
                </w:pPr>
              </w:pPrChange>
            </w:pPr>
            <w:r w:rsidRPr="370E9166"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  <w:t>Entonces</w:t>
            </w:r>
            <w:r w:rsidRPr="370E9166">
              <w:rPr>
                <w:rFonts w:ascii="Arial" w:hAnsi="Arial" w:eastAsia="Times New Roman" w:cs="Arial"/>
                <w:sz w:val="20"/>
                <w:szCs w:val="20"/>
              </w:rPr>
              <w:t xml:space="preserve"> el sistema </w:t>
            </w:r>
            <w:ins w:author="servicios_dvucept04" w:date="2024-04-12T17:44:00Z" w:id="140">
              <w:r w:rsidRPr="370E9166" w:rsidR="52DCAA65">
                <w:rPr>
                  <w:rFonts w:ascii="Arial" w:hAnsi="Arial" w:eastAsia="Times New Roman" w:cs="Arial"/>
                  <w:sz w:val="20"/>
                  <w:szCs w:val="20"/>
                </w:rPr>
                <w:t xml:space="preserve">verifica </w:t>
              </w:r>
            </w:ins>
            <w:ins w:author="servicios_dvucept04" w:date="2024-04-12T17:46:00Z" w:id="141">
              <w:r w:rsidRPr="370E9166" w:rsidR="490766C5">
                <w:rPr>
                  <w:rFonts w:ascii="Arial" w:hAnsi="Arial" w:eastAsia="Times New Roman" w:cs="Arial"/>
                  <w:sz w:val="20"/>
                  <w:szCs w:val="20"/>
                </w:rPr>
                <w:t xml:space="preserve">si </w:t>
              </w:r>
              <w:r w:rsidRPr="370E9166" w:rsidR="490766C5">
                <w:rPr>
                  <w:rStyle w:val="normaltextrun"/>
                  <w:rFonts w:ascii="Arial" w:hAnsi="Arial" w:cs="Arial"/>
                  <w:sz w:val="20"/>
                  <w:szCs w:val="20"/>
                </w:rPr>
                <w:t xml:space="preserve">los campos </w:t>
              </w:r>
              <w:r w:rsidRPr="370E9166" w:rsidR="29114190">
                <w:rPr>
                  <w:rStyle w:val="normaltextrun"/>
                  <w:rFonts w:ascii="Arial" w:hAnsi="Arial" w:cs="Arial"/>
                  <w:sz w:val="20"/>
                  <w:szCs w:val="20"/>
                </w:rPr>
                <w:t xml:space="preserve">de la vista seleccionada </w:t>
              </w:r>
              <w:r w:rsidRPr="370E9166" w:rsidR="490766C5">
                <w:rPr>
                  <w:rStyle w:val="normaltextrun"/>
                  <w:rFonts w:ascii="Arial" w:hAnsi="Arial" w:cs="Arial"/>
                  <w:sz w:val="20"/>
                  <w:szCs w:val="20"/>
                </w:rPr>
                <w:t>cumplen con las limitaciones de longitud y formato mencionadas en sus respectivos mapeos técnicos.</w:t>
              </w:r>
              <w:r w:rsidR="000276C7">
                <w:br/>
              </w:r>
              <w:r w:rsidRPr="370E9166" w:rsidR="2EF4B53F">
                <w:rPr>
                  <w:rFonts w:ascii="Arial" w:hAnsi="Arial" w:eastAsia="Times New Roman" w:cs="Arial"/>
                  <w:b/>
                  <w:bCs/>
                  <w:sz w:val="20"/>
                  <w:szCs w:val="20"/>
                  <w:rPrChange w:author="servicios_dvucept04" w:date="2024-04-12T17:46:00Z" w:id="142">
                    <w:rPr>
                      <w:rFonts w:ascii="Arial" w:hAnsi="Arial" w:eastAsia="Times New Roman" w:cs="Arial"/>
                      <w:sz w:val="20"/>
                      <w:szCs w:val="20"/>
                    </w:rPr>
                  </w:rPrChange>
                </w:rPr>
                <w:t>Y</w:t>
              </w:r>
              <w:r w:rsidRPr="370E9166" w:rsidR="2EF4B53F">
                <w:rPr>
                  <w:rFonts w:ascii="Arial" w:hAnsi="Arial" w:eastAsia="Times New Roman" w:cs="Arial"/>
                  <w:sz w:val="20"/>
                  <w:szCs w:val="20"/>
                </w:rPr>
                <w:t>, de no cumplir con todas las validaciones, se</w:t>
              </w:r>
            </w:ins>
            <w:ins w:author="servicios_dvucept04" w:date="2024-04-12T17:44:00Z" w:id="143">
              <w:r w:rsidRPr="370E9166" w:rsidR="52DCAA65">
                <w:rPr>
                  <w:rFonts w:ascii="Arial" w:hAnsi="Arial" w:eastAsia="Times New Roman" w:cs="Arial"/>
                  <w:sz w:val="20"/>
                  <w:szCs w:val="20"/>
                </w:rPr>
                <w:t xml:space="preserve"> </w:t>
              </w:r>
            </w:ins>
            <w:r w:rsidRPr="370E9166">
              <w:rPr>
                <w:rFonts w:ascii="Arial" w:hAnsi="Arial" w:eastAsia="Times New Roman" w:cs="Arial"/>
                <w:sz w:val="20"/>
                <w:szCs w:val="20"/>
              </w:rPr>
              <w:t xml:space="preserve">mostrará el mensaje de error </w:t>
            </w:r>
            <w:r w:rsidRPr="370E9166">
              <w:rPr>
                <w:rFonts w:ascii="Arial" w:hAnsi="Arial" w:cs="Arial"/>
                <w:color w:val="0052CC"/>
                <w:sz w:val="20"/>
                <w:szCs w:val="20"/>
              </w:rPr>
              <w:t>E0001</w:t>
            </w:r>
            <w:r w:rsidRPr="370E9166">
              <w:rPr>
                <w:rFonts w:ascii="Arial" w:hAnsi="Arial" w:cs="Arial"/>
                <w:sz w:val="18"/>
                <w:szCs w:val="18"/>
              </w:rPr>
              <w:t>.</w:t>
            </w:r>
          </w:p>
        </w:tc>
      </w:tr>
    </w:tbl>
    <w:p w:rsidRPr="002D1EDA" w:rsidR="000276C7" w:rsidP="18AA0743" w:rsidRDefault="000276C7" w14:paraId="50B282DF" w14:textId="77777777">
      <w:pPr>
        <w:tabs>
          <w:tab w:val="left" w:pos="1101"/>
        </w:tabs>
        <w:spacing w:line="276" w:lineRule="auto"/>
        <w:ind w:left="0" w:hanging="0"/>
        <w:textAlignment w:val="baseline"/>
        <w:rPr>
          <w:rFonts w:ascii="Arial" w:hAnsi="Arial" w:cs="Arial"/>
          <w:sz w:val="15"/>
          <w:szCs w:val="15"/>
        </w:rPr>
        <w:pPrChange w:author="servicios_dvucept04" w:date="2024-04-14T13:37:44.259Z">
          <w:pPr>
            <w:tabs>
              <w:tab w:val="left" w:leader="none" w:pos="1101"/>
            </w:tabs>
            <w:spacing w:line="276" w:lineRule="auto"/>
            <w:ind w:left="1094" w:hanging="1094"/>
          </w:pPr>
        </w:pPrChange>
      </w:pPr>
    </w:p>
    <w:p w:rsidR="000276C7" w:rsidP="3C483B7A" w:rsidRDefault="000276C7" w14:paraId="1D020246" w14:textId="7355C189">
      <w:pPr>
        <w:spacing w:before="240" w:after="240"/>
      </w:pPr>
    </w:p>
    <w:p w:rsidR="000276C7" w:rsidDel="00953963" w:rsidP="3C483B7A" w:rsidRDefault="000276C7" w14:paraId="6B538DAF" w14:textId="7C861175">
      <w:pPr>
        <w:spacing w:before="240" w:after="240"/>
        <w:ind w:right="-284"/>
        <w:rPr>
          <w:del w:author="Frank Harold Cardenas Espinoza" w:date="2024-04-13T01:44:00Z" w:id="252"/>
          <w:rFonts w:ascii="Arial" w:hAnsi="Arial" w:cs="Arial"/>
          <w:b/>
          <w:bCs/>
        </w:rPr>
      </w:pPr>
    </w:p>
    <w:p w:rsidR="3C483B7A" w:rsidP="3C483B7A" w:rsidRDefault="3C483B7A" w14:paraId="6B318735" w14:textId="5E8BFA72">
      <w:pPr>
        <w:spacing w:before="240" w:after="240"/>
        <w:ind w:right="-284"/>
        <w:rPr>
          <w:ins w:author="elena.munayco@gmail.com" w:date="2024-04-08T19:23:00Z" w:id="253"/>
          <w:rFonts w:ascii="Arial" w:hAnsi="Arial" w:cs="Arial"/>
          <w:b/>
          <w:bCs/>
        </w:rPr>
      </w:pPr>
    </w:p>
    <w:p w:rsidRPr="002D1EDA" w:rsidR="000276C7" w:rsidP="000276C7" w:rsidRDefault="000276C7" w14:paraId="7F6F6942" w14:textId="77777777">
      <w:pPr>
        <w:spacing w:before="240" w:after="240"/>
        <w:ind w:right="-284"/>
        <w:rPr>
          <w:rFonts w:ascii="Arial" w:hAnsi="Arial" w:cs="Arial"/>
          <w:b/>
          <w:bCs/>
        </w:rPr>
      </w:pPr>
      <w:r w:rsidRPr="002D1EDA">
        <w:rPr>
          <w:rFonts w:ascii="Arial" w:hAnsi="Arial" w:cs="Arial"/>
          <w:b/>
          <w:bCs/>
        </w:rPr>
        <w:t>WIREFRAME</w:t>
      </w:r>
    </w:p>
    <w:p w:rsidRPr="00A80497" w:rsidR="000276C7" w:rsidP="000276C7" w:rsidRDefault="000276C7" w14:paraId="7025FE63" w14:textId="20D640DC">
      <w:pPr>
        <w:ind w:left="66"/>
        <w:jc w:val="center"/>
        <w:rPr>
          <w:rFonts w:ascii="Arial" w:hAnsi="Arial" w:cs="Arial"/>
          <w:sz w:val="20"/>
          <w:szCs w:val="20"/>
        </w:rPr>
      </w:pPr>
      <w:proofErr w:type="spellStart"/>
      <w:r w:rsidRPr="77E92E1F">
        <w:rPr>
          <w:rFonts w:ascii="Arial" w:hAnsi="Arial" w:eastAsiaTheme="minorEastAsia" w:cstheme="minorBidi"/>
          <w:b/>
          <w:bCs/>
          <w:i/>
          <w:iCs/>
          <w:color w:val="44546A" w:themeColor="text2"/>
          <w:kern w:val="2"/>
          <w:sz w:val="20"/>
          <w:szCs w:val="20"/>
          <w:lang w:val="es-419"/>
          <w14:ligatures w14:val="standardContextual"/>
        </w:rPr>
        <w:t>Wireframe</w:t>
      </w:r>
      <w:proofErr w:type="spellEnd"/>
      <w:r w:rsidRPr="77E92E1F">
        <w:rPr>
          <w:rFonts w:ascii="Arial" w:hAnsi="Arial" w:eastAsiaTheme="minorEastAsia" w:cstheme="minorBidi"/>
          <w:b/>
          <w:bCs/>
          <w:i/>
          <w:iCs/>
          <w:color w:val="44546A" w:themeColor="text2"/>
          <w:kern w:val="2"/>
          <w:sz w:val="20"/>
          <w:szCs w:val="20"/>
          <w:lang w:val="es-419"/>
          <w14:ligatures w14:val="standardContextual"/>
        </w:rPr>
        <w:t xml:space="preserve"> 01: Guardar </w:t>
      </w:r>
      <w:r w:rsidR="00603019">
        <w:rPr>
          <w:rFonts w:ascii="Arial" w:hAnsi="Arial" w:eastAsiaTheme="minorEastAsia" w:cstheme="minorBidi"/>
          <w:b/>
          <w:bCs/>
          <w:i/>
          <w:iCs/>
          <w:color w:val="44546A" w:themeColor="text2"/>
          <w:kern w:val="2"/>
          <w:sz w:val="20"/>
          <w:szCs w:val="20"/>
          <w:lang w:val="es-419"/>
          <w14:ligatures w14:val="standardContextual"/>
        </w:rPr>
        <w:t>información de una pestaña</w:t>
      </w:r>
      <w:r w:rsidRPr="77E92E1F">
        <w:rPr>
          <w:rFonts w:ascii="Arial" w:hAnsi="Arial" w:eastAsiaTheme="minorEastAsia" w:cstheme="minorBidi"/>
          <w:b/>
          <w:bCs/>
          <w:i/>
          <w:iCs/>
          <w:color w:val="44546A" w:themeColor="text2"/>
          <w:kern w:val="2"/>
          <w:sz w:val="18"/>
          <w:szCs w:val="18"/>
          <w:lang w:val="es-419"/>
          <w14:ligatures w14:val="standardContextual"/>
        </w:rPr>
        <w:t xml:space="preserve"> </w:t>
      </w:r>
    </w:p>
    <w:p w:rsidRPr="00A80497" w:rsidR="000276C7" w:rsidP="000276C7" w:rsidRDefault="000276C7" w14:paraId="7C9D0E14" w14:textId="77777777">
      <w:pPr>
        <w:ind w:left="-709"/>
        <w:rPr>
          <w:rFonts w:ascii="Arial" w:hAnsi="Arial" w:cs="Arial"/>
          <w:sz w:val="20"/>
          <w:szCs w:val="20"/>
        </w:rPr>
      </w:pPr>
    </w:p>
    <w:p w:rsidRPr="00E06598" w:rsidR="00B26A91" w:rsidP="00B26A91" w:rsidRDefault="00B26A91" w14:paraId="66FF8A8C" w14:textId="77777777">
      <w:pPr>
        <w:ind w:left="-709"/>
        <w:rPr>
          <w:rFonts w:ascii="Arial" w:hAnsi="Arial" w:cs="Arial"/>
          <w:sz w:val="20"/>
          <w:szCs w:val="20"/>
        </w:rPr>
      </w:pPr>
    </w:p>
    <w:p w:rsidRPr="00E06598" w:rsidR="00B26A91" w:rsidP="00B26A91" w:rsidRDefault="00B26A91" w14:paraId="74730A67" w14:textId="77777777">
      <w:pPr>
        <w:ind w:left="708"/>
        <w:jc w:val="center"/>
        <w:rPr>
          <w:rFonts w:ascii="Arial" w:hAnsi="Arial" w:cs="Arial"/>
        </w:rPr>
      </w:pPr>
      <w:r w:rsidRPr="00E06598">
        <w:rPr>
          <w:rFonts w:ascii="Arial" w:hAnsi="Arial" w:cs="Arial"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D1E2FBC" wp14:editId="41A80590">
                <wp:simplePos x="0" y="0"/>
                <wp:positionH relativeFrom="column">
                  <wp:posOffset>528702</wp:posOffset>
                </wp:positionH>
                <wp:positionV relativeFrom="paragraph">
                  <wp:posOffset>52705</wp:posOffset>
                </wp:positionV>
                <wp:extent cx="601980" cy="243840"/>
                <wp:effectExtent l="19050" t="19050" r="26670" b="22860"/>
                <wp:wrapNone/>
                <wp:docPr id="2023526299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980" cy="24384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 xmlns:w16du="http://schemas.microsoft.com/office/word/2023/wordml/word16du" xmlns:arto="http://schemas.microsoft.com/office/word/2006/arto">
            <w:pict w14:anchorId="7B8F134A">
              <v:rect id="Rectángulo 1" style="position:absolute;margin-left:41.65pt;margin-top:4.15pt;width:47.4pt;height:19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ed="f" strokecolor="red" strokeweight="2.25pt" w14:anchorId="693CAA9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"/>
            </w:pict>
          </mc:Fallback>
        </mc:AlternateContent>
      </w:r>
      <w:r>
        <w:rPr>
          <w:noProof/>
          <w14:ligatures w14:val="standardContextual"/>
        </w:rPr>
        <w:drawing>
          <wp:inline distT="0" distB="0" distL="0" distR="0" wp14:anchorId="28D847B8" wp14:editId="0C442315">
            <wp:extent cx="5400040" cy="378931"/>
            <wp:effectExtent l="0" t="0" r="0" b="2540"/>
            <wp:docPr id="633203130" name="Imagen 1" descr="Imagen que contiene 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3203130" name="Imagen 1" descr="Imagen que contiene Interfaz de usuario gráfica&#10;&#10;Descripción generada automáticamente"/>
                    <pic:cNvPicPr/>
                  </pic:nvPicPr>
                  <pic:blipFill rotWithShape="1">
                    <a:blip r:embed="rId13"/>
                    <a:srcRect t="60402"/>
                    <a:stretch/>
                  </pic:blipFill>
                  <pic:spPr bwMode="auto">
                    <a:xfrm>
                      <a:off x="0" y="0"/>
                      <a:ext cx="5400040" cy="3789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Pr="00E06598" w:rsidR="00B26A91" w:rsidP="18AA0743" w:rsidRDefault="3307B409" w14:paraId="6AD7EF9D" w14:textId="3358E683" w14:noSpellErr="1">
      <w:pPr>
        <w:spacing w:before="240" w:after="240"/>
        <w:rPr>
          <w:ins w:author="servicios_dvucept04" w:date="2024-04-07T18:50:00Z" w:id="463298133"/>
          <w:rFonts w:ascii="Arial" w:hAnsi="Arial" w:eastAsia="Arial" w:cs="Arial"/>
          <w:color w:val="000000" w:themeColor="text1"/>
          <w:sz w:val="20"/>
          <w:szCs w:val="20"/>
        </w:rPr>
        <w:pPrChange w:author="servicios_dvucept04" w:date="2024-04-07T18:50:00Z" w:id="255">
          <w:pPr/>
        </w:pPrChange>
      </w:pPr>
      <w:commentRangeStart w:id="256"/>
      <w:commentRangeStart w:id="257"/>
      <w:commentRangeStart w:id="258"/>
      <w:commentRangeStart w:id="259"/>
      <w:commentRangeStart w:id="260"/>
      <w:commentRangeStart w:id="764085945"/>
      <w:ins w:author="servicios_dvucept04" w:date="2024-04-07T18:50:00Z" w:id="1289013752">
        <w:r w:rsidRPr="18AA0743" w:rsidR="3307B409">
          <w:rPr>
            <w:rFonts w:ascii="Arial" w:hAnsi="Arial" w:eastAsia="Arial" w:cs="Arial"/>
            <w:b w:val="1"/>
            <w:bCs w:val="1"/>
            <w:color w:val="000000" w:themeColor="text1" w:themeTint="FF" w:themeShade="FF"/>
            <w:sz w:val="20"/>
            <w:szCs w:val="20"/>
          </w:rPr>
          <w:t>ANEXOS</w:t>
        </w:r>
      </w:ins>
      <w:commentRangeEnd w:id="256"/>
      <w:r>
        <w:rPr>
          <w:rStyle w:val="CommentReference"/>
        </w:rPr>
        <w:commentReference w:id="256"/>
      </w:r>
      <w:commentRangeEnd w:id="257"/>
      <w:r>
        <w:rPr>
          <w:rStyle w:val="CommentReference"/>
        </w:rPr>
        <w:commentReference w:id="257"/>
      </w:r>
      <w:commentRangeEnd w:id="258"/>
      <w:r>
        <w:rPr>
          <w:rStyle w:val="CommentReference"/>
        </w:rPr>
        <w:commentReference w:id="258"/>
      </w:r>
      <w:commentRangeEnd w:id="259"/>
      <w:r>
        <w:rPr>
          <w:rStyle w:val="CommentReference"/>
        </w:rPr>
        <w:commentReference w:id="259"/>
      </w:r>
      <w:commentRangeEnd w:id="260"/>
      <w:r>
        <w:rPr>
          <w:rStyle w:val="CommentReference"/>
        </w:rPr>
        <w:commentReference w:id="260"/>
      </w:r>
      <w:commentRangeEnd w:id="764085945"/>
      <w:r>
        <w:rPr>
          <w:rStyle w:val="CommentReference"/>
        </w:rPr>
        <w:commentReference w:id="764085945"/>
      </w:r>
    </w:p>
    <w:tbl>
      <w:tblPr>
        <w:tblStyle w:val="Tablaconcuadrcula"/>
        <w:tblW w:w="0" w:type="auto"/>
        <w:tblInd w:w="12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</w:tblBorders>
        <w:tblLayout w:type="fixed"/>
        <w:tblLook w:val="0000" w:firstRow="0" w:lastRow="0" w:firstColumn="0" w:lastColumn="0" w:noHBand="0" w:noVBand="0"/>
        <w:tblPrChange w:author="servicios_dvucept04" w:date="2024-04-07T18:50:00Z" w:id="262">
          <w:tblPr>
            <w:tblStyle w:val="Tablaconcuadrcula"/>
            <w:tblW w:w="0" w:type="nil"/>
            <w:tbl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blBorders>
            <w:tblLayout w:type="fixed"/>
            <w:tblLook w:val="0000" w:firstRow="0" w:lastRow="0" w:firstColumn="0" w:lastColumn="0" w:noHBand="0" w:noVBand="0"/>
          </w:tblPr>
        </w:tblPrChange>
      </w:tblPr>
      <w:tblGrid>
        <w:gridCol w:w="855"/>
        <w:gridCol w:w="4170"/>
        <w:gridCol w:w="3330"/>
        <w:tblGridChange w:id="263">
          <w:tblGrid>
            <w:gridCol w:w="120"/>
            <w:gridCol w:w="855"/>
            <w:gridCol w:w="1855"/>
            <w:gridCol w:w="2315"/>
            <w:gridCol w:w="515"/>
            <w:gridCol w:w="2815"/>
            <w:gridCol w:w="15"/>
          </w:tblGrid>
        </w:tblGridChange>
      </w:tblGrid>
      <w:tr w:rsidR="23EAC3AE" w:rsidTr="23EAC3AE" w14:paraId="17760EDA" w14:textId="77777777">
        <w:trPr>
          <w:trHeight w:val="585"/>
          <w:ins w:author="servicios_dvucept04" w:date="2024-04-07T18:50:00Z" w:id="264"/>
          <w:trPrChange w:author="servicios_dvucept04" w:date="2024-04-07T18:50:00Z" w:id="265">
            <w:trPr>
              <w:trHeight w:val="300"/>
            </w:trPr>
          </w:trPrChange>
        </w:trPr>
        <w:tc>
          <w:tcPr>
            <w:tcW w:w="855" w:type="dxa"/>
            <w:tcBorders>
              <w:top w:val="single" w:color="C1C6D0" w:sz="6" w:space="0"/>
              <w:left w:val="single" w:color="C1C6D0" w:sz="6" w:space="0"/>
              <w:bottom w:val="single" w:color="C1C6D0" w:sz="6" w:space="0"/>
              <w:right w:val="single" w:color="C1C6D0" w:sz="6" w:space="0"/>
            </w:tcBorders>
            <w:shd w:val="clear" w:color="auto" w:fill="002060"/>
            <w:tcPrChange w:author="servicios_dvucept04" w:date="2024-04-07T18:50:00Z" w:id="266">
              <w:tcPr>
                <w:tcW w:w="2830" w:type="dxa"/>
                <w:gridSpan w:val="3"/>
              </w:tcPr>
            </w:tcPrChange>
          </w:tcPr>
          <w:p w:rsidR="23EAC3AE" w:rsidRDefault="23EAC3AE" w14:paraId="0E8403AE" w14:textId="00AD4043">
            <w:pPr>
              <w:pStyle w:val="TableParagraph"/>
              <w:spacing w:before="106" w:line="249" w:lineRule="auto"/>
              <w:ind w:right="90"/>
              <w:jc w:val="center"/>
              <w:rPr>
                <w:rFonts w:ascii="Arial" w:hAnsi="Arial" w:eastAsia="Arial" w:cs="Arial"/>
                <w:sz w:val="20"/>
                <w:szCs w:val="20"/>
              </w:rPr>
              <w:pPrChange w:author="servicios_dvucept04" w:date="2024-04-07T18:50:00Z" w:id="267">
                <w:pPr/>
              </w:pPrChange>
            </w:pPr>
            <w:ins w:author="servicios_dvucept04" w:date="2024-04-07T18:50:00Z" w:id="268">
              <w:r w:rsidRPr="23EAC3AE">
                <w:rPr>
                  <w:rFonts w:ascii="Arial" w:hAnsi="Arial" w:eastAsia="Arial" w:cs="Arial"/>
                  <w:b/>
                  <w:bCs/>
                  <w:color w:val="FFFFFF" w:themeColor="background1"/>
                  <w:sz w:val="20"/>
                  <w:szCs w:val="20"/>
                </w:rPr>
                <w:t>Ítem</w:t>
              </w:r>
            </w:ins>
          </w:p>
        </w:tc>
        <w:tc>
          <w:tcPr>
            <w:tcW w:w="4170" w:type="dxa"/>
            <w:tcBorders>
              <w:top w:val="single" w:color="C1C6D0" w:sz="6" w:space="0"/>
              <w:left w:val="single" w:color="C1C6D0" w:sz="6" w:space="0"/>
              <w:bottom w:val="single" w:color="C1C6D0" w:sz="6" w:space="0"/>
              <w:right w:val="single" w:color="C1C6D0" w:sz="6" w:space="0"/>
            </w:tcBorders>
            <w:shd w:val="clear" w:color="auto" w:fill="002060"/>
            <w:tcPrChange w:author="servicios_dvucept04" w:date="2024-04-07T18:50:00Z" w:id="269">
              <w:tcPr>
                <w:tcW w:w="2830" w:type="dxa"/>
                <w:gridSpan w:val="2"/>
              </w:tcPr>
            </w:tcPrChange>
          </w:tcPr>
          <w:p w:rsidR="23EAC3AE" w:rsidRDefault="23EAC3AE" w14:paraId="0A5EE935" w14:textId="43B6E573">
            <w:pPr>
              <w:pStyle w:val="TableParagraph"/>
              <w:spacing w:before="106"/>
              <w:ind w:left="153"/>
              <w:jc w:val="center"/>
              <w:rPr>
                <w:rFonts w:ascii="Arial" w:hAnsi="Arial" w:eastAsia="Arial" w:cs="Arial"/>
                <w:sz w:val="20"/>
                <w:szCs w:val="20"/>
              </w:rPr>
              <w:pPrChange w:author="servicios_dvucept04" w:date="2024-04-07T18:50:00Z" w:id="270">
                <w:pPr/>
              </w:pPrChange>
            </w:pPr>
            <w:ins w:author="servicios_dvucept04" w:date="2024-04-07T18:50:00Z" w:id="271">
              <w:r w:rsidRPr="23EAC3AE">
                <w:rPr>
                  <w:rFonts w:ascii="Arial" w:hAnsi="Arial" w:eastAsia="Arial" w:cs="Arial"/>
                  <w:b/>
                  <w:bCs/>
                  <w:color w:val="FFFFFF" w:themeColor="background1"/>
                  <w:sz w:val="20"/>
                  <w:szCs w:val="20"/>
                </w:rPr>
                <w:t>Anexo</w:t>
              </w:r>
            </w:ins>
          </w:p>
        </w:tc>
        <w:tc>
          <w:tcPr>
            <w:tcW w:w="3330" w:type="dxa"/>
            <w:tcBorders>
              <w:top w:val="single" w:color="C1C6D0" w:sz="6" w:space="0"/>
              <w:left w:val="single" w:color="C1C6D0" w:sz="6" w:space="0"/>
              <w:bottom w:val="single" w:color="C1C6D0" w:sz="6" w:space="0"/>
              <w:right w:val="single" w:color="C1C6D0" w:sz="6" w:space="0"/>
            </w:tcBorders>
            <w:shd w:val="clear" w:color="auto" w:fill="002060"/>
            <w:vAlign w:val="center"/>
            <w:tcPrChange w:author="servicios_dvucept04" w:date="2024-04-07T18:50:00Z" w:id="272">
              <w:tcPr>
                <w:tcW w:w="2830" w:type="dxa"/>
                <w:gridSpan w:val="2"/>
              </w:tcPr>
            </w:tcPrChange>
          </w:tcPr>
          <w:p w:rsidR="23EAC3AE" w:rsidRDefault="23EAC3AE" w14:paraId="35DA13DF" w14:textId="2752620C">
            <w:pPr>
              <w:pStyle w:val="TableParagraph"/>
              <w:jc w:val="center"/>
              <w:rPr>
                <w:rFonts w:ascii="Arial" w:hAnsi="Arial" w:eastAsia="Arial" w:cs="Arial"/>
                <w:sz w:val="20"/>
                <w:szCs w:val="20"/>
              </w:rPr>
              <w:pPrChange w:author="servicios_dvucept04" w:date="2024-04-07T18:50:00Z" w:id="273">
                <w:pPr/>
              </w:pPrChange>
            </w:pPr>
            <w:ins w:author="servicios_dvucept04" w:date="2024-04-07T18:50:00Z" w:id="274">
              <w:r w:rsidRPr="23EAC3AE">
                <w:rPr>
                  <w:rFonts w:ascii="Arial" w:hAnsi="Arial" w:eastAsia="Arial" w:cs="Arial"/>
                  <w:b/>
                  <w:bCs/>
                  <w:color w:val="FFFFFF" w:themeColor="background1"/>
                  <w:sz w:val="20"/>
                  <w:szCs w:val="20"/>
                </w:rPr>
                <w:t>Ubicación</w:t>
              </w:r>
            </w:ins>
          </w:p>
        </w:tc>
      </w:tr>
      <w:tr w:rsidR="23EAC3AE" w:rsidTr="23EAC3AE" w14:paraId="738EB458" w14:textId="77777777">
        <w:trPr>
          <w:trHeight w:val="315"/>
          <w:ins w:author="servicios_dvucept04" w:date="2024-04-07T18:50:00Z" w:id="275"/>
          <w:trPrChange w:author="servicios_dvucept04" w:date="2024-04-07T18:50:00Z" w:id="276">
            <w:trPr>
              <w:trHeight w:val="300"/>
            </w:trPr>
          </w:trPrChange>
        </w:trPr>
        <w:tc>
          <w:tcPr>
            <w:tcW w:w="855" w:type="dxa"/>
            <w:tcBorders>
              <w:top w:val="single" w:color="C1C6D0" w:sz="6" w:space="0"/>
              <w:left w:val="single" w:color="C1C6D0" w:sz="6" w:space="0"/>
              <w:bottom w:val="single" w:color="C1C6D0" w:sz="6" w:space="0"/>
              <w:right w:val="single" w:color="C1C6D0" w:sz="6" w:space="0"/>
            </w:tcBorders>
            <w:tcPrChange w:author="servicios_dvucept04" w:date="2024-04-07T18:50:00Z" w:id="277">
              <w:tcPr>
                <w:tcW w:w="2830" w:type="dxa"/>
                <w:gridSpan w:val="3"/>
              </w:tcPr>
            </w:tcPrChange>
          </w:tcPr>
          <w:p w:rsidR="23EAC3AE" w:rsidRDefault="23EAC3AE" w14:paraId="6E892C14" w14:textId="0B2E91DC">
            <w:pPr>
              <w:pStyle w:val="TableParagraph"/>
              <w:spacing w:before="71"/>
              <w:ind w:left="77"/>
              <w:rPr>
                <w:rFonts w:ascii="Arial" w:hAnsi="Arial" w:eastAsia="Arial" w:cs="Arial"/>
                <w:sz w:val="20"/>
                <w:szCs w:val="20"/>
              </w:rPr>
              <w:pPrChange w:author="servicios_dvucept04" w:date="2024-04-07T18:50:00Z" w:id="278">
                <w:pPr/>
              </w:pPrChange>
            </w:pPr>
            <w:ins w:author="servicios_dvucept04" w:date="2024-04-07T18:50:00Z" w:id="279">
              <w:r w:rsidRPr="23EAC3AE">
                <w:rPr>
                  <w:rFonts w:ascii="Arial" w:hAnsi="Arial" w:eastAsia="Arial" w:cs="Arial"/>
                  <w:sz w:val="20"/>
                  <w:szCs w:val="20"/>
                </w:rPr>
                <w:t>1</w:t>
              </w:r>
            </w:ins>
          </w:p>
        </w:tc>
        <w:tc>
          <w:tcPr>
            <w:tcW w:w="4170" w:type="dxa"/>
            <w:tcBorders>
              <w:top w:val="single" w:color="C1C6D0" w:sz="6" w:space="0"/>
              <w:left w:val="single" w:color="C1C6D0" w:sz="6" w:space="0"/>
              <w:bottom w:val="single" w:color="C1C6D0" w:sz="6" w:space="0"/>
              <w:right w:val="single" w:color="C1C6D0" w:sz="6" w:space="0"/>
            </w:tcBorders>
            <w:tcPrChange w:author="servicios_dvucept04" w:date="2024-04-07T18:50:00Z" w:id="280">
              <w:tcPr>
                <w:tcW w:w="2830" w:type="dxa"/>
                <w:gridSpan w:val="2"/>
              </w:tcPr>
            </w:tcPrChange>
          </w:tcPr>
          <w:p w:rsidR="23EAC3AE" w:rsidRDefault="23EAC3AE" w14:paraId="0789EE02" w14:textId="6929EA1B">
            <w:pPr>
              <w:pStyle w:val="TableParagraph"/>
              <w:spacing w:before="71"/>
              <w:ind w:left="78"/>
              <w:rPr>
                <w:rFonts w:ascii="Arial" w:hAnsi="Arial" w:eastAsia="Arial" w:cs="Arial"/>
                <w:sz w:val="20"/>
                <w:szCs w:val="20"/>
              </w:rPr>
              <w:pPrChange w:author="servicios_dvucept04" w:date="2024-04-07T18:50:00Z" w:id="281">
                <w:pPr/>
              </w:pPrChange>
            </w:pPr>
            <w:ins w:author="servicios_dvucept04" w:date="2024-04-07T18:50:00Z" w:id="282">
              <w:r w:rsidRPr="23EAC3AE">
                <w:rPr>
                  <w:rFonts w:ascii="Arial" w:hAnsi="Arial" w:eastAsia="Arial" w:cs="Arial"/>
                  <w:sz w:val="20"/>
                  <w:szCs w:val="20"/>
                </w:rPr>
                <w:t>Diagrama de estados de la DUE</w:t>
              </w:r>
            </w:ins>
          </w:p>
        </w:tc>
        <w:tc>
          <w:tcPr>
            <w:tcW w:w="3330" w:type="dxa"/>
            <w:tcBorders>
              <w:top w:val="single" w:color="C1C6D0" w:sz="6" w:space="0"/>
              <w:left w:val="single" w:color="C1C6D0" w:sz="6" w:space="0"/>
              <w:bottom w:val="single" w:color="C1C6D0" w:sz="6" w:space="0"/>
              <w:right w:val="single" w:color="C1C6D0" w:sz="6" w:space="0"/>
            </w:tcBorders>
            <w:tcPrChange w:author="servicios_dvucept04" w:date="2024-04-07T18:50:00Z" w:id="283">
              <w:tcPr>
                <w:tcW w:w="2830" w:type="dxa"/>
                <w:gridSpan w:val="2"/>
              </w:tcPr>
            </w:tcPrChange>
          </w:tcPr>
          <w:p w:rsidR="23EAC3AE" w:rsidRDefault="23EAC3AE" w14:paraId="5C1039B3" w14:textId="5E433C70">
            <w:pPr>
              <w:widowControl/>
              <w:rPr>
                <w:rFonts w:ascii="Arial" w:hAnsi="Arial" w:eastAsia="Arial" w:cs="Arial"/>
                <w:sz w:val="20"/>
                <w:szCs w:val="20"/>
              </w:rPr>
              <w:pPrChange w:author="servicios_dvucept04" w:date="2024-04-07T18:50:00Z" w:id="284">
                <w:pPr/>
              </w:pPrChange>
            </w:pPr>
            <w:ins w:author="servicios_dvucept04" w:date="2024-04-07T18:50:00Z" w:id="285">
              <w:r w:rsidRPr="23EAC3AE">
                <w:rPr>
                  <w:rFonts w:ascii="Times New Roman" w:hAnsi="Times New Roman" w:eastAsia="Times New Roman" w:cs="Times New Roman"/>
                  <w:color w:val="0000FF"/>
                  <w:sz w:val="24"/>
                  <w:szCs w:val="24"/>
                  <w:u w:val="single"/>
                  <w:lang w:val="es-PE"/>
                </w:rPr>
                <w:t>Documentos adicionales /</w:t>
              </w:r>
              <w:r>
                <w:fldChar w:fldCharType="begin"/>
              </w:r>
              <w:r>
                <w:instrText xml:space="preserve">HYPERLINK "https://minceturgobpe.sharepoint.com/:p:/g/EeV3bXa4vW5IhHI23yADrVcBVBqZvglyW_4tShPfxi7GyA?e=V9rVFT" </w:instrText>
              </w:r>
              <w:r>
                <w:fldChar w:fldCharType="separate"/>
              </w:r>
              <w:r w:rsidRPr="23EAC3AE">
                <w:rPr>
                  <w:rStyle w:val="Hipervnculo"/>
                  <w:rFonts w:ascii="Times New Roman" w:hAnsi="Times New Roman" w:eastAsia="Times New Roman" w:cs="Times New Roman"/>
                  <w:sz w:val="24"/>
                  <w:szCs w:val="24"/>
                  <w:lang w:val="es-PE"/>
                </w:rPr>
                <w:t>Diagrama_de_Estados_-_DUE.pptx</w:t>
              </w:r>
              <w:r>
                <w:fldChar w:fldCharType="end"/>
              </w:r>
            </w:ins>
          </w:p>
        </w:tc>
      </w:tr>
      <w:tr w:rsidR="00953963" w:rsidTr="23EAC3AE" w14:paraId="75BDB143" w14:textId="77777777">
        <w:trPr>
          <w:trHeight w:val="315"/>
          <w:ins w:author="Frank Harold Cardenas Espinoza" w:date="2024-04-13T01:44:00Z" w:id="286"/>
        </w:trPr>
        <w:tc>
          <w:tcPr>
            <w:tcW w:w="855" w:type="dxa"/>
            <w:tcBorders>
              <w:top w:val="single" w:color="C1C6D0" w:sz="6" w:space="0"/>
              <w:left w:val="single" w:color="C1C6D0" w:sz="6" w:space="0"/>
              <w:bottom w:val="single" w:color="C1C6D0" w:sz="6" w:space="0"/>
              <w:right w:val="single" w:color="C1C6D0" w:sz="6" w:space="0"/>
            </w:tcBorders>
          </w:tcPr>
          <w:p w:rsidRPr="23EAC3AE" w:rsidR="00953963" w:rsidRDefault="00953963" w14:paraId="36129956" w14:textId="5F65F475">
            <w:pPr>
              <w:pStyle w:val="TableParagraph"/>
              <w:spacing w:before="71"/>
              <w:ind w:left="77"/>
              <w:rPr>
                <w:ins w:author="Frank Harold Cardenas Espinoza" w:date="2024-04-13T01:44:00Z" w:id="287"/>
                <w:rFonts w:ascii="Arial" w:hAnsi="Arial" w:eastAsia="Arial" w:cs="Arial"/>
                <w:sz w:val="20"/>
                <w:szCs w:val="20"/>
              </w:rPr>
            </w:pPr>
            <w:ins w:author="Frank Harold Cardenas Espinoza" w:date="2024-04-13T01:44:00Z" w:id="288">
              <w:r>
                <w:rPr>
                  <w:rFonts w:ascii="Arial" w:hAnsi="Arial" w:eastAsia="Arial" w:cs="Arial"/>
                  <w:sz w:val="20"/>
                  <w:szCs w:val="20"/>
                </w:rPr>
                <w:t>2</w:t>
              </w:r>
            </w:ins>
          </w:p>
        </w:tc>
        <w:tc>
          <w:tcPr>
            <w:tcW w:w="4170" w:type="dxa"/>
            <w:tcBorders>
              <w:top w:val="single" w:color="C1C6D0" w:sz="6" w:space="0"/>
              <w:left w:val="single" w:color="C1C6D0" w:sz="6" w:space="0"/>
              <w:bottom w:val="single" w:color="C1C6D0" w:sz="6" w:space="0"/>
              <w:right w:val="single" w:color="C1C6D0" w:sz="6" w:space="0"/>
            </w:tcBorders>
          </w:tcPr>
          <w:p w:rsidRPr="23EAC3AE" w:rsidR="00953963" w:rsidRDefault="00953963" w14:paraId="0291493E" w14:textId="54FBEA45">
            <w:pPr>
              <w:pStyle w:val="TableParagraph"/>
              <w:spacing w:before="71"/>
              <w:ind w:left="78"/>
              <w:rPr>
                <w:ins w:author="Frank Harold Cardenas Espinoza" w:date="2024-04-13T01:44:00Z" w:id="289"/>
                <w:rFonts w:ascii="Arial" w:hAnsi="Arial" w:eastAsia="Arial" w:cs="Arial"/>
                <w:sz w:val="20"/>
                <w:szCs w:val="20"/>
              </w:rPr>
            </w:pPr>
            <w:ins w:author="Frank Harold Cardenas Espinoza" w:date="2024-04-13T01:44:00Z" w:id="290">
              <w:r>
                <w:rPr>
                  <w:rFonts w:ascii="Arial" w:hAnsi="Arial" w:eastAsia="Arial" w:cs="Arial"/>
                  <w:sz w:val="20"/>
                  <w:szCs w:val="20"/>
                </w:rPr>
                <w:t>Listado de mensajes informativos</w:t>
              </w:r>
            </w:ins>
          </w:p>
        </w:tc>
        <w:tc>
          <w:tcPr>
            <w:tcW w:w="3330" w:type="dxa"/>
            <w:tcBorders>
              <w:top w:val="single" w:color="C1C6D0" w:sz="6" w:space="0"/>
              <w:left w:val="single" w:color="C1C6D0" w:sz="6" w:space="0"/>
              <w:bottom w:val="single" w:color="C1C6D0" w:sz="6" w:space="0"/>
              <w:right w:val="single" w:color="C1C6D0" w:sz="6" w:space="0"/>
            </w:tcBorders>
          </w:tcPr>
          <w:p w:rsidRPr="008A4DE3" w:rsidR="00953963" w:rsidP="008A4DE3" w:rsidRDefault="008A4DE3" w14:paraId="1AB39090" w14:textId="5CADC723">
            <w:pPr>
              <w:widowControl/>
              <w:autoSpaceDE/>
              <w:autoSpaceDN/>
              <w:rPr>
                <w:ins w:author="Frank Harold Cardenas Espinoza" w:date="2024-04-13T01:44:00Z" w:id="291"/>
                <w:rFonts w:ascii="Times New Roman" w:hAnsi="Times New Roman" w:eastAsia="Times New Roman" w:cs="Times New Roman"/>
                <w:lang w:val="es-PE"/>
                <w:rPrChange w:author="Frank Harold Cardenas Espinoza" w:date="2024-04-13T01:45:00Z" w:id="292">
                  <w:rPr>
                    <w:ins w:author="Frank Harold Cardenas Espinoza" w:date="2024-04-13T01:44:00Z" w:id="293"/>
                    <w:rFonts w:ascii="Times New Roman" w:hAnsi="Times New Roman" w:eastAsia="Times New Roman" w:cs="Times New Roman"/>
                    <w:color w:val="0000FF"/>
                    <w:sz w:val="24"/>
                    <w:szCs w:val="24"/>
                    <w:u w:val="single"/>
                    <w:lang w:val="es-PE"/>
                  </w:rPr>
                </w:rPrChange>
              </w:rPr>
              <w:pPrChange w:author="Frank Harold Cardenas Espinoza" w:date="2024-04-13T01:45:00Z" w:id="294">
                <w:pPr>
                  <w:widowControl/>
                </w:pPr>
              </w:pPrChange>
            </w:pPr>
            <w:ins w:author="Frank Harold Cardenas Espinoza" w:date="2024-04-13T01:45:00Z" w:id="295">
              <w:r>
                <w:fldChar w:fldCharType="begin"/>
              </w:r>
              <w:r>
                <w:instrText>HYPERLINK "https://minceturgobpe.sharepoint.com/:w:/g/EY4W1keS645GrgdtbSITHXcBQ5Z-P2mcPE9irmRDcbjzDQ?e=uEQIxx"</w:instrText>
              </w:r>
              <w:r>
                <w:fldChar w:fldCharType="separate"/>
              </w:r>
              <w:r>
                <w:rPr>
                  <w:rStyle w:val="Hipervnculo"/>
                </w:rPr>
                <w:t>Lista de mensajes informativos.docx</w:t>
              </w:r>
              <w:r>
                <w:fldChar w:fldCharType="end"/>
              </w:r>
            </w:ins>
          </w:p>
        </w:tc>
      </w:tr>
      <w:tr w:rsidR="00953963" w:rsidTr="23EAC3AE" w14:paraId="4E62A7F5" w14:textId="77777777">
        <w:trPr>
          <w:trHeight w:val="315"/>
          <w:ins w:author="Frank Harold Cardenas Espinoza" w:date="2024-04-13T01:44:00Z" w:id="296"/>
        </w:trPr>
        <w:tc>
          <w:tcPr>
            <w:tcW w:w="855" w:type="dxa"/>
            <w:tcBorders>
              <w:top w:val="single" w:color="C1C6D0" w:sz="6" w:space="0"/>
              <w:left w:val="single" w:color="C1C6D0" w:sz="6" w:space="0"/>
              <w:bottom w:val="single" w:color="C1C6D0" w:sz="6" w:space="0"/>
              <w:right w:val="single" w:color="C1C6D0" w:sz="6" w:space="0"/>
            </w:tcBorders>
          </w:tcPr>
          <w:p w:rsidRPr="23EAC3AE" w:rsidR="00953963" w:rsidRDefault="00953963" w14:paraId="5220F5FF" w14:textId="7D2AD876">
            <w:pPr>
              <w:pStyle w:val="TableParagraph"/>
              <w:spacing w:before="71"/>
              <w:ind w:left="77"/>
              <w:rPr>
                <w:ins w:author="Frank Harold Cardenas Espinoza" w:date="2024-04-13T01:44:00Z" w:id="297"/>
                <w:rFonts w:ascii="Arial" w:hAnsi="Arial" w:eastAsia="Arial" w:cs="Arial"/>
                <w:sz w:val="20"/>
                <w:szCs w:val="20"/>
              </w:rPr>
            </w:pPr>
            <w:ins w:author="Frank Harold Cardenas Espinoza" w:date="2024-04-13T01:44:00Z" w:id="298">
              <w:r>
                <w:rPr>
                  <w:rFonts w:ascii="Arial" w:hAnsi="Arial" w:eastAsia="Arial" w:cs="Arial"/>
                  <w:sz w:val="20"/>
                  <w:szCs w:val="20"/>
                </w:rPr>
                <w:t>3</w:t>
              </w:r>
            </w:ins>
          </w:p>
        </w:tc>
        <w:tc>
          <w:tcPr>
            <w:tcW w:w="4170" w:type="dxa"/>
            <w:tcBorders>
              <w:top w:val="single" w:color="C1C6D0" w:sz="6" w:space="0"/>
              <w:left w:val="single" w:color="C1C6D0" w:sz="6" w:space="0"/>
              <w:bottom w:val="single" w:color="C1C6D0" w:sz="6" w:space="0"/>
              <w:right w:val="single" w:color="C1C6D0" w:sz="6" w:space="0"/>
            </w:tcBorders>
          </w:tcPr>
          <w:p w:rsidRPr="23EAC3AE" w:rsidR="00953963" w:rsidRDefault="00953963" w14:paraId="558A0FE7" w14:textId="2161E5DF">
            <w:pPr>
              <w:pStyle w:val="TableParagraph"/>
              <w:spacing w:before="71"/>
              <w:ind w:left="78"/>
              <w:rPr>
                <w:ins w:author="Frank Harold Cardenas Espinoza" w:date="2024-04-13T01:44:00Z" w:id="299"/>
                <w:rFonts w:ascii="Arial" w:hAnsi="Arial" w:eastAsia="Arial" w:cs="Arial"/>
                <w:sz w:val="20"/>
                <w:szCs w:val="20"/>
              </w:rPr>
            </w:pPr>
            <w:ins w:author="Frank Harold Cardenas Espinoza" w:date="2024-04-13T01:44:00Z" w:id="300">
              <w:r>
                <w:rPr>
                  <w:rFonts w:ascii="Arial" w:hAnsi="Arial" w:eastAsia="Arial" w:cs="Arial"/>
                  <w:sz w:val="20"/>
                  <w:szCs w:val="20"/>
                </w:rPr>
                <w:t>Listado de errores</w:t>
              </w:r>
            </w:ins>
          </w:p>
        </w:tc>
        <w:tc>
          <w:tcPr>
            <w:tcW w:w="3330" w:type="dxa"/>
            <w:tcBorders>
              <w:top w:val="single" w:color="C1C6D0" w:sz="6" w:space="0"/>
              <w:left w:val="single" w:color="C1C6D0" w:sz="6" w:space="0"/>
              <w:bottom w:val="single" w:color="C1C6D0" w:sz="6" w:space="0"/>
              <w:right w:val="single" w:color="C1C6D0" w:sz="6" w:space="0"/>
            </w:tcBorders>
          </w:tcPr>
          <w:p w:rsidRPr="008A4DE3" w:rsidR="00953963" w:rsidP="008A4DE3" w:rsidRDefault="008A4DE3" w14:paraId="2C90E9B6" w14:textId="6B7EE835">
            <w:pPr>
              <w:widowControl/>
              <w:autoSpaceDE/>
              <w:autoSpaceDN/>
              <w:rPr>
                <w:ins w:author="Frank Harold Cardenas Espinoza" w:date="2024-04-13T01:44:00Z" w:id="301"/>
                <w:rFonts w:ascii="Times New Roman" w:hAnsi="Times New Roman" w:eastAsia="Times New Roman" w:cs="Times New Roman"/>
                <w:lang w:val="es-PE"/>
                <w:rPrChange w:author="Frank Harold Cardenas Espinoza" w:date="2024-04-13T01:45:00Z" w:id="302">
                  <w:rPr>
                    <w:ins w:author="Frank Harold Cardenas Espinoza" w:date="2024-04-13T01:44:00Z" w:id="303"/>
                    <w:rFonts w:ascii="Times New Roman" w:hAnsi="Times New Roman" w:eastAsia="Times New Roman" w:cs="Times New Roman"/>
                    <w:color w:val="0000FF"/>
                    <w:sz w:val="24"/>
                    <w:szCs w:val="24"/>
                    <w:u w:val="single"/>
                    <w:lang w:val="es-PE"/>
                  </w:rPr>
                </w:rPrChange>
              </w:rPr>
              <w:pPrChange w:author="Frank Harold Cardenas Espinoza" w:date="2024-04-13T01:45:00Z" w:id="304">
                <w:pPr>
                  <w:widowControl/>
                </w:pPr>
              </w:pPrChange>
            </w:pPr>
            <w:ins w:author="Frank Harold Cardenas Espinoza" w:date="2024-04-13T01:45:00Z" w:id="305">
              <w:r>
                <w:fldChar w:fldCharType="begin"/>
              </w:r>
              <w:r>
                <w:instrText>HYPERLINK "https://minceturgobpe.sharepoint.com/:w:/g/EVKkjZRqXGJOqSdimaDPz4QB8c5KsNUUjK2xPM4HBhHreg?e=Rf0Br1"</w:instrText>
              </w:r>
              <w:r>
                <w:fldChar w:fldCharType="separate"/>
              </w:r>
              <w:r>
                <w:rPr>
                  <w:rStyle w:val="Hipervnculo"/>
                </w:rPr>
                <w:t>Lista de mensajes de errores.docx</w:t>
              </w:r>
              <w:r>
                <w:fldChar w:fldCharType="end"/>
              </w:r>
            </w:ins>
          </w:p>
        </w:tc>
      </w:tr>
    </w:tbl>
    <w:p w:rsidRPr="00E06598" w:rsidR="00B26A91" w:rsidP="00B26A91" w:rsidRDefault="00B26A91" w14:paraId="7C6300AF" w14:textId="13701CA0">
      <w:pPr>
        <w:rPr>
          <w:rFonts w:ascii="Arial" w:hAnsi="Arial" w:cs="Arial"/>
        </w:rPr>
      </w:pPr>
      <w:r>
        <w:br/>
      </w:r>
    </w:p>
    <w:p w:rsidR="000276C7" w:rsidP="000D1784" w:rsidRDefault="000276C7" w14:paraId="42BDCBD5" w14:textId="77777777">
      <w:pPr>
        <w:pStyle w:val="Ttulo1"/>
      </w:pPr>
    </w:p>
    <w:bookmarkEnd w:id="1"/>
    <w:p w:rsidR="000276C7" w:rsidP="000D1784" w:rsidRDefault="000276C7" w14:paraId="1CCA4F60" w14:textId="77777777">
      <w:pPr>
        <w:pStyle w:val="Ttulo1"/>
      </w:pPr>
    </w:p>
    <w:sectPr w:rsidR="000276C7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nitials="se" w:author="servicios_dvucept04" w:date="2024-04-12T12:32:00Z" w:id="5">
    <w:p w:rsidR="370E9166" w:rsidRDefault="370E9166" w14:paraId="4C0CD4B0" w14:textId="377CF181">
      <w:pPr>
        <w:pStyle w:val="Textocomentario"/>
      </w:pPr>
      <w:r>
        <w:t>Verificar si es de la toda la DUE o si solo de la pestaña que está guardando. Por favor actualizar en los criterios de aceptación.</w:t>
      </w:r>
      <w:r>
        <w:rPr>
          <w:rStyle w:val="Refdecomentario"/>
        </w:rPr>
        <w:annotationRef/>
      </w:r>
    </w:p>
  </w:comment>
  <w:comment w:initials="FC" w:author="Frank Harold Cardenas Espinoza" w:date="2024-04-13T01:38:00Z" w:id="6">
    <w:p w:rsidR="001D1845" w:rsidP="001D1845" w:rsidRDefault="001D1845" w14:paraId="3BF607FA" w14:textId="77777777">
      <w:pPr>
        <w:pStyle w:val="Textocomentario"/>
      </w:pPr>
      <w:r>
        <w:rPr>
          <w:rStyle w:val="Refdecomentario"/>
        </w:rPr>
        <w:annotationRef/>
      </w:r>
      <w:r>
        <w:t>El guardado es realizado por pestaña del DUE, se mejora la redacción</w:t>
      </w:r>
    </w:p>
  </w:comment>
  <w:comment w:initials="se" w:author="servicios_dvucept04" w:date="2024-04-12T12:44:00Z" w:id="15">
    <w:p w:rsidR="370E9166" w:rsidRDefault="370E9166" w14:paraId="03F435E3" w14:textId="0D716887">
      <w:pPr>
        <w:pStyle w:val="Textocomentario"/>
      </w:pPr>
      <w:r>
        <w:t>Indicar cuál etiqueta y donde se visualiza. Por favor actualizar en criterios de aceptación.</w:t>
      </w:r>
      <w:r>
        <w:rPr>
          <w:rStyle w:val="Refdecomentario"/>
        </w:rPr>
        <w:annotationRef/>
      </w:r>
    </w:p>
  </w:comment>
  <w:comment w:initials="FC" w:author="Frank Harold Cardenas Espinoza" w:date="2024-04-13T01:42:00Z" w:id="16">
    <w:p w:rsidR="007557C5" w:rsidP="007557C5" w:rsidRDefault="007557C5" w14:paraId="761A7D71" w14:textId="77777777">
      <w:pPr>
        <w:pStyle w:val="Textocomentario"/>
      </w:pPr>
      <w:r>
        <w:rPr>
          <w:rStyle w:val="Refdecomentario"/>
        </w:rPr>
        <w:annotationRef/>
      </w:r>
      <w:r>
        <w:t>Se mejora la redacción cambiando etiqueta por icono y se detalla que es en la grilla del listado del DUE</w:t>
      </w:r>
    </w:p>
  </w:comment>
  <w:comment w:initials="se" w:author="servicios_dvucept04" w:date="2024-04-07T13:50:00Z" w:id="8">
    <w:p w:rsidR="23EAC3AE" w:rsidRDefault="23EAC3AE" w14:paraId="39642CF6" w14:textId="3FAF8EB9">
      <w:r>
        <w:t>Agregar como criterio de aceptación.</w:t>
      </w:r>
      <w:r>
        <w:annotationRef/>
      </w:r>
    </w:p>
  </w:comment>
  <w:comment w:initials="el" w:author="elena.munayco@gmail.com" w:date="2024-04-08T14:24:00Z" w:id="9">
    <w:p w:rsidR="3C483B7A" w:rsidRDefault="3C483B7A" w14:paraId="5F328036" w14:textId="25B3E1BE">
      <w:r>
        <w:t xml:space="preserve">Se Agregó la casuística como criterio de aceptación. </w:t>
      </w:r>
      <w:r>
        <w:annotationRef/>
      </w:r>
    </w:p>
  </w:comment>
  <w:comment w:initials="se" w:author="servicios_dvucept04" w:date="2024-04-07T13:51:00Z" w:id="256">
    <w:p w:rsidR="23EAC3AE" w:rsidRDefault="23EAC3AE" w14:paraId="7B54FE1A" w14:textId="71C72AF4">
      <w:r>
        <w:t>Se agregó tabla de anexos con diagrama de estados, por favor confirmar.</w:t>
      </w:r>
      <w:r>
        <w:annotationRef/>
      </w:r>
    </w:p>
  </w:comment>
  <w:comment w:initials="FHCE" w:author="Frank Harold Cardenas Espinoza" w:date="2024-04-09T00:33:00Z" w:id="257">
    <w:p w:rsidR="001051A5" w:rsidP="001051A5" w:rsidRDefault="001051A5" w14:paraId="32F68F00" w14:textId="77777777">
      <w:pPr>
        <w:pStyle w:val="Textocomentario"/>
      </w:pPr>
      <w:r>
        <w:rPr>
          <w:rStyle w:val="Refdecomentario"/>
        </w:rPr>
        <w:annotationRef/>
      </w:r>
      <w:r>
        <w:t>Se confirma el documento en la tabla de anexos.</w:t>
      </w:r>
    </w:p>
  </w:comment>
  <w:comment w:initials="se" w:author="servicios_dvucept04" w:date="2024-04-12T03:41:00Z" w:id="258">
    <w:p w:rsidR="370E9166" w:rsidRDefault="370E9166" w14:paraId="75DF607E" w14:textId="7C52B4F3">
      <w:pPr>
        <w:pStyle w:val="Textocomentario"/>
      </w:pPr>
      <w:r>
        <w:t>Ok.</w:t>
      </w:r>
      <w:r>
        <w:rPr>
          <w:rStyle w:val="Refdecomentario"/>
        </w:rPr>
        <w:annotationRef/>
      </w:r>
    </w:p>
  </w:comment>
  <w:comment w:initials="se" w:author="servicios_dvucept04" w:date="2024-04-12T12:51:00Z" w:id="259">
    <w:p w:rsidR="370E9166" w:rsidRDefault="370E9166" w14:paraId="7E5F554E" w14:textId="3B8B82FC">
      <w:pPr>
        <w:pStyle w:val="Textocomentario"/>
      </w:pPr>
      <w:r>
        <w:t>Por favor, agregar anexo de mensajes informativos y de errores. Replicar en demás HUs.</w:t>
      </w:r>
      <w:r>
        <w:rPr>
          <w:rStyle w:val="Refdecomentario"/>
        </w:rPr>
        <w:annotationRef/>
      </w:r>
    </w:p>
  </w:comment>
  <w:comment w:initials="FC" w:author="Frank Harold Cardenas Espinoza" w:date="2024-04-13T01:44:00Z" w:id="260">
    <w:p w:rsidR="00953963" w:rsidP="00953963" w:rsidRDefault="00953963" w14:paraId="6929060C" w14:textId="77777777">
      <w:pPr>
        <w:pStyle w:val="Textocomentario"/>
      </w:pPr>
      <w:r>
        <w:rPr>
          <w:rStyle w:val="Refdecomentario"/>
        </w:rPr>
        <w:annotationRef/>
      </w:r>
      <w:r>
        <w:t>Se agrega lo solicitado</w:t>
      </w:r>
    </w:p>
  </w:comment>
  <w:comment w:initials="se" w:author="servicios_dvucept04" w:date="2024-04-14T08:31:18" w:id="1396077800">
    <w:p w:rsidR="18AA0743" w:rsidRDefault="18AA0743" w14:paraId="1CF5B7DA" w14:textId="290FAB2D">
      <w:pPr>
        <w:pStyle w:val="CommentText"/>
      </w:pPr>
      <w:r w:rsidR="18AA0743">
        <w:rPr/>
        <w:t>Ok.</w:t>
      </w:r>
      <w:r>
        <w:rPr>
          <w:rStyle w:val="CommentReference"/>
        </w:rPr>
        <w:annotationRef/>
      </w:r>
    </w:p>
  </w:comment>
  <w:comment w:initials="se" w:author="servicios_dvucept04" w:date="2024-04-14T08:32:07" w:id="579886050">
    <w:p w:rsidR="18AA0743" w:rsidRDefault="18AA0743" w14:paraId="4A09A540" w14:textId="696FE8D8">
      <w:pPr>
        <w:pStyle w:val="CommentText"/>
      </w:pPr>
      <w:r w:rsidR="18AA0743">
        <w:rPr/>
        <w:t>OK.</w:t>
      </w:r>
      <w:r>
        <w:rPr>
          <w:rStyle w:val="CommentReference"/>
        </w:rPr>
        <w:annotationRef/>
      </w:r>
    </w:p>
  </w:comment>
  <w:comment w:initials="se" w:author="servicios_dvucept04" w:date="2024-04-14T08:35:34" w:id="764085945">
    <w:p w:rsidR="18AA0743" w:rsidRDefault="18AA0743" w14:paraId="4022DDE3" w14:textId="45170934">
      <w:pPr>
        <w:pStyle w:val="CommentText"/>
      </w:pPr>
      <w:r w:rsidR="18AA0743">
        <w:rPr/>
        <w:t>OK.</w:t>
      </w: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mc="http://schemas.openxmlformats.org/markup-compatibility/2006" xmlns:w15="http://schemas.microsoft.com/office/word/2012/wordml" mc:Ignorable="w15">
  <w15:commentEx w15:done="1" w15:paraId="4C0CD4B0"/>
  <w15:commentEx w15:done="1" w15:paraId="3BF607FA" w15:paraIdParent="4C0CD4B0"/>
  <w15:commentEx w15:done="1" w15:paraId="03F435E3"/>
  <w15:commentEx w15:done="1" w15:paraId="761A7D71" w15:paraIdParent="03F435E3"/>
  <w15:commentEx w15:done="1" w15:paraId="39642CF6"/>
  <w15:commentEx w15:done="1" w15:paraId="5F328036" w15:paraIdParent="39642CF6"/>
  <w15:commentEx w15:done="1" w15:paraId="7B54FE1A"/>
  <w15:commentEx w15:done="1" w15:paraId="32F68F00" w15:paraIdParent="7B54FE1A"/>
  <w15:commentEx w15:done="1" w15:paraId="75DF607E" w15:paraIdParent="7B54FE1A"/>
  <w15:commentEx w15:done="1" w15:paraId="7E5F554E" w15:paraIdParent="7B54FE1A"/>
  <w15:commentEx w15:done="1" w15:paraId="6929060C" w15:paraIdParent="7B54FE1A"/>
  <w15:commentEx w15:done="1" w15:paraId="1CF5B7DA" w15:paraIdParent="4C0CD4B0"/>
  <w15:commentEx w15:done="1" w15:paraId="4A09A540" w15:paraIdParent="39642CF6"/>
  <w15:commentEx w15:done="1" w15:paraId="4022DDE3" w15:paraIdParent="7B54FE1A"/>
</w15:commentsEx>
</file>

<file path=word/commentsExtensible.xml><?xml version="1.0" encoding="utf-8"?>
<w16cex:commentsExtensible xmlns:w16="http://schemas.microsoft.com/office/word/2018/wordml" xmlns:w16cex="http://schemas.microsoft.com/office/word/2018/wordml/cex" xmlns:mc="http://schemas.openxmlformats.org/markup-compatibility/2006" mc:Ignorable="w16 w16cex">
  <w16cex:commentExtensible w16cex:durableId="3B0EE3AE" w16cex:dateUtc="2024-04-12T17:32:00Z"/>
  <w16cex:commentExtensible w16cex:durableId="35959742" w16cex:dateUtc="2024-04-13T06:38:00Z"/>
  <w16cex:commentExtensible w16cex:durableId="1E263AA7" w16cex:dateUtc="2024-04-12T17:44:00Z"/>
  <w16cex:commentExtensible w16cex:durableId="68F16861" w16cex:dateUtc="2024-04-13T06:42:00Z"/>
  <w16cex:commentExtensible w16cex:durableId="68B3BD7C" w16cex:dateUtc="2024-04-07T18:50:00Z"/>
  <w16cex:commentExtensible w16cex:durableId="24604499" w16cex:dateUtc="2024-04-08T19:24:00Z"/>
  <w16cex:commentExtensible w16cex:durableId="488FC38F" w16cex:dateUtc="2024-04-14T13:32:07.43Z"/>
  <w16cex:commentExtensible w16cex:durableId="237FF680" w16cex:dateUtc="2024-04-14T13:31:18.784Z"/>
  <w16cex:commentExtensible w16cex:durableId="3DA2EA8F" w16cex:dateUtc="2024-04-07T18:51:00Z"/>
  <w16cex:commentExtensible w16cex:durableId="529B9812" w16cex:dateUtc="2024-04-09T05:33:00Z"/>
  <w16cex:commentExtensible w16cex:durableId="7012E285" w16cex:dateUtc="2024-04-12T08:41:00Z"/>
  <w16cex:commentExtensible w16cex:durableId="38192AC2" w16cex:dateUtc="2024-04-12T17:51:00Z"/>
  <w16cex:commentExtensible w16cex:durableId="39C751D4" w16cex:dateUtc="2024-04-13T06:44:00Z"/>
  <w16cex:commentExtensible w16cex:durableId="1CE75847" w16cex:dateUtc="2024-04-14T13:35:34.8Z"/>
</w16cex:commentsExtensible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4C0CD4B0" w16cid:durableId="3B0EE3AE"/>
  <w16cid:commentId w16cid:paraId="3BF607FA" w16cid:durableId="35959742"/>
  <w16cid:commentId w16cid:paraId="03F435E3" w16cid:durableId="1E263AA7"/>
  <w16cid:commentId w16cid:paraId="761A7D71" w16cid:durableId="68F16861"/>
  <w16cid:commentId w16cid:paraId="39642CF6" w16cid:durableId="68B3BD7C"/>
  <w16cid:commentId w16cid:paraId="5F328036" w16cid:durableId="24604499"/>
  <w16cid:commentId w16cid:paraId="7B54FE1A" w16cid:durableId="3DA2EA8F"/>
  <w16cid:commentId w16cid:paraId="32F68F00" w16cid:durableId="529B9812"/>
  <w16cid:commentId w16cid:paraId="75DF607E" w16cid:durableId="7012E285"/>
  <w16cid:commentId w16cid:paraId="7E5F554E" w16cid:durableId="38192AC2"/>
  <w16cid:commentId w16cid:paraId="6929060C" w16cid:durableId="39C751D4"/>
  <w16cid:commentId w16cid:paraId="1CF5B7DA" w16cid:durableId="237FF680"/>
  <w16cid:commentId w16cid:paraId="4A09A540" w16cid:durableId="488FC38F"/>
  <w16cid:commentId w16cid:paraId="4022DDE3" w16cid:durableId="1CE75847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C528C"/>
    <w:multiLevelType w:val="hybridMultilevel"/>
    <w:tmpl w:val="0C9E6288"/>
    <w:lvl w:ilvl="0" w:tplc="28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B0B5DE5"/>
    <w:multiLevelType w:val="hybridMultilevel"/>
    <w:tmpl w:val="D42AFF0E"/>
    <w:lvl w:ilvl="0" w:tplc="04090001">
      <w:start w:val="1"/>
      <w:numFmt w:val="bullet"/>
      <w:lvlText w:val=""/>
      <w:lvlJc w:val="left"/>
      <w:pPr>
        <w:ind w:left="1455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175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95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15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35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55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75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95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15" w:hanging="360"/>
      </w:pPr>
      <w:rPr>
        <w:rFonts w:hint="default" w:ascii="Wingdings" w:hAnsi="Wingdings"/>
      </w:rPr>
    </w:lvl>
  </w:abstractNum>
  <w:abstractNum w:abstractNumId="2" w15:restartNumberingAfterBreak="0">
    <w:nsid w:val="0D466471"/>
    <w:multiLevelType w:val="hybridMultilevel"/>
    <w:tmpl w:val="FB60419A"/>
    <w:lvl w:ilvl="0" w:tplc="28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14470D37"/>
    <w:multiLevelType w:val="hybridMultilevel"/>
    <w:tmpl w:val="BCDCD8E6"/>
    <w:lvl w:ilvl="0" w:tplc="FFFFFFFF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80A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16817533"/>
    <w:multiLevelType w:val="hybridMultilevel"/>
    <w:tmpl w:val="1068BB42"/>
    <w:lvl w:ilvl="0" w:tplc="28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1B431939"/>
    <w:multiLevelType w:val="hybridMultilevel"/>
    <w:tmpl w:val="7C368CDA"/>
    <w:lvl w:ilvl="0" w:tplc="EBB65C0C">
      <w:start w:val="1"/>
      <w:numFmt w:val="lowerLetter"/>
      <w:lvlText w:val="%1)"/>
      <w:lvlJc w:val="left"/>
      <w:pPr>
        <w:ind w:left="720" w:hanging="360"/>
      </w:pPr>
    </w:lvl>
    <w:lvl w:ilvl="1" w:tplc="B7769DF6">
      <w:start w:val="1"/>
      <w:numFmt w:val="lowerLetter"/>
      <w:lvlText w:val="%2."/>
      <w:lvlJc w:val="left"/>
      <w:pPr>
        <w:ind w:left="1440" w:hanging="360"/>
      </w:pPr>
    </w:lvl>
    <w:lvl w:ilvl="2" w:tplc="90EC24B0">
      <w:start w:val="1"/>
      <w:numFmt w:val="lowerRoman"/>
      <w:lvlText w:val="%3."/>
      <w:lvlJc w:val="right"/>
      <w:pPr>
        <w:ind w:left="2160" w:hanging="180"/>
      </w:pPr>
    </w:lvl>
    <w:lvl w:ilvl="3" w:tplc="BABE976C">
      <w:start w:val="1"/>
      <w:numFmt w:val="decimal"/>
      <w:lvlText w:val="%4."/>
      <w:lvlJc w:val="left"/>
      <w:pPr>
        <w:ind w:left="2880" w:hanging="360"/>
      </w:pPr>
    </w:lvl>
    <w:lvl w:ilvl="4" w:tplc="8C8E8DC6">
      <w:start w:val="1"/>
      <w:numFmt w:val="lowerLetter"/>
      <w:lvlText w:val="%5."/>
      <w:lvlJc w:val="left"/>
      <w:pPr>
        <w:ind w:left="3600" w:hanging="360"/>
      </w:pPr>
    </w:lvl>
    <w:lvl w:ilvl="5" w:tplc="5E9AAA1E">
      <w:start w:val="1"/>
      <w:numFmt w:val="lowerRoman"/>
      <w:lvlText w:val="%6."/>
      <w:lvlJc w:val="right"/>
      <w:pPr>
        <w:ind w:left="4320" w:hanging="180"/>
      </w:pPr>
    </w:lvl>
    <w:lvl w:ilvl="6" w:tplc="D0FCCDF4">
      <w:start w:val="1"/>
      <w:numFmt w:val="decimal"/>
      <w:lvlText w:val="%7."/>
      <w:lvlJc w:val="left"/>
      <w:pPr>
        <w:ind w:left="5040" w:hanging="360"/>
      </w:pPr>
    </w:lvl>
    <w:lvl w:ilvl="7" w:tplc="7E0C253A">
      <w:start w:val="1"/>
      <w:numFmt w:val="lowerLetter"/>
      <w:lvlText w:val="%8."/>
      <w:lvlJc w:val="left"/>
      <w:pPr>
        <w:ind w:left="5760" w:hanging="360"/>
      </w:pPr>
    </w:lvl>
    <w:lvl w:ilvl="8" w:tplc="688AF15E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BC25A5"/>
    <w:multiLevelType w:val="hybridMultilevel"/>
    <w:tmpl w:val="D9947EEC"/>
    <w:lvl w:ilvl="0" w:tplc="C77201B8">
      <w:start w:val="1"/>
      <w:numFmt w:val="lowerLetter"/>
      <w:lvlText w:val="%1)"/>
      <w:lvlJc w:val="left"/>
      <w:pPr>
        <w:ind w:left="720" w:hanging="360"/>
      </w:pPr>
    </w:lvl>
    <w:lvl w:ilvl="1" w:tplc="38207DDE">
      <w:start w:val="1"/>
      <w:numFmt w:val="lowerLetter"/>
      <w:lvlText w:val="%2."/>
      <w:lvlJc w:val="left"/>
      <w:pPr>
        <w:ind w:left="1440" w:hanging="360"/>
      </w:pPr>
    </w:lvl>
    <w:lvl w:ilvl="2" w:tplc="2976044A">
      <w:start w:val="1"/>
      <w:numFmt w:val="lowerRoman"/>
      <w:lvlText w:val="%3."/>
      <w:lvlJc w:val="right"/>
      <w:pPr>
        <w:ind w:left="2160" w:hanging="180"/>
      </w:pPr>
    </w:lvl>
    <w:lvl w:ilvl="3" w:tplc="FEEADCDC">
      <w:start w:val="1"/>
      <w:numFmt w:val="decimal"/>
      <w:lvlText w:val="%4."/>
      <w:lvlJc w:val="left"/>
      <w:pPr>
        <w:ind w:left="2880" w:hanging="360"/>
      </w:pPr>
    </w:lvl>
    <w:lvl w:ilvl="4" w:tplc="81E466AE">
      <w:start w:val="1"/>
      <w:numFmt w:val="lowerLetter"/>
      <w:lvlText w:val="%5."/>
      <w:lvlJc w:val="left"/>
      <w:pPr>
        <w:ind w:left="3600" w:hanging="360"/>
      </w:pPr>
    </w:lvl>
    <w:lvl w:ilvl="5" w:tplc="BE02C336">
      <w:start w:val="1"/>
      <w:numFmt w:val="lowerRoman"/>
      <w:lvlText w:val="%6."/>
      <w:lvlJc w:val="right"/>
      <w:pPr>
        <w:ind w:left="4320" w:hanging="180"/>
      </w:pPr>
    </w:lvl>
    <w:lvl w:ilvl="6" w:tplc="6ED41DD2">
      <w:start w:val="1"/>
      <w:numFmt w:val="decimal"/>
      <w:lvlText w:val="%7."/>
      <w:lvlJc w:val="left"/>
      <w:pPr>
        <w:ind w:left="5040" w:hanging="360"/>
      </w:pPr>
    </w:lvl>
    <w:lvl w:ilvl="7" w:tplc="59322C56">
      <w:start w:val="1"/>
      <w:numFmt w:val="lowerLetter"/>
      <w:lvlText w:val="%8."/>
      <w:lvlJc w:val="left"/>
      <w:pPr>
        <w:ind w:left="5760" w:hanging="360"/>
      </w:pPr>
    </w:lvl>
    <w:lvl w:ilvl="8" w:tplc="54082372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BC69A1"/>
    <w:multiLevelType w:val="hybridMultilevel"/>
    <w:tmpl w:val="EE42F5B4"/>
    <w:lvl w:ilvl="0" w:tplc="A036E8AC">
      <w:start w:val="1"/>
      <w:numFmt w:val="lowerLetter"/>
      <w:lvlText w:val="%1)"/>
      <w:lvlJc w:val="left"/>
      <w:pPr>
        <w:ind w:left="720" w:hanging="360"/>
      </w:pPr>
    </w:lvl>
    <w:lvl w:ilvl="1" w:tplc="D398EBC6">
      <w:start w:val="1"/>
      <w:numFmt w:val="lowerLetter"/>
      <w:lvlText w:val="%2."/>
      <w:lvlJc w:val="left"/>
      <w:pPr>
        <w:ind w:left="1440" w:hanging="360"/>
      </w:pPr>
    </w:lvl>
    <w:lvl w:ilvl="2" w:tplc="B6E032DC">
      <w:start w:val="1"/>
      <w:numFmt w:val="lowerRoman"/>
      <w:lvlText w:val="%3."/>
      <w:lvlJc w:val="right"/>
      <w:pPr>
        <w:ind w:left="2160" w:hanging="180"/>
      </w:pPr>
    </w:lvl>
    <w:lvl w:ilvl="3" w:tplc="84D8DE8E">
      <w:start w:val="1"/>
      <w:numFmt w:val="decimal"/>
      <w:lvlText w:val="%4."/>
      <w:lvlJc w:val="left"/>
      <w:pPr>
        <w:ind w:left="2880" w:hanging="360"/>
      </w:pPr>
    </w:lvl>
    <w:lvl w:ilvl="4" w:tplc="AB58F8A6">
      <w:start w:val="1"/>
      <w:numFmt w:val="lowerLetter"/>
      <w:lvlText w:val="%5."/>
      <w:lvlJc w:val="left"/>
      <w:pPr>
        <w:ind w:left="3600" w:hanging="360"/>
      </w:pPr>
    </w:lvl>
    <w:lvl w:ilvl="5" w:tplc="B136FE1A">
      <w:start w:val="1"/>
      <w:numFmt w:val="lowerRoman"/>
      <w:lvlText w:val="%6."/>
      <w:lvlJc w:val="right"/>
      <w:pPr>
        <w:ind w:left="4320" w:hanging="180"/>
      </w:pPr>
    </w:lvl>
    <w:lvl w:ilvl="6" w:tplc="E1204D24">
      <w:start w:val="1"/>
      <w:numFmt w:val="decimal"/>
      <w:lvlText w:val="%7."/>
      <w:lvlJc w:val="left"/>
      <w:pPr>
        <w:ind w:left="5040" w:hanging="360"/>
      </w:pPr>
    </w:lvl>
    <w:lvl w:ilvl="7" w:tplc="E348F6FC">
      <w:start w:val="1"/>
      <w:numFmt w:val="lowerLetter"/>
      <w:lvlText w:val="%8."/>
      <w:lvlJc w:val="left"/>
      <w:pPr>
        <w:ind w:left="5760" w:hanging="360"/>
      </w:pPr>
    </w:lvl>
    <w:lvl w:ilvl="8" w:tplc="CD8C3330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8673F1"/>
    <w:multiLevelType w:val="hybridMultilevel"/>
    <w:tmpl w:val="E3668424"/>
    <w:lvl w:ilvl="0" w:tplc="FFFFFFFF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80A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619C0A0E"/>
    <w:multiLevelType w:val="hybridMultilevel"/>
    <w:tmpl w:val="70D86E5E"/>
    <w:lvl w:ilvl="0" w:tplc="7690F40E">
      <w:start w:val="1"/>
      <w:numFmt w:val="lowerLetter"/>
      <w:lvlText w:val="%1)"/>
      <w:lvlJc w:val="left"/>
      <w:pPr>
        <w:ind w:left="720" w:hanging="360"/>
      </w:pPr>
    </w:lvl>
    <w:lvl w:ilvl="1" w:tplc="5E541848">
      <w:start w:val="1"/>
      <w:numFmt w:val="lowerLetter"/>
      <w:lvlText w:val="%2."/>
      <w:lvlJc w:val="left"/>
      <w:pPr>
        <w:ind w:left="1440" w:hanging="360"/>
      </w:pPr>
    </w:lvl>
    <w:lvl w:ilvl="2" w:tplc="025E4D00">
      <w:start w:val="1"/>
      <w:numFmt w:val="lowerRoman"/>
      <w:lvlText w:val="%3."/>
      <w:lvlJc w:val="right"/>
      <w:pPr>
        <w:ind w:left="2160" w:hanging="180"/>
      </w:pPr>
    </w:lvl>
    <w:lvl w:ilvl="3" w:tplc="70AAC19E">
      <w:start w:val="1"/>
      <w:numFmt w:val="decimal"/>
      <w:lvlText w:val="%4."/>
      <w:lvlJc w:val="left"/>
      <w:pPr>
        <w:ind w:left="2880" w:hanging="360"/>
      </w:pPr>
    </w:lvl>
    <w:lvl w:ilvl="4" w:tplc="62C46F66">
      <w:start w:val="1"/>
      <w:numFmt w:val="lowerLetter"/>
      <w:lvlText w:val="%5."/>
      <w:lvlJc w:val="left"/>
      <w:pPr>
        <w:ind w:left="3600" w:hanging="360"/>
      </w:pPr>
    </w:lvl>
    <w:lvl w:ilvl="5" w:tplc="30467E0E">
      <w:start w:val="1"/>
      <w:numFmt w:val="lowerRoman"/>
      <w:lvlText w:val="%6."/>
      <w:lvlJc w:val="right"/>
      <w:pPr>
        <w:ind w:left="4320" w:hanging="180"/>
      </w:pPr>
    </w:lvl>
    <w:lvl w:ilvl="6" w:tplc="59266172">
      <w:start w:val="1"/>
      <w:numFmt w:val="decimal"/>
      <w:lvlText w:val="%7."/>
      <w:lvlJc w:val="left"/>
      <w:pPr>
        <w:ind w:left="5040" w:hanging="360"/>
      </w:pPr>
    </w:lvl>
    <w:lvl w:ilvl="7" w:tplc="AD88E76A">
      <w:start w:val="1"/>
      <w:numFmt w:val="lowerLetter"/>
      <w:lvlText w:val="%8."/>
      <w:lvlJc w:val="left"/>
      <w:pPr>
        <w:ind w:left="5760" w:hanging="360"/>
      </w:pPr>
    </w:lvl>
    <w:lvl w:ilvl="8" w:tplc="53F0AD0C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24C5A2D"/>
    <w:multiLevelType w:val="hybridMultilevel"/>
    <w:tmpl w:val="B276E4E2"/>
    <w:lvl w:ilvl="0" w:tplc="37FAF84C">
      <w:start w:val="1"/>
      <w:numFmt w:val="decimal"/>
      <w:pStyle w:val="Ttulo4"/>
      <w:lvlText w:val="%1."/>
      <w:lvlJc w:val="left"/>
      <w:pPr>
        <w:ind w:left="34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5D43BAF"/>
    <w:multiLevelType w:val="hybridMultilevel"/>
    <w:tmpl w:val="C214ED28"/>
    <w:lvl w:ilvl="0" w:tplc="280A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2" w15:restartNumberingAfterBreak="0">
    <w:nsid w:val="673C556F"/>
    <w:multiLevelType w:val="hybridMultilevel"/>
    <w:tmpl w:val="C708EFE2"/>
    <w:lvl w:ilvl="0" w:tplc="64A20B80">
      <w:start w:val="1"/>
      <w:numFmt w:val="lowerLetter"/>
      <w:lvlText w:val="%1)"/>
      <w:lvlJc w:val="left"/>
      <w:pPr>
        <w:ind w:left="720" w:hanging="360"/>
      </w:pPr>
    </w:lvl>
    <w:lvl w:ilvl="1" w:tplc="68B4620E">
      <w:start w:val="1"/>
      <w:numFmt w:val="lowerLetter"/>
      <w:lvlText w:val="%2."/>
      <w:lvlJc w:val="left"/>
      <w:pPr>
        <w:ind w:left="1440" w:hanging="360"/>
      </w:pPr>
    </w:lvl>
    <w:lvl w:ilvl="2" w:tplc="4A4836D6">
      <w:start w:val="1"/>
      <w:numFmt w:val="lowerRoman"/>
      <w:lvlText w:val="%3."/>
      <w:lvlJc w:val="right"/>
      <w:pPr>
        <w:ind w:left="2160" w:hanging="180"/>
      </w:pPr>
    </w:lvl>
    <w:lvl w:ilvl="3" w:tplc="2C1203EC">
      <w:start w:val="1"/>
      <w:numFmt w:val="decimal"/>
      <w:lvlText w:val="%4."/>
      <w:lvlJc w:val="left"/>
      <w:pPr>
        <w:ind w:left="2880" w:hanging="360"/>
      </w:pPr>
    </w:lvl>
    <w:lvl w:ilvl="4" w:tplc="D5F6E81A">
      <w:start w:val="1"/>
      <w:numFmt w:val="lowerLetter"/>
      <w:lvlText w:val="%5."/>
      <w:lvlJc w:val="left"/>
      <w:pPr>
        <w:ind w:left="3600" w:hanging="360"/>
      </w:pPr>
    </w:lvl>
    <w:lvl w:ilvl="5" w:tplc="F4B8DE80">
      <w:start w:val="1"/>
      <w:numFmt w:val="lowerRoman"/>
      <w:lvlText w:val="%6."/>
      <w:lvlJc w:val="right"/>
      <w:pPr>
        <w:ind w:left="4320" w:hanging="180"/>
      </w:pPr>
    </w:lvl>
    <w:lvl w:ilvl="6" w:tplc="73366E50">
      <w:start w:val="1"/>
      <w:numFmt w:val="decimal"/>
      <w:lvlText w:val="%7."/>
      <w:lvlJc w:val="left"/>
      <w:pPr>
        <w:ind w:left="5040" w:hanging="360"/>
      </w:pPr>
    </w:lvl>
    <w:lvl w:ilvl="7" w:tplc="8A9E4EDC">
      <w:start w:val="1"/>
      <w:numFmt w:val="lowerLetter"/>
      <w:lvlText w:val="%8."/>
      <w:lvlJc w:val="left"/>
      <w:pPr>
        <w:ind w:left="5760" w:hanging="360"/>
      </w:pPr>
    </w:lvl>
    <w:lvl w:ilvl="8" w:tplc="BF3E3E80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24477A2"/>
    <w:multiLevelType w:val="multilevel"/>
    <w:tmpl w:val="BB86A5E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hint="default" w:ascii="Courier New" w:hAnsi="Courier New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hint="default" w:ascii="Courier New" w:hAnsi="Courier New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hint="default" w:ascii="Courier New" w:hAnsi="Courier New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hint="default" w:ascii="Courier New" w:hAnsi="Courier New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hint="default" w:ascii="Courier New" w:hAnsi="Courier New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hint="default" w:ascii="Courier New" w:hAnsi="Courier New"/>
        <w:sz w:val="20"/>
      </w:rPr>
    </w:lvl>
  </w:abstractNum>
  <w:abstractNum w:abstractNumId="14" w15:restartNumberingAfterBreak="0">
    <w:nsid w:val="775E2D76"/>
    <w:multiLevelType w:val="hybridMultilevel"/>
    <w:tmpl w:val="50A0A0A4"/>
    <w:lvl w:ilvl="0" w:tplc="21F2B75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  <w:color w:val="auto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7E4168F2"/>
    <w:multiLevelType w:val="hybridMultilevel"/>
    <w:tmpl w:val="61DEFD62"/>
    <w:lvl w:ilvl="0" w:tplc="4EC4165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  <w:color w:val="auto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306208074">
    <w:abstractNumId w:val="10"/>
  </w:num>
  <w:num w:numId="2" w16cid:durableId="1924562202">
    <w:abstractNumId w:val="4"/>
  </w:num>
  <w:num w:numId="3" w16cid:durableId="1019938345">
    <w:abstractNumId w:val="14"/>
  </w:num>
  <w:num w:numId="4" w16cid:durableId="751512006">
    <w:abstractNumId w:val="3"/>
  </w:num>
  <w:num w:numId="5" w16cid:durableId="745539756">
    <w:abstractNumId w:val="8"/>
  </w:num>
  <w:num w:numId="6" w16cid:durableId="313947493">
    <w:abstractNumId w:val="0"/>
  </w:num>
  <w:num w:numId="7" w16cid:durableId="1607730785">
    <w:abstractNumId w:val="11"/>
  </w:num>
  <w:num w:numId="8" w16cid:durableId="2089615456">
    <w:abstractNumId w:val="1"/>
  </w:num>
  <w:num w:numId="9" w16cid:durableId="1494833727">
    <w:abstractNumId w:val="13"/>
  </w:num>
  <w:num w:numId="10" w16cid:durableId="1711152929">
    <w:abstractNumId w:val="15"/>
  </w:num>
  <w:num w:numId="11" w16cid:durableId="2071879936">
    <w:abstractNumId w:val="2"/>
  </w:num>
  <w:num w:numId="12" w16cid:durableId="497384613">
    <w:abstractNumId w:val="9"/>
  </w:num>
  <w:num w:numId="13" w16cid:durableId="102309363">
    <w:abstractNumId w:val="12"/>
  </w:num>
  <w:num w:numId="14" w16cid:durableId="1333293648">
    <w:abstractNumId w:val="6"/>
  </w:num>
  <w:num w:numId="15" w16cid:durableId="1022899314">
    <w:abstractNumId w:val="5"/>
  </w:num>
  <w:num w:numId="16" w16cid:durableId="29956811">
    <w:abstractNumId w:val="7"/>
  </w:num>
</w:numbering>
</file>

<file path=word/people.xml><?xml version="1.0" encoding="utf-8"?>
<w15:people xmlns:mc="http://schemas.openxmlformats.org/markup-compatibility/2006" xmlns:w15="http://schemas.microsoft.com/office/word/2012/wordml" mc:Ignorable="w15">
  <w15:person w15:author="servicios_dvucept04">
    <w15:presenceInfo w15:providerId="AD" w15:userId="S::servicios_dvucept04@mincetur.gob.pe::61df3321-87bb-4e1e-907d-be4132418a01"/>
  </w15:person>
  <w15:person w15:author="Frank Harold Cardenas Espinoza">
    <w15:presenceInfo w15:providerId="AD" w15:userId="S::fcardenas@mincetur.gob.pe::2fb0e11a-c704-4b4b-9c35-0cca5edb0ce4"/>
  </w15:person>
  <w15:person w15:author="elena.munayco@gmail.com">
    <w15:presenceInfo w15:providerId="AD" w15:userId="S::elena.munayco_gmail.com#ext#@minceturgobpe.onmicrosoft.com::fb592c97-4661-4c33-8bad-31c0a89283bf"/>
  </w15:person>
</w15:people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tru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89D"/>
    <w:rsid w:val="00002A14"/>
    <w:rsid w:val="000276C7"/>
    <w:rsid w:val="00047B7C"/>
    <w:rsid w:val="000A00CE"/>
    <w:rsid w:val="000B1A53"/>
    <w:rsid w:val="000B402E"/>
    <w:rsid w:val="000B662C"/>
    <w:rsid w:val="000D1784"/>
    <w:rsid w:val="001051A5"/>
    <w:rsid w:val="00111F90"/>
    <w:rsid w:val="00113997"/>
    <w:rsid w:val="001623F0"/>
    <w:rsid w:val="00195B51"/>
    <w:rsid w:val="001D1845"/>
    <w:rsid w:val="002654FD"/>
    <w:rsid w:val="002F0952"/>
    <w:rsid w:val="002F7E9E"/>
    <w:rsid w:val="00307DFF"/>
    <w:rsid w:val="00342A89"/>
    <w:rsid w:val="00356B1B"/>
    <w:rsid w:val="003A71A3"/>
    <w:rsid w:val="003B7D4F"/>
    <w:rsid w:val="0040705C"/>
    <w:rsid w:val="0041189C"/>
    <w:rsid w:val="00423751"/>
    <w:rsid w:val="0042622E"/>
    <w:rsid w:val="004D0932"/>
    <w:rsid w:val="00502140"/>
    <w:rsid w:val="005174D2"/>
    <w:rsid w:val="00545DB5"/>
    <w:rsid w:val="00560EC8"/>
    <w:rsid w:val="005A42ED"/>
    <w:rsid w:val="005E225A"/>
    <w:rsid w:val="005E270D"/>
    <w:rsid w:val="00603019"/>
    <w:rsid w:val="006078D5"/>
    <w:rsid w:val="00612F9C"/>
    <w:rsid w:val="00622765"/>
    <w:rsid w:val="006E20FA"/>
    <w:rsid w:val="00722FE6"/>
    <w:rsid w:val="0075265F"/>
    <w:rsid w:val="007557C5"/>
    <w:rsid w:val="0077472A"/>
    <w:rsid w:val="0078449D"/>
    <w:rsid w:val="00791329"/>
    <w:rsid w:val="007A2B5C"/>
    <w:rsid w:val="007A6309"/>
    <w:rsid w:val="007F6433"/>
    <w:rsid w:val="008A08D8"/>
    <w:rsid w:val="008A4DE3"/>
    <w:rsid w:val="008E3CD5"/>
    <w:rsid w:val="008F6302"/>
    <w:rsid w:val="00953963"/>
    <w:rsid w:val="00966CD8"/>
    <w:rsid w:val="009924EF"/>
    <w:rsid w:val="00997F15"/>
    <w:rsid w:val="009B6507"/>
    <w:rsid w:val="009D0BCE"/>
    <w:rsid w:val="009E13CC"/>
    <w:rsid w:val="009F0D35"/>
    <w:rsid w:val="00A10CF9"/>
    <w:rsid w:val="00A64A79"/>
    <w:rsid w:val="00A96E0F"/>
    <w:rsid w:val="00AC2210"/>
    <w:rsid w:val="00AC3631"/>
    <w:rsid w:val="00AF1F60"/>
    <w:rsid w:val="00AF7A72"/>
    <w:rsid w:val="00B1535A"/>
    <w:rsid w:val="00B26A91"/>
    <w:rsid w:val="00B45A98"/>
    <w:rsid w:val="00B5213E"/>
    <w:rsid w:val="00BB3D0B"/>
    <w:rsid w:val="00C108D7"/>
    <w:rsid w:val="00C47F2A"/>
    <w:rsid w:val="00C76DF0"/>
    <w:rsid w:val="00CD1316"/>
    <w:rsid w:val="00D34786"/>
    <w:rsid w:val="00D350A8"/>
    <w:rsid w:val="00D438C4"/>
    <w:rsid w:val="00D47124"/>
    <w:rsid w:val="00DC789D"/>
    <w:rsid w:val="00DE58D4"/>
    <w:rsid w:val="00DF34C0"/>
    <w:rsid w:val="00DF554B"/>
    <w:rsid w:val="00E466FD"/>
    <w:rsid w:val="00E4756C"/>
    <w:rsid w:val="00E66D31"/>
    <w:rsid w:val="00E863D7"/>
    <w:rsid w:val="00E95D0E"/>
    <w:rsid w:val="00EA725D"/>
    <w:rsid w:val="00EF1587"/>
    <w:rsid w:val="00F7152B"/>
    <w:rsid w:val="00F73F12"/>
    <w:rsid w:val="00F82C3B"/>
    <w:rsid w:val="02A513C7"/>
    <w:rsid w:val="041755E7"/>
    <w:rsid w:val="053F9DAD"/>
    <w:rsid w:val="056C1406"/>
    <w:rsid w:val="056DC4B2"/>
    <w:rsid w:val="06F1CD7C"/>
    <w:rsid w:val="07601471"/>
    <w:rsid w:val="07A85ECD"/>
    <w:rsid w:val="07CAF1DE"/>
    <w:rsid w:val="07E3D046"/>
    <w:rsid w:val="0864C396"/>
    <w:rsid w:val="089BA232"/>
    <w:rsid w:val="09ECC97C"/>
    <w:rsid w:val="0AD01AE6"/>
    <w:rsid w:val="0ADFB0D0"/>
    <w:rsid w:val="0B1AF933"/>
    <w:rsid w:val="0E2A3251"/>
    <w:rsid w:val="101CA02A"/>
    <w:rsid w:val="11D7D47D"/>
    <w:rsid w:val="126E6F8D"/>
    <w:rsid w:val="131712C9"/>
    <w:rsid w:val="13DE54D9"/>
    <w:rsid w:val="141838B4"/>
    <w:rsid w:val="1476FD2C"/>
    <w:rsid w:val="15C5B30B"/>
    <w:rsid w:val="17B7EC3A"/>
    <w:rsid w:val="18AA0743"/>
    <w:rsid w:val="194393E5"/>
    <w:rsid w:val="196EE374"/>
    <w:rsid w:val="1D7F2050"/>
    <w:rsid w:val="1F19E83D"/>
    <w:rsid w:val="1F4213A8"/>
    <w:rsid w:val="1FC2FE1F"/>
    <w:rsid w:val="1FD18202"/>
    <w:rsid w:val="1FDD0138"/>
    <w:rsid w:val="2003BE16"/>
    <w:rsid w:val="2057C353"/>
    <w:rsid w:val="21011F6E"/>
    <w:rsid w:val="234761FA"/>
    <w:rsid w:val="23EAC3AE"/>
    <w:rsid w:val="25496C72"/>
    <w:rsid w:val="2619A16D"/>
    <w:rsid w:val="264E8104"/>
    <w:rsid w:val="28DCE9D7"/>
    <w:rsid w:val="29114190"/>
    <w:rsid w:val="2964BC3A"/>
    <w:rsid w:val="2B9F7BF0"/>
    <w:rsid w:val="2B9F8A13"/>
    <w:rsid w:val="2BF973B9"/>
    <w:rsid w:val="2C259E19"/>
    <w:rsid w:val="2D7C1BBD"/>
    <w:rsid w:val="2DD37635"/>
    <w:rsid w:val="2EF4B53F"/>
    <w:rsid w:val="300260C5"/>
    <w:rsid w:val="3134F1D4"/>
    <w:rsid w:val="316E810E"/>
    <w:rsid w:val="3268B53D"/>
    <w:rsid w:val="3307B409"/>
    <w:rsid w:val="3375C8A8"/>
    <w:rsid w:val="349A19F1"/>
    <w:rsid w:val="351999E7"/>
    <w:rsid w:val="370E9166"/>
    <w:rsid w:val="379B8838"/>
    <w:rsid w:val="38533E92"/>
    <w:rsid w:val="3B9B2529"/>
    <w:rsid w:val="3C483B7A"/>
    <w:rsid w:val="3CF8366E"/>
    <w:rsid w:val="3D472275"/>
    <w:rsid w:val="3D90DEC1"/>
    <w:rsid w:val="401E34B5"/>
    <w:rsid w:val="40DB8F85"/>
    <w:rsid w:val="42B9F588"/>
    <w:rsid w:val="43D503A0"/>
    <w:rsid w:val="44002045"/>
    <w:rsid w:val="44E603FA"/>
    <w:rsid w:val="459BF0A6"/>
    <w:rsid w:val="490766C5"/>
    <w:rsid w:val="4B831935"/>
    <w:rsid w:val="4CD38945"/>
    <w:rsid w:val="4D5806FA"/>
    <w:rsid w:val="4D6D3510"/>
    <w:rsid w:val="4EC21F78"/>
    <w:rsid w:val="4F89BEE2"/>
    <w:rsid w:val="505249FD"/>
    <w:rsid w:val="50C88A16"/>
    <w:rsid w:val="50E942AF"/>
    <w:rsid w:val="51209590"/>
    <w:rsid w:val="51CEA2DB"/>
    <w:rsid w:val="52DCAA65"/>
    <w:rsid w:val="536A733C"/>
    <w:rsid w:val="55E4A198"/>
    <w:rsid w:val="5813C8A5"/>
    <w:rsid w:val="58287F67"/>
    <w:rsid w:val="591C425A"/>
    <w:rsid w:val="59888E16"/>
    <w:rsid w:val="59DAD7CB"/>
    <w:rsid w:val="5D87BB3F"/>
    <w:rsid w:val="5F103B93"/>
    <w:rsid w:val="603655F5"/>
    <w:rsid w:val="6040C754"/>
    <w:rsid w:val="6077594B"/>
    <w:rsid w:val="608EABEC"/>
    <w:rsid w:val="60DAA6C2"/>
    <w:rsid w:val="60ECDA8C"/>
    <w:rsid w:val="6154EA5B"/>
    <w:rsid w:val="61D48134"/>
    <w:rsid w:val="62908C5A"/>
    <w:rsid w:val="62C324A0"/>
    <w:rsid w:val="63EE51A3"/>
    <w:rsid w:val="64247B4E"/>
    <w:rsid w:val="653C17E4"/>
    <w:rsid w:val="65507A94"/>
    <w:rsid w:val="692C63B1"/>
    <w:rsid w:val="6ADC1F07"/>
    <w:rsid w:val="6C3DE47E"/>
    <w:rsid w:val="70148678"/>
    <w:rsid w:val="70485EE8"/>
    <w:rsid w:val="712D9DF8"/>
    <w:rsid w:val="73613B45"/>
    <w:rsid w:val="73B3E300"/>
    <w:rsid w:val="73D91F6B"/>
    <w:rsid w:val="750FDCD9"/>
    <w:rsid w:val="755EA1B9"/>
    <w:rsid w:val="761A3778"/>
    <w:rsid w:val="778A5362"/>
    <w:rsid w:val="787783B8"/>
    <w:rsid w:val="790B40C7"/>
    <w:rsid w:val="796B9B4A"/>
    <w:rsid w:val="79CBC1F6"/>
    <w:rsid w:val="7A232484"/>
    <w:rsid w:val="7B085AD4"/>
    <w:rsid w:val="7B264C92"/>
    <w:rsid w:val="7B4630CB"/>
    <w:rsid w:val="7C70509F"/>
    <w:rsid w:val="7D549092"/>
    <w:rsid w:val="7DEED5C6"/>
    <w:rsid w:val="7E5DE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FBDBED3"/>
  <w15:chartTrackingRefBased/>
  <w15:docId w15:val="{33F73C7F-4F6B-446F-AD1A-EC940A7994B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1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1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DC789D"/>
    <w:pPr>
      <w:widowControl w:val="0"/>
      <w:autoSpaceDE w:val="0"/>
      <w:autoSpaceDN w:val="0"/>
      <w:spacing w:after="0" w:line="240" w:lineRule="auto"/>
    </w:pPr>
    <w:rPr>
      <w:rFonts w:ascii="Arial MT" w:hAnsi="Arial MT" w:eastAsia="Arial MT" w:cs="Arial MT"/>
      <w:kern w:val="0"/>
      <w:lang w:val="es-ES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0D1784"/>
    <w:pPr>
      <w:keepNext/>
      <w:keepLines/>
      <w:spacing w:before="24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Ttulo4">
    <w:name w:val="heading 4"/>
    <w:basedOn w:val="Normal"/>
    <w:link w:val="Ttulo4Car"/>
    <w:autoRedefine/>
    <w:uiPriority w:val="9"/>
    <w:unhideWhenUsed/>
    <w:qFormat/>
    <w:rsid w:val="00DC789D"/>
    <w:pPr>
      <w:numPr>
        <w:numId w:val="1"/>
      </w:numPr>
      <w:spacing w:before="189"/>
      <w:ind w:left="360"/>
      <w:outlineLvl w:val="3"/>
    </w:pPr>
    <w:rPr>
      <w:b/>
      <w:color w:val="323E4F" w:themeColor="text2" w:themeShade="BF"/>
      <w:sz w:val="28"/>
      <w:szCs w:val="20"/>
    </w:rPr>
  </w:style>
  <w:style w:type="paragraph" w:styleId="Ttulo8">
    <w:name w:val="heading 8"/>
    <w:basedOn w:val="Normal"/>
    <w:link w:val="Ttulo8Car"/>
    <w:uiPriority w:val="1"/>
    <w:qFormat/>
    <w:rsid w:val="00DC789D"/>
    <w:pPr>
      <w:spacing w:before="6"/>
      <w:ind w:left="720"/>
      <w:outlineLvl w:val="7"/>
    </w:pPr>
    <w:rPr>
      <w:rFonts w:ascii="Arial" w:hAnsi="Arial" w:eastAsia="Arial" w:cs="Arial"/>
      <w:b/>
      <w:bCs/>
      <w:sz w:val="15"/>
      <w:szCs w:val="15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rsid w:val="00B5213E"/>
    <w:pPr>
      <w:keepNext/>
      <w:keepLines/>
      <w:spacing w:before="40"/>
      <w:outlineLvl w:val="8"/>
    </w:pPr>
    <w:rPr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character" w:styleId="Ttulo4Car" w:customStyle="1">
    <w:name w:val="Título 4 Car"/>
    <w:basedOn w:val="Fuentedeprrafopredeter"/>
    <w:link w:val="Ttulo4"/>
    <w:uiPriority w:val="9"/>
    <w:rsid w:val="00DC789D"/>
    <w:rPr>
      <w:rFonts w:ascii="Arial MT" w:hAnsi="Arial MT" w:eastAsia="Arial MT" w:cs="Arial MT"/>
      <w:b/>
      <w:color w:val="323E4F" w:themeColor="text2" w:themeShade="BF"/>
      <w:kern w:val="0"/>
      <w:sz w:val="28"/>
      <w:szCs w:val="20"/>
      <w:lang w:val="es-ES"/>
      <w14:ligatures w14:val="none"/>
    </w:rPr>
  </w:style>
  <w:style w:type="character" w:styleId="Ttulo8Car" w:customStyle="1">
    <w:name w:val="Título 8 Car"/>
    <w:basedOn w:val="Fuentedeprrafopredeter"/>
    <w:link w:val="Ttulo8"/>
    <w:uiPriority w:val="1"/>
    <w:rsid w:val="00DC789D"/>
    <w:rPr>
      <w:rFonts w:ascii="Arial" w:hAnsi="Arial" w:eastAsia="Arial" w:cs="Arial"/>
      <w:b/>
      <w:bCs/>
      <w:kern w:val="0"/>
      <w:sz w:val="15"/>
      <w:szCs w:val="15"/>
      <w:lang w:val="es-ES"/>
      <w14:ligatures w14:val="none"/>
    </w:rPr>
  </w:style>
  <w:style w:type="table" w:styleId="TableNormal1" w:customStyle="1">
    <w:name w:val="Table Normal1"/>
    <w:uiPriority w:val="2"/>
    <w:semiHidden/>
    <w:unhideWhenUsed/>
    <w:qFormat/>
    <w:rsid w:val="00DC789D"/>
    <w:pPr>
      <w:widowControl w:val="0"/>
      <w:autoSpaceDE w:val="0"/>
      <w:autoSpaceDN w:val="0"/>
      <w:spacing w:after="0" w:line="240" w:lineRule="auto"/>
    </w:pPr>
    <w:rPr>
      <w:kern w:val="0"/>
      <w:lang w:val="en-US"/>
      <w14:ligatures w14:val="non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DC789D"/>
    <w:rPr>
      <w:sz w:val="15"/>
      <w:szCs w:val="15"/>
    </w:rPr>
  </w:style>
  <w:style w:type="character" w:styleId="TextoindependienteCar" w:customStyle="1">
    <w:name w:val="Texto independiente Car"/>
    <w:basedOn w:val="Fuentedeprrafopredeter"/>
    <w:link w:val="Textoindependiente"/>
    <w:uiPriority w:val="1"/>
    <w:rsid w:val="00DC789D"/>
    <w:rPr>
      <w:rFonts w:ascii="Arial MT" w:hAnsi="Arial MT" w:eastAsia="Arial MT" w:cs="Arial MT"/>
      <w:kern w:val="0"/>
      <w:sz w:val="15"/>
      <w:szCs w:val="15"/>
      <w:lang w:val="es-ES"/>
      <w14:ligatures w14:val="none"/>
    </w:rPr>
  </w:style>
  <w:style w:type="paragraph" w:styleId="TableParagraph" w:customStyle="1">
    <w:name w:val="Table Paragraph"/>
    <w:basedOn w:val="Normal"/>
    <w:uiPriority w:val="1"/>
    <w:qFormat/>
    <w:rsid w:val="00DC789D"/>
  </w:style>
  <w:style w:type="character" w:styleId="Ttulo1Car" w:customStyle="1">
    <w:name w:val="Título 1 Car"/>
    <w:basedOn w:val="Fuentedeprrafopredeter"/>
    <w:link w:val="Ttulo1"/>
    <w:uiPriority w:val="9"/>
    <w:rsid w:val="000D1784"/>
    <w:rPr>
      <w:rFonts w:asciiTheme="majorHAnsi" w:hAnsiTheme="majorHAnsi" w:eastAsiaTheme="majorEastAsia" w:cstheme="majorBidi"/>
      <w:color w:val="2F5496" w:themeColor="accent1" w:themeShade="BF"/>
      <w:kern w:val="0"/>
      <w:sz w:val="32"/>
      <w:szCs w:val="32"/>
      <w:lang w:val="es-ES"/>
      <w14:ligatures w14:val="none"/>
    </w:rPr>
  </w:style>
  <w:style w:type="character" w:styleId="Ttulo9Car" w:customStyle="1">
    <w:name w:val="Título 9 Car"/>
    <w:basedOn w:val="Fuentedeprrafopredeter"/>
    <w:link w:val="Ttulo9"/>
    <w:uiPriority w:val="9"/>
    <w:rsid w:val="00B5213E"/>
    <w:rPr>
      <w:rFonts w:asciiTheme="majorHAnsi" w:hAnsiTheme="majorHAnsi" w:eastAsiaTheme="majorEastAsia" w:cstheme="majorBidi"/>
      <w:i/>
      <w:iCs/>
      <w:color w:val="272727" w:themeColor="text1" w:themeTint="D8"/>
      <w:kern w:val="0"/>
      <w:sz w:val="21"/>
      <w:szCs w:val="21"/>
      <w:lang w:val="es-ES"/>
      <w14:ligatures w14:val="none"/>
    </w:rPr>
  </w:style>
  <w:style w:type="character" w:styleId="Textoennegrita">
    <w:name w:val="Strong"/>
    <w:basedOn w:val="Fuentedeprrafopredeter"/>
    <w:uiPriority w:val="22"/>
    <w:qFormat/>
    <w:rsid w:val="00B5213E"/>
    <w:rPr>
      <w:b/>
      <w:bCs/>
    </w:rPr>
  </w:style>
  <w:style w:type="paragraph" w:styleId="Prrafodelista">
    <w:name w:val="List Paragraph"/>
    <w:basedOn w:val="Normal"/>
    <w:uiPriority w:val="34"/>
    <w:qFormat/>
    <w:rsid w:val="009E13CC"/>
    <w:pPr>
      <w:ind w:left="720"/>
      <w:contextualSpacing/>
    </w:pPr>
  </w:style>
  <w:style w:type="character" w:styleId="normaltextrun" w:customStyle="1">
    <w:name w:val="normaltextrun"/>
    <w:basedOn w:val="Fuentedeprrafopredeter"/>
    <w:rsid w:val="0042622E"/>
  </w:style>
  <w:style w:type="character" w:styleId="eop" w:customStyle="1">
    <w:name w:val="eop"/>
    <w:basedOn w:val="Fuentedeprrafopredeter"/>
    <w:rsid w:val="0042622E"/>
  </w:style>
  <w:style w:type="character" w:styleId="Refdecomentario">
    <w:name w:val="annotation reference"/>
    <w:basedOn w:val="Fuentedeprrafopredeter"/>
    <w:uiPriority w:val="99"/>
    <w:semiHidden/>
    <w:unhideWhenUsed/>
    <w:rsid w:val="0040705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40705C"/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40705C"/>
    <w:rPr>
      <w:rFonts w:ascii="Arial MT" w:hAnsi="Arial MT" w:eastAsia="Arial MT" w:cs="Arial MT"/>
      <w:kern w:val="0"/>
      <w:sz w:val="20"/>
      <w:szCs w:val="20"/>
      <w:lang w:val="es-ES"/>
      <w14:ligatures w14:val="none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0705C"/>
    <w:rPr>
      <w:b/>
      <w:bCs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/>
    <w:rsid w:val="0040705C"/>
    <w:rPr>
      <w:rFonts w:ascii="Arial MT" w:hAnsi="Arial MT" w:eastAsia="Arial MT" w:cs="Arial MT"/>
      <w:b/>
      <w:bCs/>
      <w:kern w:val="0"/>
      <w:sz w:val="20"/>
      <w:szCs w:val="20"/>
      <w:lang w:val="es-ES"/>
      <w14:ligatures w14:val="none"/>
    </w:rPr>
  </w:style>
  <w:style w:type="paragraph" w:styleId="paragraph" w:customStyle="1">
    <w:name w:val="paragraph"/>
    <w:basedOn w:val="Normal"/>
    <w:rsid w:val="000276C7"/>
    <w:pPr>
      <w:widowControl/>
      <w:autoSpaceDE/>
      <w:autoSpaceDN/>
      <w:spacing w:before="100" w:beforeAutospacing="1" w:after="100" w:afterAutospacing="1"/>
    </w:pPr>
    <w:rPr>
      <w:rFonts w:ascii="Times New Roman" w:hAnsi="Times New Roman" w:eastAsia="Times New Roman" w:cs="Times New Roman"/>
      <w:sz w:val="24"/>
      <w:szCs w:val="24"/>
      <w:lang w:val="es-PE" w:eastAsia="es-PE"/>
    </w:rPr>
  </w:style>
  <w:style w:type="table" w:styleId="Tablaconcuadrcula">
    <w:name w:val="Table Grid"/>
    <w:basedOn w:val="Tabla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styleId="Hipervnculo">
    <w:name w:val="Hyperlink"/>
    <w:basedOn w:val="Fuentedeprrafopredeter"/>
    <w:uiPriority w:val="99"/>
    <w:unhideWhenUsed/>
    <w:rPr>
      <w:color w:val="0563C1" w:themeColor="hyperlink"/>
      <w:u w:val="single"/>
    </w:rPr>
  </w:style>
  <w:style w:type="paragraph" w:styleId="Revisin">
    <w:name w:val="Revision"/>
    <w:hidden/>
    <w:uiPriority w:val="99"/>
    <w:semiHidden/>
    <w:rsid w:val="00E66D31"/>
    <w:pPr>
      <w:spacing w:after="0" w:line="240" w:lineRule="auto"/>
    </w:pPr>
    <w:rPr>
      <w:rFonts w:ascii="Arial MT" w:hAnsi="Arial MT" w:eastAsia="Arial MT" w:cs="Arial MT"/>
      <w:kern w:val="0"/>
      <w:lang w:val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198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1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microsoft.com/office/2018/08/relationships/commentsExtensible" Target="commentsExtensible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microsoft.com/office/2016/09/relationships/commentsIds" Target="commentsIds.xml"/><Relationship Id="rId5" Type="http://schemas.openxmlformats.org/officeDocument/2006/relationships/numbering" Target="numbering.xml"/><Relationship Id="rId15" Type="http://schemas.microsoft.com/office/2011/relationships/people" Target="people.xml"/><Relationship Id="rId10" Type="http://schemas.microsoft.com/office/2011/relationships/commentsExtended" Target="commentsExtended.xml"/><Relationship Id="rId4" Type="http://schemas.openxmlformats.org/officeDocument/2006/relationships/customXml" Target="../customXml/item4.xml"/><Relationship Id="rId9" Type="http://schemas.openxmlformats.org/officeDocument/2006/relationships/comments" Target="comment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BC7F57751F3F343A56393DD202D817F" ma:contentTypeVersion="20" ma:contentTypeDescription="Crear nuevo documento." ma:contentTypeScope="" ma:versionID="ec0472f12e3f11265cd3f58b50f33409">
  <xsd:schema xmlns:xsd="http://www.w3.org/2001/XMLSchema" xmlns:xs="http://www.w3.org/2001/XMLSchema" xmlns:p="http://schemas.microsoft.com/office/2006/metadata/properties" xmlns:ns2="9f8772a7-fa38-4be3-8f6b-d40e0755735f" xmlns:ns3="328335c8-173a-4c26-85d0-3846c13a1e29" targetNamespace="http://schemas.microsoft.com/office/2006/metadata/properties" ma:root="true" ma:fieldsID="cb39c92f8a53a083727757d44a1e15cf" ns2:_="" ns3:_="">
    <xsd:import namespace="9f8772a7-fa38-4be3-8f6b-d40e0755735f"/>
    <xsd:import namespace="328335c8-173a-4c26-85d0-3846c13a1e29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lcf76f155ced4ddcb4097134ff3c332f" minOccurs="0"/>
                <xsd:element ref="ns2:TaxCatchAll" minOccurs="0"/>
                <xsd:element ref="ns3:MediaServiceObjectDetectorVersions" minOccurs="0"/>
                <xsd:element ref="ns3:MediaServiceSearchProperties" minOccurs="0"/>
                <xsd:element ref="ns3:Fehc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8772a7-fa38-4be3-8f6b-d40e0755735f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description="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306950c7-b19f-4f35-80fc-07aea4951f9f}" ma:internalName="TaxCatchAll" ma:showField="CatchAllData" ma:web="9f8772a7-fa38-4be3-8f6b-d40e0755735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8335c8-173a-4c26-85d0-3846c13a1e2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Etiquetas de imagen" ma:readOnly="false" ma:fieldId="{5cf76f15-5ced-4ddc-b409-7134ff3c332f}" ma:taxonomyMulti="true" ma:sspId="65f5b8bf-3c70-4e94-9883-59d6e1aebd9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Fehca" ma:index="26" nillable="true" ma:displayName="Fehca" ma:format="DateTime" ma:internalName="Fehca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328335c8-173a-4c26-85d0-3846c13a1e29">
      <Terms xmlns="http://schemas.microsoft.com/office/infopath/2007/PartnerControls"/>
    </lcf76f155ced4ddcb4097134ff3c332f>
    <TaxCatchAll xmlns="9f8772a7-fa38-4be3-8f6b-d40e0755735f" xsi:nil="true"/>
    <Fehca xmlns="328335c8-173a-4c26-85d0-3846c13a1e29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8E76BEA-3322-48AE-8FC4-42B5F9886533}"/>
</file>

<file path=customXml/itemProps2.xml><?xml version="1.0" encoding="utf-8"?>
<ds:datastoreItem xmlns:ds="http://schemas.openxmlformats.org/officeDocument/2006/customXml" ds:itemID="{F84AD65F-5DF2-43FC-B8B6-515D32E393E2}">
  <ds:schemaRefs>
    <ds:schemaRef ds:uri="http://www.w3.org/XML/1998/namespace"/>
    <ds:schemaRef ds:uri="http://purl.org/dc/dcmitype/"/>
    <ds:schemaRef ds:uri="http://schemas.microsoft.com/office/2006/documentManagement/types"/>
    <ds:schemaRef ds:uri="http://purl.org/dc/elements/1.1/"/>
    <ds:schemaRef ds:uri="http://schemas.microsoft.com/office/2006/metadata/properties"/>
    <ds:schemaRef ds:uri="9f8772a7-fa38-4be3-8f6b-d40e0755735f"/>
    <ds:schemaRef ds:uri="http://purl.org/dc/terms/"/>
    <ds:schemaRef ds:uri="http://schemas.microsoft.com/office/infopath/2007/PartnerControls"/>
    <ds:schemaRef ds:uri="http://schemas.openxmlformats.org/package/2006/metadata/core-properties"/>
    <ds:schemaRef ds:uri="328335c8-173a-4c26-85d0-3846c13a1e29"/>
  </ds:schemaRefs>
</ds:datastoreItem>
</file>

<file path=customXml/itemProps3.xml><?xml version="1.0" encoding="utf-8"?>
<ds:datastoreItem xmlns:ds="http://schemas.openxmlformats.org/officeDocument/2006/customXml" ds:itemID="{1BB49897-9237-47F7-A40D-0C1912702DA9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C554FED-C3BC-45DF-9016-40E948FD3E87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1</dc:creator>
  <cp:keywords/>
  <dc:description/>
  <cp:lastModifiedBy>Gerardo Ezequiel Saz Garcia</cp:lastModifiedBy>
  <cp:revision>93</cp:revision>
  <dcterms:created xsi:type="dcterms:W3CDTF">2023-08-22T13:51:00Z</dcterms:created>
  <dcterms:modified xsi:type="dcterms:W3CDTF">2024-04-17T20:42:50Z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0x010100CBC7F57751F3F343A56393DD202D817F</vt:lpwstr>
  </property>
  <property fmtid="{D5CDD505-2E9C-101B-9397-08002B2CF9AE}" pid="3" name="MediaServiceImageTags">
    <vt:lpwstr/>
  </property>
</Properties>
</file>