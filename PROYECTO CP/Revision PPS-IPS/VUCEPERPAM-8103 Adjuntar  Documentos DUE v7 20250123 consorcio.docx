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D578" w14:textId="50723548" w:rsidR="00E84387" w:rsidRPr="00DB5B4A" w:rsidRDefault="105F55AD">
      <w:pPr>
        <w:pStyle w:val="Ttulo1"/>
        <w:ind w:left="708" w:hanging="708"/>
        <w:rPr>
          <w:rFonts w:ascii="Arial" w:eastAsia="Arial" w:hAnsi="Arial" w:cs="Arial"/>
          <w:b/>
          <w:bCs/>
          <w:color w:val="auto"/>
          <w:sz w:val="28"/>
          <w:szCs w:val="28"/>
        </w:rPr>
        <w:pPrChange w:id="0" w:author="Marilyn Saravia" w:date="2024-10-03T21:29:00Z" w16du:dateUtc="2024-10-04T02:29:00Z">
          <w:pPr>
            <w:pStyle w:val="Ttulo1"/>
          </w:pPr>
        </w:pPrChange>
      </w:pPr>
      <w:bookmarkStart w:id="1" w:name="_Toc139045796"/>
      <w:r w:rsidRPr="5C959E8A">
        <w:rPr>
          <w:rFonts w:ascii="Arial" w:eastAsia="Arial" w:hAnsi="Arial" w:cs="Arial"/>
          <w:b/>
          <w:bCs/>
          <w:color w:val="auto"/>
          <w:sz w:val="28"/>
          <w:szCs w:val="28"/>
        </w:rPr>
        <w:t>VUCEPERPAM-</w:t>
      </w:r>
      <w:r w:rsidR="003B56B2">
        <w:rPr>
          <w:rFonts w:ascii="Arial" w:eastAsia="Arial" w:hAnsi="Arial" w:cs="Arial"/>
          <w:b/>
          <w:bCs/>
          <w:color w:val="auto"/>
          <w:sz w:val="28"/>
          <w:szCs w:val="28"/>
        </w:rPr>
        <w:t>8103</w:t>
      </w:r>
      <w:r w:rsidRPr="5C959E8A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  <w:bookmarkEnd w:id="1"/>
      <w:r w:rsidR="0F4694E1" w:rsidRPr="5C959E8A">
        <w:rPr>
          <w:rFonts w:ascii="Arial" w:eastAsia="Arial" w:hAnsi="Arial" w:cs="Arial"/>
          <w:b/>
          <w:bCs/>
          <w:color w:val="auto"/>
          <w:sz w:val="28"/>
          <w:szCs w:val="28"/>
        </w:rPr>
        <w:t>Adjuntar</w:t>
      </w:r>
      <w:r w:rsidR="32A9F34E" w:rsidRPr="5C959E8A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  <w:r w:rsidR="4E4D8AC2" w:rsidRPr="5C959E8A">
        <w:rPr>
          <w:rFonts w:ascii="Arial" w:eastAsia="Arial" w:hAnsi="Arial" w:cs="Arial"/>
          <w:b/>
          <w:bCs/>
          <w:color w:val="auto"/>
          <w:sz w:val="28"/>
          <w:szCs w:val="28"/>
        </w:rPr>
        <w:t>Documento</w:t>
      </w:r>
      <w:r w:rsidR="3B9CDC25" w:rsidRPr="5C959E8A">
        <w:rPr>
          <w:rFonts w:ascii="Arial" w:eastAsia="Arial" w:hAnsi="Arial" w:cs="Arial"/>
          <w:b/>
          <w:bCs/>
          <w:color w:val="auto"/>
          <w:sz w:val="28"/>
          <w:szCs w:val="28"/>
        </w:rPr>
        <w:t>s</w:t>
      </w:r>
      <w:r w:rsidR="00B44D04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DUE</w:t>
      </w:r>
    </w:p>
    <w:p w14:paraId="2AF0191D" w14:textId="3652BF25" w:rsidR="1CC4B8C8" w:rsidRDefault="1CC4B8C8" w:rsidP="5C959E8A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5C959E8A">
        <w:rPr>
          <w:rFonts w:ascii="Arial" w:eastAsia="Arial" w:hAnsi="Arial" w:cs="Arial"/>
          <w:b/>
          <w:bCs/>
          <w:color w:val="auto"/>
          <w:sz w:val="24"/>
          <w:szCs w:val="24"/>
        </w:rPr>
        <w:t>DEFINICIÓN</w:t>
      </w:r>
    </w:p>
    <w:p w14:paraId="057AA9B7" w14:textId="77777777" w:rsidR="004E3E89" w:rsidRPr="00E62825" w:rsidRDefault="3ADE2291" w:rsidP="004E3E89">
      <w:pPr>
        <w:tabs>
          <w:tab w:val="left" w:pos="1101"/>
        </w:tabs>
        <w:spacing w:before="120" w:line="276" w:lineRule="auto"/>
        <w:ind w:left="1095" w:hanging="1095"/>
        <w:textAlignment w:val="baseline"/>
        <w:rPr>
          <w:rFonts w:ascii="Arial" w:eastAsia="Arial" w:hAnsi="Arial" w:cs="Arial"/>
          <w:color w:val="181717"/>
          <w:sz w:val="20"/>
          <w:szCs w:val="20"/>
        </w:rPr>
      </w:pPr>
      <w:r w:rsidRPr="33B7786F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Como</w:t>
      </w:r>
      <w:r w:rsidR="004E3E89">
        <w:tab/>
      </w:r>
      <w:commentRangeStart w:id="2"/>
      <w:commentRangeStart w:id="3"/>
      <w:commentRangeStart w:id="4"/>
      <w:r w:rsidRPr="33B7786F">
        <w:rPr>
          <w:rFonts w:ascii="Arial" w:eastAsia="Times New Roman" w:hAnsi="Arial" w:cs="Arial"/>
          <w:sz w:val="20"/>
          <w:szCs w:val="20"/>
          <w:lang w:eastAsia="es-PE"/>
        </w:rPr>
        <w:t xml:space="preserve">Rol autorizado </w:t>
      </w:r>
    </w:p>
    <w:p w14:paraId="4DCD7452" w14:textId="0AF2E038" w:rsidR="004E3E89" w:rsidRPr="00E62825" w:rsidRDefault="004E3E89" w:rsidP="004E3E89">
      <w:pPr>
        <w:pStyle w:val="Prrafodelista"/>
        <w:numPr>
          <w:ilvl w:val="0"/>
          <w:numId w:val="20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eastAsia="Arial" w:hAnsi="Arial" w:cs="Arial"/>
          <w:color w:val="181717"/>
          <w:sz w:val="20"/>
          <w:szCs w:val="20"/>
        </w:rPr>
      </w:pPr>
      <w:r w:rsidRPr="411C1567">
        <w:rPr>
          <w:rFonts w:ascii="Arial" w:hAnsi="Arial" w:cs="Arial"/>
          <w:sz w:val="20"/>
          <w:szCs w:val="20"/>
        </w:rPr>
        <w:t>CP. Administrado.</w:t>
      </w:r>
      <w:del w:id="5" w:author="Jose Naupas" w:date="2024-09-18T23:31:00Z">
        <w:r w:rsidRPr="411C1567" w:rsidDel="004E3E89">
          <w:rPr>
            <w:rFonts w:ascii="Arial" w:hAnsi="Arial" w:cs="Arial"/>
            <w:sz w:val="20"/>
            <w:szCs w:val="20"/>
          </w:rPr>
          <w:delText xml:space="preserve"> </w:delText>
        </w:r>
        <w:r w:rsidRPr="411C1567" w:rsidDel="004E3E89">
          <w:rPr>
            <w:rFonts w:ascii="Arial" w:hAnsi="Arial" w:cs="Arial"/>
            <w:sz w:val="20"/>
            <w:szCs w:val="20"/>
            <w:highlight w:val="yellow"/>
            <w:rPrChange w:id="6" w:author="Jose Naupas" w:date="2024-09-18T23:31:00Z">
              <w:rPr>
                <w:rFonts w:ascii="Arial" w:hAnsi="Arial" w:cs="Arial"/>
                <w:sz w:val="20"/>
                <w:szCs w:val="20"/>
              </w:rPr>
            </w:rPrChange>
          </w:rPr>
          <w:delText>Supervisor</w:delText>
        </w:r>
      </w:del>
      <w:ins w:id="7" w:author="Jose Naupas" w:date="2024-09-18T23:31:00Z">
        <w:r w:rsidR="42A15ED8" w:rsidRPr="411C1567">
          <w:rPr>
            <w:rFonts w:ascii="Arial" w:hAnsi="Arial" w:cs="Arial"/>
            <w:sz w:val="20"/>
            <w:szCs w:val="20"/>
            <w:highlight w:val="yellow"/>
            <w:rPrChange w:id="8" w:author="Jose Naupas" w:date="2024-09-18T23:31:00Z">
              <w:rPr>
                <w:rFonts w:ascii="Arial" w:hAnsi="Arial" w:cs="Arial"/>
                <w:sz w:val="20"/>
                <w:szCs w:val="20"/>
              </w:rPr>
            </w:rPrChange>
          </w:rPr>
          <w:t>Principal</w:t>
        </w:r>
      </w:ins>
    </w:p>
    <w:p w14:paraId="5DF45962" w14:textId="77777777" w:rsidR="004E3E89" w:rsidRPr="004D35BB" w:rsidRDefault="004E3E89" w:rsidP="004E3E89">
      <w:pPr>
        <w:pStyle w:val="Prrafodelista"/>
        <w:numPr>
          <w:ilvl w:val="0"/>
          <w:numId w:val="20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r w:rsidRPr="004D35BB">
        <w:rPr>
          <w:rFonts w:ascii="Arial" w:hAnsi="Arial" w:cs="Arial"/>
          <w:sz w:val="20"/>
          <w:szCs w:val="20"/>
        </w:rPr>
        <w:t>CP. Administrado. Operador</w:t>
      </w:r>
    </w:p>
    <w:p w14:paraId="0215FE84" w14:textId="77777777" w:rsidR="004E3E89" w:rsidRPr="004D35BB" w:rsidRDefault="004E3E89" w:rsidP="411C1567">
      <w:pPr>
        <w:pStyle w:val="Prrafodelista"/>
        <w:numPr>
          <w:ilvl w:val="0"/>
          <w:numId w:val="20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trike/>
          <w:sz w:val="20"/>
          <w:szCs w:val="20"/>
          <w:highlight w:val="yellow"/>
          <w:rPrChange w:id="9" w:author="Jose Naupas" w:date="2024-09-18T23:31:00Z">
            <w:rPr>
              <w:rFonts w:ascii="Arial" w:hAnsi="Arial" w:cs="Arial"/>
              <w:sz w:val="20"/>
              <w:szCs w:val="20"/>
            </w:rPr>
          </w:rPrChange>
        </w:rPr>
      </w:pPr>
      <w:r w:rsidRPr="411C1567">
        <w:rPr>
          <w:rFonts w:ascii="Arial" w:hAnsi="Arial" w:cs="Arial"/>
          <w:sz w:val="20"/>
          <w:szCs w:val="20"/>
        </w:rPr>
        <w:t>CP. Administrado. Nacional</w:t>
      </w:r>
      <w:r w:rsidRPr="411C1567">
        <w:rPr>
          <w:rFonts w:ascii="Arial" w:hAnsi="Arial" w:cs="Arial"/>
          <w:strike/>
          <w:sz w:val="20"/>
          <w:szCs w:val="20"/>
          <w:highlight w:val="yellow"/>
          <w:rPrChange w:id="10" w:author="Jose Naupas" w:date="2024-09-18T23:31:00Z">
            <w:rPr>
              <w:rFonts w:ascii="Arial" w:hAnsi="Arial" w:cs="Arial"/>
              <w:sz w:val="20"/>
              <w:szCs w:val="20"/>
            </w:rPr>
          </w:rPrChange>
        </w:rPr>
        <w:t>. Supervisor</w:t>
      </w:r>
    </w:p>
    <w:p w14:paraId="20D1AF60" w14:textId="77777777" w:rsidR="004E3E89" w:rsidRPr="004D35BB" w:rsidRDefault="004E3E89" w:rsidP="411C1567">
      <w:pPr>
        <w:pStyle w:val="Prrafodelista"/>
        <w:numPr>
          <w:ilvl w:val="0"/>
          <w:numId w:val="20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trike/>
          <w:sz w:val="20"/>
          <w:szCs w:val="20"/>
          <w:rPrChange w:id="11" w:author="Jose Naupas" w:date="2024-09-18T23:32:00Z">
            <w:rPr>
              <w:rFonts w:ascii="Arial" w:hAnsi="Arial" w:cs="Arial"/>
              <w:sz w:val="20"/>
              <w:szCs w:val="20"/>
            </w:rPr>
          </w:rPrChange>
        </w:rPr>
      </w:pPr>
      <w:r w:rsidRPr="411C1567">
        <w:rPr>
          <w:rFonts w:ascii="Arial" w:hAnsi="Arial" w:cs="Arial"/>
          <w:strike/>
          <w:sz w:val="20"/>
          <w:szCs w:val="20"/>
          <w:highlight w:val="yellow"/>
          <w:rPrChange w:id="12" w:author="Jose Naupas" w:date="2024-09-18T23:32:00Z">
            <w:rPr>
              <w:rFonts w:ascii="Arial" w:hAnsi="Arial" w:cs="Arial"/>
              <w:sz w:val="20"/>
              <w:szCs w:val="20"/>
            </w:rPr>
          </w:rPrChange>
        </w:rPr>
        <w:t>CP. Administrado. Nacional. Operador</w:t>
      </w:r>
    </w:p>
    <w:p w14:paraId="67CD24D6" w14:textId="3B54F8B3" w:rsidR="004E3E89" w:rsidRDefault="004E3E89" w:rsidP="7F21F6D2">
      <w:pPr>
        <w:pStyle w:val="Prrafodelista"/>
        <w:numPr>
          <w:ilvl w:val="0"/>
          <w:numId w:val="20"/>
        </w:numPr>
        <w:tabs>
          <w:tab w:val="left" w:pos="1101"/>
        </w:tabs>
        <w:spacing w:before="120" w:after="240" w:line="276" w:lineRule="auto"/>
        <w:rPr>
          <w:ins w:id="13" w:author="rprudencioh" w:date="2024-04-15T21:09:00Z"/>
          <w:rFonts w:ascii="Arial" w:eastAsia="Arial" w:hAnsi="Arial" w:cs="Arial"/>
          <w:color w:val="000000" w:themeColor="text1"/>
          <w:sz w:val="20"/>
          <w:szCs w:val="20"/>
        </w:rPr>
      </w:pPr>
      <w:r w:rsidRPr="411C1567">
        <w:rPr>
          <w:rFonts w:ascii="Arial" w:hAnsi="Arial" w:cs="Arial"/>
          <w:sz w:val="20"/>
          <w:szCs w:val="20"/>
        </w:rPr>
        <w:t>CP. Administrado. Extranjero</w:t>
      </w:r>
      <w:r w:rsidRPr="411C1567">
        <w:rPr>
          <w:rFonts w:ascii="Arial" w:hAnsi="Arial" w:cs="Arial"/>
          <w:strike/>
          <w:sz w:val="20"/>
          <w:szCs w:val="20"/>
          <w:highlight w:val="yellow"/>
          <w:rPrChange w:id="14" w:author="Jose Naupas" w:date="2024-09-18T23:32:00Z">
            <w:rPr>
              <w:rFonts w:ascii="Arial" w:hAnsi="Arial" w:cs="Arial"/>
              <w:sz w:val="20"/>
              <w:szCs w:val="20"/>
            </w:rPr>
          </w:rPrChange>
        </w:rPr>
        <w:t>. Superviso</w:t>
      </w:r>
      <w:ins w:id="15" w:author="rprudencioh" w:date="2024-04-15T21:09:00Z">
        <w:r w:rsidR="422C9065" w:rsidRPr="411C1567">
          <w:rPr>
            <w:rFonts w:ascii="Arial" w:hAnsi="Arial" w:cs="Arial"/>
            <w:strike/>
            <w:sz w:val="20"/>
            <w:szCs w:val="20"/>
            <w:highlight w:val="yellow"/>
            <w:rPrChange w:id="16" w:author="Jose Naupas" w:date="2024-09-18T23:32:00Z">
              <w:rPr>
                <w:rFonts w:ascii="Arial" w:hAnsi="Arial" w:cs="Arial"/>
                <w:sz w:val="20"/>
                <w:szCs w:val="20"/>
              </w:rPr>
            </w:rPrChange>
          </w:rPr>
          <w:t>r</w:t>
        </w:r>
      </w:ins>
    </w:p>
    <w:p w14:paraId="56E56B54" w14:textId="25E88552" w:rsidR="004E3E89" w:rsidRDefault="004E3E89" w:rsidP="33B7786F">
      <w:pPr>
        <w:pStyle w:val="Prrafodelista"/>
        <w:numPr>
          <w:ilvl w:val="0"/>
          <w:numId w:val="20"/>
        </w:numPr>
        <w:tabs>
          <w:tab w:val="left" w:pos="1101"/>
        </w:tabs>
        <w:spacing w:before="120" w:after="240" w:line="276" w:lineRule="auto"/>
        <w:rPr>
          <w:del w:id="17" w:author="rprudencioh" w:date="2024-04-15T21:09:00Z"/>
          <w:rFonts w:ascii="Arial" w:eastAsia="Arial" w:hAnsi="Arial" w:cs="Arial"/>
          <w:color w:val="000000" w:themeColor="text1"/>
          <w:sz w:val="20"/>
          <w:szCs w:val="20"/>
        </w:rPr>
      </w:pPr>
      <w:del w:id="18" w:author="rprudencioh" w:date="2024-04-15T21:09:00Z">
        <w:r w:rsidRPr="33B7786F" w:rsidDel="3ADE2291">
          <w:rPr>
            <w:rFonts w:ascii="Arial" w:hAnsi="Arial" w:cs="Arial"/>
            <w:sz w:val="20"/>
            <w:szCs w:val="20"/>
          </w:rPr>
          <w:delText>r</w:delText>
        </w:r>
      </w:del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</w:p>
    <w:p w14:paraId="43F63717" w14:textId="76C772B9" w:rsidR="2F6E0A89" w:rsidRDefault="2F6E0A89" w:rsidP="2F6E0A89">
      <w:pPr>
        <w:spacing w:before="2"/>
        <w:ind w:left="720" w:hanging="720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294B5CC9" w14:textId="608D3238" w:rsidR="00E84387" w:rsidRPr="00E84387" w:rsidRDefault="105F55AD" w:rsidP="00017367">
      <w:pPr>
        <w:pStyle w:val="Textoindependiente"/>
        <w:spacing w:before="1"/>
        <w:ind w:left="720" w:right="-143" w:hanging="720"/>
        <w:rPr>
          <w:sz w:val="20"/>
          <w:szCs w:val="20"/>
        </w:rPr>
      </w:pPr>
      <w:r w:rsidRPr="5C959E8A">
        <w:rPr>
          <w:rFonts w:ascii="Arial" w:hAnsi="Arial"/>
          <w:b/>
          <w:bCs/>
          <w:sz w:val="20"/>
          <w:szCs w:val="20"/>
        </w:rPr>
        <w:t xml:space="preserve">QUIERO </w:t>
      </w:r>
      <w:r w:rsidR="32A9F34E" w:rsidRPr="5C959E8A">
        <w:rPr>
          <w:sz w:val="20"/>
          <w:szCs w:val="20"/>
        </w:rPr>
        <w:t xml:space="preserve">Adjuntar uno o más </w:t>
      </w:r>
      <w:r w:rsidR="3FF11709" w:rsidRPr="5C959E8A">
        <w:rPr>
          <w:sz w:val="20"/>
          <w:szCs w:val="20"/>
        </w:rPr>
        <w:t>archivos dentro de</w:t>
      </w:r>
      <w:r w:rsidR="327BBB63" w:rsidRPr="5C959E8A">
        <w:rPr>
          <w:sz w:val="20"/>
          <w:szCs w:val="20"/>
        </w:rPr>
        <w:t>l formulario</w:t>
      </w:r>
    </w:p>
    <w:p w14:paraId="4B3350ED" w14:textId="77777777" w:rsidR="00E84387" w:rsidRPr="00E84387" w:rsidRDefault="00E84387" w:rsidP="00017367">
      <w:pPr>
        <w:pStyle w:val="Textoindependiente"/>
        <w:spacing w:before="1"/>
        <w:ind w:left="720" w:right="-143" w:hanging="720"/>
        <w:rPr>
          <w:sz w:val="20"/>
          <w:szCs w:val="20"/>
        </w:rPr>
      </w:pPr>
    </w:p>
    <w:p w14:paraId="0AB47FFF" w14:textId="78323847" w:rsidR="00E84387" w:rsidRPr="00E84387" w:rsidRDefault="105F55AD" w:rsidP="00017367">
      <w:pPr>
        <w:pStyle w:val="Textoindependiente"/>
        <w:ind w:left="720" w:right="-143" w:hanging="720"/>
        <w:rPr>
          <w:sz w:val="20"/>
          <w:szCs w:val="20"/>
        </w:rPr>
      </w:pPr>
      <w:r w:rsidRPr="5C959E8A">
        <w:rPr>
          <w:rFonts w:ascii="Arial" w:hAnsi="Arial"/>
          <w:b/>
          <w:bCs/>
          <w:sz w:val="20"/>
          <w:szCs w:val="20"/>
        </w:rPr>
        <w:t xml:space="preserve">PARA </w:t>
      </w:r>
      <w:r w:rsidR="32A9F34E" w:rsidRPr="5C959E8A">
        <w:rPr>
          <w:sz w:val="20"/>
          <w:szCs w:val="20"/>
        </w:rPr>
        <w:t>Complementar la información registrada</w:t>
      </w:r>
    </w:p>
    <w:p w14:paraId="69485FA3" w14:textId="77777777" w:rsidR="00E84387" w:rsidRDefault="00E84387" w:rsidP="00A801E5">
      <w:pPr>
        <w:pStyle w:val="Textoindependiente"/>
        <w:spacing w:before="1"/>
        <w:ind w:right="-143"/>
        <w:rPr>
          <w:sz w:val="13"/>
        </w:rPr>
      </w:pPr>
    </w:p>
    <w:p w14:paraId="2893A157" w14:textId="4215300F" w:rsidR="57D23020" w:rsidRDefault="57D23020" w:rsidP="5C959E8A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5C959E8A">
        <w:rPr>
          <w:rFonts w:ascii="Arial" w:eastAsia="Arial" w:hAnsi="Arial" w:cs="Arial"/>
          <w:b/>
          <w:bCs/>
          <w:color w:val="auto"/>
          <w:sz w:val="24"/>
          <w:szCs w:val="24"/>
        </w:rPr>
        <w:t>DETALLE</w:t>
      </w:r>
    </w:p>
    <w:p w14:paraId="6BFEC6A7" w14:textId="77777777" w:rsidR="00E84387" w:rsidRDefault="00E84387" w:rsidP="00017367">
      <w:pPr>
        <w:pStyle w:val="Textoindependiente"/>
        <w:spacing w:before="11"/>
        <w:ind w:left="720" w:right="-143" w:hanging="720"/>
        <w:rPr>
          <w:sz w:val="20"/>
          <w:szCs w:val="20"/>
        </w:rPr>
      </w:pPr>
    </w:p>
    <w:p w14:paraId="3F7402C5" w14:textId="7C71F2CA" w:rsidR="00E84387" w:rsidRDefault="49100579" w:rsidP="09C52AEA">
      <w:pPr>
        <w:spacing w:before="120" w:after="240" w:line="276" w:lineRule="auto"/>
        <w:ind w:left="-20" w:right="-2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E7EA20F">
        <w:rPr>
          <w:rFonts w:ascii="Arial" w:eastAsia="Arial" w:hAnsi="Arial" w:cs="Arial"/>
          <w:sz w:val="20"/>
          <w:szCs w:val="20"/>
          <w:lang w:val="es"/>
        </w:rPr>
        <w:t>A</w:t>
      </w:r>
      <w:r w:rsidR="0AA2418F" w:rsidRPr="0E7EA20F">
        <w:rPr>
          <w:rFonts w:ascii="Arial" w:eastAsia="Arial" w:hAnsi="Arial" w:cs="Arial"/>
          <w:sz w:val="20"/>
          <w:szCs w:val="20"/>
          <w:lang w:val="es"/>
        </w:rPr>
        <w:t>djuntar</w:t>
      </w:r>
      <w:r w:rsidRPr="0E7EA20F">
        <w:rPr>
          <w:rFonts w:ascii="Arial" w:eastAsia="Arial" w:hAnsi="Arial" w:cs="Arial"/>
          <w:sz w:val="20"/>
          <w:szCs w:val="20"/>
          <w:lang w:val="es"/>
        </w:rPr>
        <w:t xml:space="preserve"> un documento permite al rol autorizado incorporar inform</w:t>
      </w:r>
      <w:r w:rsidR="207BCFAC" w:rsidRPr="0E7EA20F">
        <w:rPr>
          <w:rFonts w:ascii="Arial" w:eastAsia="Arial" w:hAnsi="Arial" w:cs="Arial"/>
          <w:sz w:val="20"/>
          <w:szCs w:val="20"/>
          <w:lang w:val="es"/>
        </w:rPr>
        <w:t xml:space="preserve">ación </w:t>
      </w:r>
      <w:r w:rsidR="0AA2418F" w:rsidRPr="0E7EA20F">
        <w:rPr>
          <w:rFonts w:ascii="Arial" w:eastAsia="Arial" w:hAnsi="Arial" w:cs="Arial"/>
          <w:sz w:val="20"/>
          <w:szCs w:val="20"/>
          <w:lang w:val="es"/>
        </w:rPr>
        <w:t>al d</w:t>
      </w:r>
      <w:r w:rsidR="207BCFAC" w:rsidRPr="0E7EA20F">
        <w:rPr>
          <w:rFonts w:ascii="Arial" w:eastAsia="Arial" w:hAnsi="Arial" w:cs="Arial"/>
          <w:sz w:val="20"/>
          <w:szCs w:val="20"/>
          <w:lang w:val="es"/>
        </w:rPr>
        <w:t xml:space="preserve">ocumento </w:t>
      </w:r>
      <w:r w:rsidR="0AA2418F" w:rsidRPr="0E7EA20F">
        <w:rPr>
          <w:rFonts w:ascii="Arial" w:eastAsia="Arial" w:hAnsi="Arial" w:cs="Arial"/>
          <w:sz w:val="20"/>
          <w:szCs w:val="20"/>
          <w:lang w:val="es"/>
        </w:rPr>
        <w:t>único de escala (</w:t>
      </w:r>
      <w:r w:rsidR="207BCFAC" w:rsidRPr="0E7EA20F">
        <w:rPr>
          <w:rFonts w:ascii="Arial" w:eastAsia="Arial" w:hAnsi="Arial" w:cs="Arial"/>
          <w:sz w:val="20"/>
          <w:szCs w:val="20"/>
          <w:lang w:val="es"/>
        </w:rPr>
        <w:t>DUE</w:t>
      </w:r>
      <w:r w:rsidR="0AA2418F" w:rsidRPr="0E7EA20F">
        <w:rPr>
          <w:rFonts w:ascii="Arial" w:eastAsia="Arial" w:hAnsi="Arial" w:cs="Arial"/>
          <w:sz w:val="20"/>
          <w:szCs w:val="20"/>
          <w:lang w:val="es"/>
        </w:rPr>
        <w:t>)</w:t>
      </w:r>
      <w:r w:rsidRPr="0E7EA20F">
        <w:rPr>
          <w:rFonts w:ascii="Arial" w:eastAsia="Arial" w:hAnsi="Arial" w:cs="Arial"/>
          <w:sz w:val="20"/>
          <w:szCs w:val="20"/>
          <w:lang w:val="es"/>
        </w:rPr>
        <w:t xml:space="preserve">. </w:t>
      </w:r>
      <w:commentRangeStart w:id="19"/>
      <w:commentRangeStart w:id="20"/>
      <w:commentRangeStart w:id="21"/>
      <w:commentRangeStart w:id="22"/>
      <w:r w:rsidRPr="0E7EA20F">
        <w:rPr>
          <w:rFonts w:ascii="Arial" w:eastAsia="Arial" w:hAnsi="Arial" w:cs="Arial"/>
          <w:sz w:val="20"/>
          <w:szCs w:val="20"/>
          <w:lang w:val="es"/>
        </w:rPr>
        <w:t>Esta acción se encuentra habilitada en los siguientes casos:</w:t>
      </w:r>
    </w:p>
    <w:p w14:paraId="28978EDD" w14:textId="6ED39F1D" w:rsidR="003B56B2" w:rsidRDefault="00CB2E82" w:rsidP="003B56B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0"/>
          <w:szCs w:val="20"/>
          <w:lang w:val="es"/>
        </w:rPr>
      </w:pPr>
      <w:r>
        <w:rPr>
          <w:rFonts w:ascii="Arial" w:eastAsia="Arial" w:hAnsi="Arial" w:cs="Arial"/>
          <w:sz w:val="20"/>
          <w:szCs w:val="20"/>
          <w:lang w:val="es"/>
        </w:rPr>
        <w:t>Si en cada uno de sus documentos uno de sus estados es</w:t>
      </w:r>
      <w:r w:rsidR="00EE1625">
        <w:rPr>
          <w:rFonts w:ascii="Arial" w:eastAsia="Arial" w:hAnsi="Arial" w:cs="Arial"/>
          <w:sz w:val="20"/>
          <w:szCs w:val="20"/>
          <w:lang w:val="es"/>
        </w:rPr>
        <w:t xml:space="preserve"> guardado u opinado desfavorable </w:t>
      </w:r>
    </w:p>
    <w:p w14:paraId="4A368CDF" w14:textId="35C1C4B1" w:rsidR="00E84387" w:rsidRPr="003B56B2" w:rsidRDefault="2F7558EB" w:rsidP="003B56B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03B56B2">
        <w:rPr>
          <w:rFonts w:ascii="Arial" w:eastAsia="Arial" w:hAnsi="Arial" w:cs="Arial"/>
          <w:sz w:val="20"/>
          <w:szCs w:val="20"/>
          <w:lang w:val="es"/>
        </w:rPr>
        <w:t>Si se realiza la modificación de</w:t>
      </w:r>
      <w:r w:rsidR="00EC0151">
        <w:rPr>
          <w:rFonts w:ascii="Arial" w:eastAsia="Arial" w:hAnsi="Arial" w:cs="Arial"/>
          <w:sz w:val="20"/>
          <w:szCs w:val="20"/>
          <w:lang w:val="es"/>
        </w:rPr>
        <w:t xml:space="preserve">l detalle </w:t>
      </w:r>
      <w:r w:rsidR="00262DBF" w:rsidRPr="003B56B2">
        <w:rPr>
          <w:rFonts w:ascii="Arial" w:eastAsia="Arial" w:hAnsi="Arial" w:cs="Arial"/>
          <w:sz w:val="20"/>
          <w:szCs w:val="20"/>
          <w:lang w:val="es"/>
        </w:rPr>
        <w:t>de documento</w:t>
      </w:r>
      <w:r w:rsidR="00EC0151">
        <w:rPr>
          <w:rFonts w:ascii="Arial" w:eastAsia="Arial" w:hAnsi="Arial" w:cs="Arial"/>
          <w:sz w:val="20"/>
          <w:szCs w:val="20"/>
          <w:lang w:val="es"/>
        </w:rPr>
        <w:t>s</w:t>
      </w:r>
      <w:r w:rsidRPr="003B56B2">
        <w:rPr>
          <w:rFonts w:ascii="Arial" w:eastAsia="Arial" w:hAnsi="Arial" w:cs="Arial"/>
          <w:sz w:val="20"/>
          <w:szCs w:val="20"/>
          <w:lang w:val="es"/>
        </w:rPr>
        <w:t xml:space="preserve"> </w:t>
      </w:r>
      <w:r w:rsidR="003B56B2" w:rsidRPr="003B56B2">
        <w:rPr>
          <w:rStyle w:val="normaltextrun"/>
          <w:color w:val="4472C4"/>
          <w:sz w:val="20"/>
          <w:szCs w:val="20"/>
          <w:bdr w:val="none" w:sz="0" w:space="0" w:color="auto" w:frame="1"/>
        </w:rPr>
        <w:t>VUCEPERPAM-762 Detalle del DUE.</w:t>
      </w:r>
    </w:p>
    <w:p w14:paraId="3A288FF2" w14:textId="59516665" w:rsidR="00E84387" w:rsidRDefault="05AAFF83" w:rsidP="5C959E8A">
      <w:pPr>
        <w:pStyle w:val="Prrafodelista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 w:rsidRPr="09C52AEA">
        <w:rPr>
          <w:sz w:val="20"/>
          <w:szCs w:val="20"/>
        </w:rPr>
        <w:t xml:space="preserve">El tamaño del archivo a adjuntar dependerá dentro de lo establecido por FileNet, (10 </w:t>
      </w:r>
      <w:r>
        <w:tab/>
      </w:r>
      <w:r w:rsidRPr="09C52AEA">
        <w:rPr>
          <w:sz w:val="20"/>
          <w:szCs w:val="20"/>
        </w:rPr>
        <w:t>MB)</w:t>
      </w:r>
      <w:ins w:id="23" w:author="Marilyn Saravia" w:date="2024-10-03T21:29:00Z" w16du:dateUtc="2024-10-04T02:29:00Z">
        <w:r w:rsidR="00D83F53">
          <w:rPr>
            <w:sz w:val="20"/>
            <w:szCs w:val="20"/>
          </w:rPr>
          <w:t>. Revisar la</w:t>
        </w:r>
      </w:ins>
      <w:ins w:id="24" w:author="Marilyn Saravia" w:date="2024-10-03T21:30:00Z" w16du:dateUtc="2024-10-04T02:30:00Z">
        <w:r w:rsidR="00D83F53">
          <w:rPr>
            <w:sz w:val="20"/>
            <w:szCs w:val="20"/>
          </w:rPr>
          <w:t xml:space="preserve"> </w:t>
        </w:r>
      </w:ins>
      <w:ins w:id="25" w:author="Marilyn Saravia" w:date="2024-10-03T21:30:00Z">
        <w:r w:rsidR="00D83F53" w:rsidRPr="00D83F53">
          <w:rPr>
            <w:sz w:val="20"/>
            <w:szCs w:val="20"/>
          </w:rPr>
          <w:t>HU VUCEPERPAM-6605 Integración con filenet,</w:t>
        </w:r>
      </w:ins>
    </w:p>
    <w:p w14:paraId="62082C97" w14:textId="34925213" w:rsidR="00E84387" w:rsidRDefault="00E84387" w:rsidP="5C959E8A">
      <w:pPr>
        <w:pStyle w:val="Textoindependiente"/>
        <w:spacing w:before="11"/>
        <w:ind w:left="720" w:right="-143" w:hanging="720"/>
        <w:rPr>
          <w:rFonts w:ascii="Arial" w:eastAsia="Arial" w:hAnsi="Arial" w:cs="Arial"/>
          <w:color w:val="0070C0"/>
          <w:sz w:val="20"/>
          <w:szCs w:val="20"/>
          <w:lang w:val="es"/>
        </w:rPr>
      </w:pPr>
    </w:p>
    <w:p w14:paraId="42A68BE1" w14:textId="5FACE42E" w:rsidR="00E84387" w:rsidRPr="0085205F" w:rsidRDefault="0085205F" w:rsidP="0085205F">
      <w:pPr>
        <w:spacing w:before="120" w:after="240" w:line="276" w:lineRule="auto"/>
        <w:ind w:left="-20" w:right="-2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0326C96">
        <w:rPr>
          <w:rFonts w:ascii="Arial" w:hAnsi="Arial" w:cs="Arial"/>
          <w:sz w:val="20"/>
          <w:szCs w:val="20"/>
        </w:rPr>
        <w:t>Cuando el rol autorizado inicia el proceso de agregar un documento (</w:t>
      </w:r>
      <w:r>
        <w:rPr>
          <w:rFonts w:ascii="Arial" w:hAnsi="Arial" w:cs="Arial"/>
          <w:sz w:val="20"/>
          <w:szCs w:val="20"/>
        </w:rPr>
        <w:t>ver W</w:t>
      </w:r>
      <w:r w:rsidRPr="00326C96">
        <w:rPr>
          <w:rFonts w:ascii="Arial" w:hAnsi="Arial" w:cs="Arial"/>
          <w:sz w:val="20"/>
          <w:szCs w:val="20"/>
        </w:rPr>
        <w:t>ireframe 1)</w:t>
      </w:r>
      <w:r>
        <w:rPr>
          <w:rFonts w:ascii="Arial" w:hAnsi="Arial" w:cs="Arial"/>
          <w:sz w:val="20"/>
          <w:szCs w:val="20"/>
        </w:rPr>
        <w:t>,</w:t>
      </w:r>
      <w:r w:rsidRPr="0085205F">
        <w:rPr>
          <w:rFonts w:ascii="Arial" w:hAnsi="Arial" w:cs="Arial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debe de completar previamente la información solicitada y agregar el archivo seleccionado (</w:t>
      </w:r>
      <w:r>
        <w:rPr>
          <w:rFonts w:ascii="Arial" w:hAnsi="Arial" w:cs="Arial"/>
          <w:sz w:val="20"/>
          <w:szCs w:val="20"/>
        </w:rPr>
        <w:t>ver W</w:t>
      </w:r>
      <w:r w:rsidRPr="00326C96">
        <w:rPr>
          <w:rFonts w:ascii="Arial" w:hAnsi="Arial" w:cs="Arial"/>
          <w:sz w:val="20"/>
          <w:szCs w:val="20"/>
        </w:rPr>
        <w:t>ireframe 2). Además, para que el documento pued</w:t>
      </w:r>
      <w:r>
        <w:rPr>
          <w:rFonts w:ascii="Arial" w:hAnsi="Arial" w:cs="Arial"/>
          <w:sz w:val="20"/>
          <w:szCs w:val="20"/>
        </w:rPr>
        <w:t>a</w:t>
      </w:r>
      <w:r w:rsidRPr="00326C96">
        <w:rPr>
          <w:rFonts w:ascii="Arial" w:hAnsi="Arial" w:cs="Arial"/>
          <w:sz w:val="20"/>
          <w:szCs w:val="20"/>
        </w:rPr>
        <w:t xml:space="preserve"> ser agregado </w:t>
      </w:r>
      <w:r>
        <w:rPr>
          <w:rFonts w:ascii="Arial" w:hAnsi="Arial" w:cs="Arial"/>
          <w:sz w:val="20"/>
          <w:szCs w:val="20"/>
        </w:rPr>
        <w:t xml:space="preserve">de </w:t>
      </w:r>
      <w:r w:rsidRPr="00326C96">
        <w:rPr>
          <w:rFonts w:ascii="Arial" w:hAnsi="Arial" w:cs="Arial"/>
          <w:sz w:val="20"/>
          <w:szCs w:val="20"/>
        </w:rPr>
        <w:t>forma correcta, el sistema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evalúa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si los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campos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respetan las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limitaciones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de longitud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y</w:t>
      </w:r>
      <w:r w:rsidRPr="00326C96">
        <w:rPr>
          <w:rFonts w:ascii="Arial" w:hAnsi="Arial" w:cs="Arial"/>
          <w:spacing w:val="-1"/>
          <w:sz w:val="20"/>
          <w:szCs w:val="20"/>
        </w:rPr>
        <w:t xml:space="preserve"> </w:t>
      </w:r>
      <w:r w:rsidRPr="00326C96">
        <w:rPr>
          <w:rFonts w:ascii="Arial" w:hAnsi="Arial" w:cs="Arial"/>
          <w:sz w:val="20"/>
          <w:szCs w:val="20"/>
        </w:rPr>
        <w:t>formato mencionadas en el</w:t>
      </w:r>
      <w:r>
        <w:rPr>
          <w:rFonts w:ascii="Arial" w:eastAsia="Arial" w:hAnsi="Arial" w:cs="Arial"/>
          <w:sz w:val="20"/>
          <w:szCs w:val="20"/>
          <w:lang w:val="es"/>
        </w:rPr>
        <w:t xml:space="preserve"> </w:t>
      </w:r>
      <w:r w:rsidR="1E86F100" w:rsidRPr="5C959E8A">
        <w:rPr>
          <w:rFonts w:ascii="Arial" w:eastAsia="Arial" w:hAnsi="Arial" w:cs="Arial"/>
          <w:color w:val="0070C0"/>
          <w:sz w:val="20"/>
          <w:szCs w:val="20"/>
          <w:lang w:val="es"/>
        </w:rPr>
        <w:t>Mapeo funcional</w:t>
      </w:r>
      <w:r w:rsidR="00AD2335">
        <w:rPr>
          <w:rFonts w:ascii="Arial" w:eastAsia="Arial" w:hAnsi="Arial" w:cs="Arial"/>
          <w:color w:val="0070C0"/>
          <w:sz w:val="20"/>
          <w:szCs w:val="20"/>
          <w:lang w:val="es"/>
        </w:rPr>
        <w:t xml:space="preserve"> adjuntar documentos DUE</w:t>
      </w:r>
    </w:p>
    <w:p w14:paraId="5B272822" w14:textId="3385D454" w:rsidR="00E84387" w:rsidRDefault="464DFA87" w:rsidP="4EB06E87">
      <w:pPr>
        <w:pStyle w:val="Prrafodelista"/>
        <w:numPr>
          <w:ilvl w:val="0"/>
          <w:numId w:val="4"/>
        </w:numPr>
        <w:spacing w:line="276" w:lineRule="auto"/>
        <w:jc w:val="both"/>
        <w:rPr>
          <w:del w:id="26" w:author="rprudencioh" w:date="2024-04-16T16:45:00Z"/>
          <w:rFonts w:ascii="Arial" w:eastAsia="Arial" w:hAnsi="Arial" w:cs="Arial"/>
          <w:sz w:val="20"/>
          <w:szCs w:val="20"/>
        </w:rPr>
      </w:pPr>
      <w:r w:rsidRPr="33B7786F">
        <w:rPr>
          <w:rFonts w:ascii="Arial" w:eastAsia="Arial" w:hAnsi="Arial" w:cs="Arial"/>
          <w:sz w:val="20"/>
          <w:szCs w:val="20"/>
        </w:rPr>
        <w:t xml:space="preserve">Si las comprobaciones son exitosas, </w:t>
      </w:r>
      <w:r w:rsidRPr="33B7786F">
        <w:rPr>
          <w:rFonts w:ascii="Arial" w:eastAsia="Arial" w:hAnsi="Arial" w:cs="Arial"/>
          <w:color w:val="000000" w:themeColor="text1"/>
          <w:sz w:val="20"/>
          <w:szCs w:val="20"/>
        </w:rPr>
        <w:t xml:space="preserve">el sistema agrega el documento, </w:t>
      </w:r>
      <w:r w:rsidRPr="33B7786F">
        <w:rPr>
          <w:rFonts w:ascii="Arial" w:eastAsia="Arial" w:hAnsi="Arial" w:cs="Arial"/>
          <w:sz w:val="20"/>
          <w:szCs w:val="20"/>
        </w:rPr>
        <w:t>registra la acción en el histórico de cambios y</w:t>
      </w:r>
      <w:r w:rsidRPr="33B7786F">
        <w:rPr>
          <w:rFonts w:ascii="Arial" w:eastAsia="Arial" w:hAnsi="Arial" w:cs="Arial"/>
          <w:color w:val="000000" w:themeColor="text1"/>
          <w:sz w:val="20"/>
          <w:szCs w:val="20"/>
        </w:rPr>
        <w:t xml:space="preserve"> muestra el mensaje informativo </w:t>
      </w:r>
      <w:commentRangeStart w:id="27"/>
      <w:commentRangeStart w:id="28"/>
      <w:commentRangeStart w:id="29"/>
      <w:commentRangeStart w:id="30"/>
      <w:r w:rsidRPr="33B7786F">
        <w:rPr>
          <w:rFonts w:ascii="Arial" w:eastAsia="Arial" w:hAnsi="Arial" w:cs="Arial"/>
          <w:color w:val="0052CC"/>
          <w:sz w:val="20"/>
          <w:szCs w:val="20"/>
        </w:rPr>
        <w:t>I0001</w:t>
      </w:r>
      <w:commentRangeEnd w:id="27"/>
      <w:r w:rsidR="1E86F100">
        <w:commentReference w:id="27"/>
      </w:r>
      <w:commentRangeEnd w:id="28"/>
      <w:r w:rsidR="1E86F100">
        <w:commentReference w:id="28"/>
      </w:r>
      <w:commentRangeEnd w:id="29"/>
      <w:r w:rsidR="1E86F100">
        <w:commentReference w:id="29"/>
      </w:r>
      <w:commentRangeEnd w:id="30"/>
      <w:r w:rsidR="1E86F100">
        <w:commentReference w:id="30"/>
      </w:r>
      <w:r w:rsidRPr="33B7786F">
        <w:rPr>
          <w:rFonts w:ascii="Arial" w:eastAsia="Arial" w:hAnsi="Arial" w:cs="Arial"/>
          <w:sz w:val="20"/>
          <w:szCs w:val="20"/>
        </w:rPr>
        <w:t>.</w:t>
      </w:r>
    </w:p>
    <w:p w14:paraId="396C0CA6" w14:textId="54711577" w:rsidR="00E84387" w:rsidRPr="00AD2335" w:rsidRDefault="464DFA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  <w:pPrChange w:id="31" w:author="rprudencioh" w:date="2024-04-16T16:45:00Z">
          <w:pPr>
            <w:pStyle w:val="Prrafodelista"/>
            <w:numPr>
              <w:numId w:val="4"/>
            </w:numPr>
            <w:spacing w:line="276" w:lineRule="auto"/>
            <w:ind w:hanging="360"/>
            <w:jc w:val="both"/>
          </w:pPr>
        </w:pPrChange>
      </w:pPr>
      <w:r w:rsidRPr="0E7EA20F">
        <w:rPr>
          <w:rFonts w:ascii="Arial" w:eastAsia="Arial" w:hAnsi="Arial" w:cs="Arial"/>
          <w:sz w:val="20"/>
          <w:szCs w:val="20"/>
        </w:rPr>
        <w:t xml:space="preserve">Caso contrario, si las comprobaciones no son exitosas, se mostrará el mensaje de error </w:t>
      </w:r>
      <w:r w:rsidRPr="0E7EA20F">
        <w:rPr>
          <w:rFonts w:ascii="Arial" w:eastAsia="Arial" w:hAnsi="Arial" w:cs="Arial"/>
          <w:color w:val="0052CC"/>
          <w:sz w:val="20"/>
          <w:szCs w:val="20"/>
        </w:rPr>
        <w:t>E0001</w:t>
      </w:r>
      <w:r w:rsidRPr="0E7EA20F">
        <w:rPr>
          <w:rFonts w:ascii="Arial" w:eastAsia="Arial" w:hAnsi="Arial" w:cs="Arial"/>
          <w:sz w:val="20"/>
          <w:szCs w:val="20"/>
        </w:rPr>
        <w:t>.</w:t>
      </w:r>
      <w:commentRangeEnd w:id="19"/>
      <w:r w:rsidR="1E86F100">
        <w:commentReference w:id="19"/>
      </w:r>
      <w:commentRangeEnd w:id="20"/>
      <w:r w:rsidR="1E86F100">
        <w:commentReference w:id="20"/>
      </w:r>
      <w:commentRangeEnd w:id="21"/>
      <w:r w:rsidR="1E86F100">
        <w:commentReference w:id="21"/>
      </w:r>
      <w:commentRangeEnd w:id="22"/>
      <w:r w:rsidR="1E86F100">
        <w:commentReference w:id="22"/>
      </w:r>
    </w:p>
    <w:p w14:paraId="3B66F0C7" w14:textId="2367183B" w:rsidR="00E84387" w:rsidRDefault="00E84387" w:rsidP="5C959E8A">
      <w:pPr>
        <w:ind w:left="720"/>
        <w:jc w:val="both"/>
        <w:rPr>
          <w:rFonts w:asciiTheme="minorHAnsi" w:eastAsiaTheme="minorEastAsia" w:hAnsiTheme="minorHAnsi" w:cstheme="minorBidi"/>
          <w:sz w:val="20"/>
          <w:szCs w:val="20"/>
          <w:lang w:val="es"/>
        </w:rPr>
      </w:pPr>
    </w:p>
    <w:p w14:paraId="7F50C036" w14:textId="39EC8561" w:rsidR="00E84387" w:rsidRDefault="694249DF" w:rsidP="5C959E8A">
      <w:pPr>
        <w:jc w:val="both"/>
        <w:rPr>
          <w:sz w:val="20"/>
          <w:szCs w:val="20"/>
        </w:rPr>
      </w:pPr>
      <w:r w:rsidRPr="5C959E8A">
        <w:rPr>
          <w:rFonts w:ascii="Arial" w:eastAsia="Arial" w:hAnsi="Arial" w:cs="Arial"/>
          <w:b/>
          <w:bCs/>
          <w:sz w:val="20"/>
          <w:szCs w:val="20"/>
          <w:lang w:val="es"/>
        </w:rPr>
        <w:t>MAPEO FUNCIONAL</w:t>
      </w:r>
    </w:p>
    <w:p w14:paraId="16E64092" w14:textId="6F8C7E16" w:rsidR="04614218" w:rsidRDefault="1C736E52" w:rsidP="4EB06E87">
      <w:pPr>
        <w:spacing w:before="120" w:after="240" w:line="276" w:lineRule="auto"/>
        <w:ind w:left="-20" w:right="-142"/>
        <w:jc w:val="both"/>
        <w:rPr>
          <w:rFonts w:ascii="Arial" w:eastAsia="Arial" w:hAnsi="Arial" w:cs="Arial"/>
          <w:color w:val="0070C0"/>
          <w:sz w:val="20"/>
          <w:szCs w:val="20"/>
          <w:lang w:val="es"/>
        </w:rPr>
      </w:pPr>
      <w:r w:rsidRPr="33B7786F">
        <w:rPr>
          <w:rFonts w:ascii="Arial" w:eastAsia="Arial" w:hAnsi="Arial" w:cs="Arial"/>
          <w:sz w:val="20"/>
          <w:szCs w:val="20"/>
          <w:lang w:val="es"/>
        </w:rPr>
        <w:t xml:space="preserve">El detalle se encuentra descrito en el </w:t>
      </w:r>
      <w:r w:rsidRPr="33B7786F">
        <w:rPr>
          <w:rFonts w:ascii="Arial" w:eastAsia="Arial" w:hAnsi="Arial" w:cs="Arial"/>
          <w:color w:val="0070C0"/>
          <w:sz w:val="20"/>
          <w:szCs w:val="20"/>
          <w:lang w:val="es"/>
        </w:rPr>
        <w:t>Mapeo funcional adjuntar documentos</w:t>
      </w:r>
      <w:r w:rsidR="63245DFC" w:rsidRPr="33B7786F">
        <w:rPr>
          <w:rFonts w:ascii="Arial" w:eastAsia="Arial" w:hAnsi="Arial" w:cs="Arial"/>
          <w:color w:val="0070C0"/>
          <w:sz w:val="20"/>
          <w:szCs w:val="20"/>
          <w:lang w:val="es"/>
        </w:rPr>
        <w:t xml:space="preserve"> DUE</w:t>
      </w:r>
    </w:p>
    <w:p w14:paraId="67067402" w14:textId="6F6367DA" w:rsidR="38A19F2C" w:rsidRDefault="38A19F2C">
      <w:pPr>
        <w:jc w:val="both"/>
        <w:rPr>
          <w:del w:id="32" w:author="servicios_dvucept04" w:date="2024-04-18T18:48:00Z"/>
          <w:rFonts w:ascii="Arial" w:eastAsia="Arial" w:hAnsi="Arial" w:cs="Arial"/>
          <w:b/>
          <w:bCs/>
          <w:sz w:val="20"/>
          <w:szCs w:val="20"/>
          <w:lang w:val="es"/>
        </w:rPr>
        <w:pPrChange w:id="33" w:author="rprudencioh" w:date="2024-04-16T16:42:00Z">
          <w:pPr>
            <w:spacing w:before="120" w:after="240" w:line="276" w:lineRule="auto"/>
            <w:ind w:left="-20" w:right="-142"/>
            <w:jc w:val="both"/>
          </w:pPr>
        </w:pPrChange>
      </w:pPr>
      <w:del w:id="34" w:author="servicios_dvucept04" w:date="2024-04-18T18:48:00Z">
        <w:r w:rsidRPr="33B7786F" w:rsidDel="0FA0B634">
          <w:rPr>
            <w:rFonts w:ascii="Arial" w:eastAsia="Arial" w:hAnsi="Arial" w:cs="Arial"/>
            <w:b/>
            <w:bCs/>
            <w:sz w:val="20"/>
            <w:szCs w:val="20"/>
            <w:lang w:val="es"/>
            <w:rPrChange w:id="35" w:author="rprudencioh" w:date="2024-04-16T16:42:00Z">
              <w:rPr>
                <w:rFonts w:ascii="Arial" w:eastAsia="Arial" w:hAnsi="Arial" w:cs="Arial"/>
                <w:color w:val="0070C0"/>
                <w:sz w:val="20"/>
                <w:szCs w:val="20"/>
                <w:lang w:val="es"/>
              </w:rPr>
            </w:rPrChange>
          </w:rPr>
          <w:delText>ANEXOS</w:delText>
        </w:r>
      </w:del>
    </w:p>
    <w:tbl>
      <w:tblPr>
        <w:tblStyle w:val="Tablaconcuadrcula"/>
        <w:tblW w:w="345" w:type="dxa"/>
        <w:tblInd w:w="-2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  <w:tblPrChange w:id="36" w:author="servicios_dvucept04" w:date="2024-04-18T18:52:00Z">
          <w:tblPr>
            <w:tblStyle w:val="Tablaconcuadrcula"/>
            <w:tblW w:w="0" w:type="nil"/>
            <w:tblInd w:w="-20" w:type="dxa"/>
            <w:tblLook w:val="06A0" w:firstRow="1" w:lastRow="0" w:firstColumn="1" w:lastColumn="0" w:noHBand="1" w:noVBand="1"/>
          </w:tblPr>
        </w:tblPrChange>
      </w:tblPr>
      <w:tblGrid>
        <w:gridCol w:w="345"/>
        <w:tblGridChange w:id="37">
          <w:tblGrid>
            <w:gridCol w:w="100"/>
            <w:gridCol w:w="245"/>
            <w:gridCol w:w="2595"/>
          </w:tblGrid>
        </w:tblGridChange>
      </w:tblGrid>
      <w:tr w:rsidR="4EB06E87" w14:paraId="348936F3" w14:textId="77777777" w:rsidTr="33B7786F">
        <w:trPr>
          <w:trHeight w:val="300"/>
          <w:ins w:id="38" w:author="rprudencioh" w:date="2024-04-16T16:43:00Z"/>
          <w:del w:id="39" w:author="servicios_dvucept04" w:date="2024-04-18T18:48:00Z"/>
          <w:trPrChange w:id="40" w:author="servicios_dvucept04" w:date="2024-04-18T18:52:00Z">
            <w:trPr>
              <w:gridBefore w:val="1"/>
              <w:trHeight w:val="300"/>
            </w:trPr>
          </w:trPrChange>
        </w:trPr>
        <w:tc>
          <w:tcPr>
            <w:tcW w:w="345" w:type="dxa"/>
            <w:tcPrChange w:id="41" w:author="servicios_dvucept04" w:date="2024-04-18T18:52:00Z">
              <w:tcPr>
                <w:tcW w:w="2840" w:type="dxa"/>
                <w:gridSpan w:val="2"/>
              </w:tcPr>
            </w:tcPrChange>
          </w:tcPr>
          <w:p w14:paraId="08CF9859" w14:textId="5513AC49" w:rsidR="26764044" w:rsidRDefault="26764044" w:rsidP="4EB06E87">
            <w:pP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rPrChange w:id="42" w:author="rprudencioh" w:date="2024-04-16T16:47:00Z">
                  <w:rPr>
                    <w:rFonts w:ascii="Arial" w:eastAsia="Arial" w:hAnsi="Arial" w:cs="Arial"/>
                    <w:sz w:val="20"/>
                    <w:szCs w:val="20"/>
                  </w:rPr>
                </w:rPrChange>
              </w:rPr>
            </w:pPr>
            <w:ins w:id="43" w:author="rprudencioh" w:date="2024-04-16T16:43:00Z">
              <w:del w:id="44" w:author="servicios_dvucept04" w:date="2024-04-18T18:49:00Z">
                <w:r w:rsidRPr="33B7786F" w:rsidDel="72A44F64">
                  <w:rPr>
                    <w:rFonts w:ascii="Arial" w:eastAsia="Arial" w:hAnsi="Arial" w:cs="Arial"/>
                    <w:b/>
                    <w:bCs/>
                    <w:color w:val="FFFFFF" w:themeColor="background1"/>
                    <w:sz w:val="20"/>
                    <w:szCs w:val="20"/>
                    <w:rPrChange w:id="45" w:author="rprudencioh" w:date="2024-04-16T16:47:00Z">
                      <w:rPr>
                        <w:rFonts w:ascii="Arial" w:eastAsia="Arial" w:hAnsi="Arial" w:cs="Arial"/>
                        <w:sz w:val="20"/>
                        <w:szCs w:val="20"/>
                      </w:rPr>
                    </w:rPrChange>
                  </w:rPr>
                  <w:delText>Iten</w:delText>
                </w:r>
              </w:del>
            </w:ins>
          </w:p>
          <w:p w14:paraId="5BD876D0" w14:textId="7D0512F0" w:rsidR="72A44F64" w:rsidRDefault="72A44F64" w:rsidP="33B7786F">
            <w:pP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  <w:rPrChange w:id="46" w:author="rprudencioh" w:date="2024-04-16T16:47:00Z">
                  <w:rPr>
                    <w:rFonts w:ascii="Arial" w:eastAsia="Arial" w:hAnsi="Arial" w:cs="Arial"/>
                    <w:color w:val="FFFFFF" w:themeColor="background1"/>
                    <w:sz w:val="20"/>
                    <w:szCs w:val="20"/>
                    <w:lang w:val="es"/>
                  </w:rPr>
                </w:rPrChange>
              </w:rPr>
            </w:pPr>
            <w:ins w:id="47" w:author="rprudencioh" w:date="2024-04-16T16:44:00Z">
              <w:del w:id="48" w:author="servicios_dvucept04" w:date="2024-04-18T18:50:00Z">
                <w:r w:rsidRPr="33B7786F" w:rsidDel="72A44F64">
                  <w:rPr>
                    <w:rFonts w:ascii="Arial" w:eastAsia="Arial" w:hAnsi="Arial" w:cs="Arial"/>
                    <w:b/>
                    <w:bCs/>
                    <w:color w:val="FFFFFF" w:themeColor="background1"/>
                    <w:sz w:val="20"/>
                    <w:szCs w:val="20"/>
                    <w:lang w:val="es"/>
                    <w:rPrChange w:id="49" w:author="rprudencioh" w:date="2024-04-16T16:47:00Z">
                      <w:rPr>
                        <w:rFonts w:ascii="Arial" w:eastAsia="Arial" w:hAnsi="Arial" w:cs="Arial"/>
                        <w:sz w:val="20"/>
                        <w:szCs w:val="20"/>
                        <w:lang w:val="es"/>
                      </w:rPr>
                    </w:rPrChange>
                  </w:rPr>
                  <w:delText>Anexo</w:delText>
                </w:r>
              </w:del>
            </w:ins>
          </w:p>
          <w:p w14:paraId="0E1CD248" w14:textId="187434BC" w:rsidR="72A44F64" w:rsidRDefault="72A44F64" w:rsidP="33B7786F">
            <w:pP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  <w:rPrChange w:id="50" w:author="rprudencioh" w:date="2024-04-16T16:47:00Z">
                  <w:rPr>
                    <w:rFonts w:ascii="Arial" w:eastAsia="Arial" w:hAnsi="Arial" w:cs="Arial"/>
                    <w:sz w:val="20"/>
                    <w:szCs w:val="20"/>
                    <w:lang w:val="es"/>
                  </w:rPr>
                </w:rPrChange>
              </w:rPr>
            </w:pPr>
            <w:ins w:id="51" w:author="rprudencioh" w:date="2024-04-16T16:44:00Z">
              <w:del w:id="52" w:author="servicios_dvucept04" w:date="2024-04-18T18:50:00Z">
                <w:r w:rsidRPr="33B7786F" w:rsidDel="72A44F64">
                  <w:rPr>
                    <w:rFonts w:ascii="Arial" w:eastAsia="Arial" w:hAnsi="Arial" w:cs="Arial"/>
                    <w:b/>
                    <w:bCs/>
                    <w:color w:val="FFFFFF" w:themeColor="background1"/>
                    <w:sz w:val="20"/>
                    <w:szCs w:val="20"/>
                    <w:lang w:val="es"/>
                    <w:rPrChange w:id="53" w:author="rprudencioh" w:date="2024-04-16T16:47:00Z">
                      <w:rPr>
                        <w:rFonts w:ascii="Arial" w:eastAsia="Arial" w:hAnsi="Arial" w:cs="Arial"/>
                        <w:sz w:val="20"/>
                        <w:szCs w:val="20"/>
                        <w:lang w:val="es"/>
                      </w:rPr>
                    </w:rPrChange>
                  </w:rPr>
                  <w:delText>Ubicación</w:delText>
                </w:r>
              </w:del>
            </w:ins>
          </w:p>
          <w:p w14:paraId="32117737" w14:textId="2C069012" w:rsidR="72A44F64" w:rsidRDefault="72A44F64" w:rsidP="33B7786F">
            <w:pPr>
              <w:rPr>
                <w:rFonts w:ascii="Arial" w:hAnsi="Arial" w:cs="Arial"/>
                <w:sz w:val="20"/>
                <w:szCs w:val="20"/>
                <w:lang w:val="es"/>
                <w:rPrChange w:id="54" w:author="rprudencioh" w:date="2024-04-16T16:47:00Z">
                  <w:rPr>
                    <w:rFonts w:asciiTheme="minorHAnsi" w:eastAsiaTheme="minorEastAsia" w:hAnsiTheme="minorHAnsi" w:cstheme="minorBidi"/>
                    <w:sz w:val="20"/>
                    <w:szCs w:val="20"/>
                    <w:lang w:val="es"/>
                  </w:rPr>
                </w:rPrChange>
              </w:rPr>
            </w:pPr>
            <w:ins w:id="55" w:author="rprudencioh" w:date="2024-04-16T16:44:00Z">
              <w:del w:id="56" w:author="servicios_dvucept04" w:date="2024-04-18T18:50:00Z">
                <w:r w:rsidRPr="33B7786F" w:rsidDel="72A44F64">
                  <w:rPr>
                    <w:rFonts w:asciiTheme="minorHAnsi" w:eastAsiaTheme="minorEastAsia" w:hAnsiTheme="minorHAnsi" w:cstheme="minorBidi"/>
                    <w:sz w:val="20"/>
                    <w:szCs w:val="20"/>
                    <w:lang w:val="es"/>
                    <w:rPrChange w:id="57" w:author="rprudencioh" w:date="2024-04-16T16:47:00Z">
                      <w:rPr>
                        <w:rFonts w:ascii="Arial" w:eastAsia="Arial" w:hAnsi="Arial" w:cs="Arial"/>
                        <w:sz w:val="20"/>
                        <w:szCs w:val="20"/>
                        <w:lang w:val="es"/>
                      </w:rPr>
                    </w:rPrChange>
                  </w:rPr>
                  <w:delText>1</w:delText>
                </w:r>
              </w:del>
            </w:ins>
          </w:p>
          <w:p w14:paraId="065B6E42" w14:textId="6B94672B" w:rsidR="72A44F64" w:rsidRDefault="72A44F64" w:rsidP="33B7786F">
            <w:pPr>
              <w:rPr>
                <w:rFonts w:asciiTheme="minorHAnsi" w:eastAsiaTheme="minorEastAsia" w:hAnsiTheme="minorHAnsi" w:cstheme="minorBidi"/>
                <w:sz w:val="20"/>
                <w:szCs w:val="20"/>
                <w:rPrChange w:id="58" w:author="rprudencioh" w:date="2024-04-16T16:47:00Z">
                  <w:rPr>
                    <w:rFonts w:asciiTheme="minorHAnsi" w:eastAsiaTheme="minorEastAsia" w:hAnsiTheme="minorHAnsi" w:cstheme="minorBidi"/>
                    <w:sz w:val="20"/>
                    <w:szCs w:val="20"/>
                    <w:lang w:val="es"/>
                  </w:rPr>
                </w:rPrChange>
              </w:rPr>
            </w:pPr>
            <w:ins w:id="59" w:author="rprudencioh" w:date="2024-04-16T16:44:00Z">
              <w:del w:id="60" w:author="servicios_dvucept04" w:date="2024-04-18T18:50:00Z">
                <w:r w:rsidRPr="33B7786F" w:rsidDel="72A44F64">
                  <w:rPr>
                    <w:rFonts w:asciiTheme="minorHAnsi" w:eastAsiaTheme="minorEastAsia" w:hAnsiTheme="minorHAnsi" w:cstheme="minorBidi"/>
                    <w:sz w:val="20"/>
                    <w:szCs w:val="20"/>
                    <w:rPrChange w:id="61" w:author="rprudencioh" w:date="2024-04-16T16:47:00Z">
                      <w:rPr>
                        <w:rFonts w:ascii="Arial" w:eastAsia="Arial" w:hAnsi="Arial" w:cs="Arial"/>
                        <w:sz w:val="20"/>
                        <w:szCs w:val="20"/>
                        <w:lang w:val="es"/>
                      </w:rPr>
                    </w:rPrChange>
                  </w:rPr>
                  <w:delText>mensaje informativo</w:delText>
                </w:r>
              </w:del>
            </w:ins>
          </w:p>
          <w:p w14:paraId="420090DA" w14:textId="74300D18" w:rsidR="72A44F64" w:rsidRDefault="72A44F64" w:rsidP="33B7786F">
            <w:pPr>
              <w:rPr>
                <w:rFonts w:ascii="Arial" w:eastAsia="Arial" w:hAnsi="Arial" w:cs="Arial"/>
                <w:sz w:val="20"/>
                <w:szCs w:val="20"/>
              </w:rPr>
            </w:pPr>
            <w:ins w:id="62" w:author="rprudencioh" w:date="2024-04-16T16:45:00Z">
              <w:del w:id="63" w:author="servicios_dvucept04" w:date="2024-04-18T18:50:00Z">
                <w:r w:rsidRPr="33B7786F" w:rsidDel="72A44F64">
                  <w:rPr>
                    <w:rFonts w:ascii="Arial" w:eastAsia="Arial" w:hAnsi="Arial" w:cs="Arial"/>
                    <w:sz w:val="20"/>
                    <w:szCs w:val="20"/>
                  </w:rPr>
                  <w:delText>Documentos Adicionanes/Lista de mensajes informativos.docx</w:delText>
                </w:r>
              </w:del>
            </w:ins>
          </w:p>
          <w:p w14:paraId="4D07DBE2" w14:textId="6D0FA482" w:rsidR="72A44F64" w:rsidRDefault="72A44F64" w:rsidP="33B7786F">
            <w:pPr>
              <w:rPr>
                <w:rFonts w:ascii="Arial" w:hAnsi="Arial" w:cs="Arial"/>
                <w:sz w:val="20"/>
                <w:szCs w:val="20"/>
                <w:lang w:val="es"/>
                <w:rPrChange w:id="64" w:author="rprudencioh" w:date="2024-04-16T16:47:00Z">
                  <w:rPr>
                    <w:rFonts w:asciiTheme="minorHAnsi" w:eastAsiaTheme="minorEastAsia" w:hAnsiTheme="minorHAnsi" w:cstheme="minorBidi"/>
                    <w:sz w:val="20"/>
                    <w:szCs w:val="20"/>
                    <w:lang w:val="es"/>
                  </w:rPr>
                </w:rPrChange>
              </w:rPr>
            </w:pPr>
            <w:ins w:id="65" w:author="rprudencioh" w:date="2024-04-16T16:44:00Z">
              <w:del w:id="66" w:author="servicios_dvucept04" w:date="2024-04-18T18:50:00Z">
                <w:r w:rsidRPr="33B7786F" w:rsidDel="72A44F64">
                  <w:rPr>
                    <w:rFonts w:asciiTheme="minorHAnsi" w:eastAsiaTheme="minorEastAsia" w:hAnsiTheme="minorHAnsi" w:cstheme="minorBidi"/>
                    <w:sz w:val="20"/>
                    <w:szCs w:val="20"/>
                    <w:lang w:val="es"/>
                    <w:rPrChange w:id="67" w:author="rprudencioh" w:date="2024-04-16T16:47:00Z">
                      <w:rPr>
                        <w:rFonts w:ascii="Arial" w:eastAsia="Arial" w:hAnsi="Arial" w:cs="Arial"/>
                        <w:sz w:val="20"/>
                        <w:szCs w:val="20"/>
                        <w:lang w:val="es"/>
                      </w:rPr>
                    </w:rPrChange>
                  </w:rPr>
                  <w:delText>2</w:delText>
                </w:r>
              </w:del>
            </w:ins>
          </w:p>
          <w:p w14:paraId="50DAA4F0" w14:textId="679CA47D" w:rsidR="72A44F64" w:rsidRDefault="72A44F64" w:rsidP="33B7786F">
            <w:pPr>
              <w:rPr>
                <w:rFonts w:asciiTheme="minorHAnsi" w:eastAsiaTheme="minorEastAsia" w:hAnsiTheme="minorHAnsi" w:cstheme="minorBidi"/>
                <w:sz w:val="20"/>
                <w:szCs w:val="20"/>
                <w:rPrChange w:id="68" w:author="rprudencioh" w:date="2024-04-16T16:47:00Z">
                  <w:rPr>
                    <w:rFonts w:ascii="Arial" w:eastAsia="Arial" w:hAnsi="Arial" w:cs="Arial"/>
                    <w:sz w:val="20"/>
                    <w:szCs w:val="20"/>
                  </w:rPr>
                </w:rPrChange>
              </w:rPr>
            </w:pPr>
            <w:ins w:id="69" w:author="rprudencioh" w:date="2024-04-16T16:44:00Z">
              <w:del w:id="70" w:author="servicios_dvucept04" w:date="2024-04-18T18:50:00Z">
                <w:r w:rsidRPr="33B7786F" w:rsidDel="72A44F64">
                  <w:rPr>
                    <w:rFonts w:asciiTheme="minorHAnsi" w:eastAsiaTheme="minorEastAsia" w:hAnsiTheme="minorHAnsi" w:cstheme="minorBidi"/>
                    <w:sz w:val="20"/>
                    <w:szCs w:val="20"/>
                    <w:rPrChange w:id="71" w:author="rprudencioh" w:date="2024-04-16T16:47:00Z">
                      <w:rPr>
                        <w:rFonts w:ascii="Arial" w:eastAsia="Arial" w:hAnsi="Arial" w:cs="Arial"/>
                        <w:sz w:val="20"/>
                        <w:szCs w:val="20"/>
                      </w:rPr>
                    </w:rPrChange>
                  </w:rPr>
                  <w:delText>mensaje de error</w:delText>
                </w:r>
              </w:del>
            </w:ins>
          </w:p>
          <w:p w14:paraId="2AA7E009" w14:textId="28986AB6" w:rsidR="72A44F64" w:rsidRDefault="72A44F64" w:rsidP="33B7786F">
            <w:pPr>
              <w:rPr>
                <w:ins w:id="72" w:author="rprudencioh" w:date="2024-04-16T16:45:00Z"/>
                <w:del w:id="73" w:author="servicios_dvucept04" w:date="2024-04-18T18:50:00Z"/>
                <w:rFonts w:ascii="Arial" w:eastAsia="Arial" w:hAnsi="Arial" w:cs="Arial"/>
                <w:sz w:val="20"/>
                <w:szCs w:val="20"/>
              </w:rPr>
            </w:pPr>
            <w:ins w:id="74" w:author="rprudencioh" w:date="2024-04-16T16:45:00Z">
              <w:del w:id="75" w:author="servicios_dvucept04" w:date="2024-04-18T18:50:00Z">
                <w:r w:rsidRPr="33B7786F" w:rsidDel="72A44F64">
                  <w:rPr>
                    <w:rFonts w:ascii="Arial" w:eastAsia="Arial" w:hAnsi="Arial" w:cs="Arial"/>
                    <w:sz w:val="20"/>
                    <w:szCs w:val="20"/>
                  </w:rPr>
                  <w:delText xml:space="preserve">Documentos Adicionanes/Lista de mensajes </w:delText>
                </w:r>
              </w:del>
            </w:ins>
            <w:ins w:id="76" w:author="rprudencioh" w:date="2024-04-16T16:46:00Z">
              <w:del w:id="77" w:author="servicios_dvucept04" w:date="2024-04-18T18:50:00Z">
                <w:r w:rsidRPr="33B7786F" w:rsidDel="72A44F64">
                  <w:rPr>
                    <w:rFonts w:ascii="Arial" w:eastAsia="Arial" w:hAnsi="Arial" w:cs="Arial"/>
                    <w:sz w:val="20"/>
                    <w:szCs w:val="20"/>
                  </w:rPr>
                  <w:delText>de errores</w:delText>
                </w:r>
              </w:del>
            </w:ins>
            <w:ins w:id="78" w:author="rprudencioh" w:date="2024-04-16T16:45:00Z">
              <w:del w:id="79" w:author="servicios_dvucept04" w:date="2024-04-18T18:50:00Z">
                <w:r w:rsidRPr="33B7786F" w:rsidDel="72A44F64">
                  <w:rPr>
                    <w:rFonts w:ascii="Arial" w:eastAsia="Arial" w:hAnsi="Arial" w:cs="Arial"/>
                    <w:sz w:val="20"/>
                    <w:szCs w:val="20"/>
                  </w:rPr>
                  <w:delText>.docx</w:delText>
                </w:r>
              </w:del>
            </w:ins>
          </w:p>
          <w:p w14:paraId="2F03B82B" w14:textId="53037514" w:rsidR="33B7786F" w:rsidRDefault="33B7786F" w:rsidP="33B7786F">
            <w:pPr>
              <w:rPr>
                <w:rFonts w:ascii="Arial" w:eastAsia="Arial" w:hAnsi="Arial" w:cs="Arial"/>
                <w:sz w:val="20"/>
                <w:szCs w:val="20"/>
                <w:lang w:val="es"/>
              </w:rPr>
            </w:pPr>
          </w:p>
        </w:tc>
      </w:tr>
    </w:tbl>
    <w:p w14:paraId="6A87FEA9" w14:textId="77777777" w:rsidR="00FF603C" w:rsidRDefault="00FF603C" w:rsidP="5C959E8A">
      <w:pPr>
        <w:spacing w:before="240" w:after="240"/>
        <w:ind w:left="-20" w:right="-20"/>
        <w:jc w:val="both"/>
        <w:rPr>
          <w:del w:id="80" w:author="rprudencioh" w:date="2024-04-15T21:20:00Z"/>
          <w:rFonts w:ascii="Arial" w:eastAsia="Arial" w:hAnsi="Arial" w:cs="Arial"/>
          <w:b/>
          <w:bCs/>
          <w:sz w:val="20"/>
          <w:szCs w:val="20"/>
          <w:lang w:val="es"/>
        </w:rPr>
      </w:pPr>
    </w:p>
    <w:p w14:paraId="7E4178ED" w14:textId="77777777" w:rsidR="00FF603C" w:rsidRDefault="00FF603C" w:rsidP="5C959E8A">
      <w:pPr>
        <w:spacing w:before="240" w:after="240"/>
        <w:ind w:left="-20" w:right="-20"/>
        <w:jc w:val="both"/>
        <w:rPr>
          <w:del w:id="81" w:author="rprudencioh" w:date="2024-04-15T21:20:00Z"/>
          <w:rFonts w:ascii="Arial" w:eastAsia="Arial" w:hAnsi="Arial" w:cs="Arial"/>
          <w:b/>
          <w:bCs/>
          <w:sz w:val="20"/>
          <w:szCs w:val="20"/>
          <w:lang w:val="es"/>
        </w:rPr>
      </w:pPr>
    </w:p>
    <w:p w14:paraId="30C90CA4" w14:textId="77777777" w:rsidR="00FF603C" w:rsidRDefault="00FF603C" w:rsidP="5C959E8A">
      <w:pPr>
        <w:spacing w:before="240" w:after="240"/>
        <w:ind w:left="-20" w:right="-20"/>
        <w:jc w:val="both"/>
        <w:rPr>
          <w:del w:id="82" w:author="rprudencioh" w:date="2024-04-15T21:20:00Z"/>
          <w:rFonts w:ascii="Arial" w:eastAsia="Arial" w:hAnsi="Arial" w:cs="Arial"/>
          <w:b/>
          <w:bCs/>
          <w:sz w:val="20"/>
          <w:szCs w:val="20"/>
          <w:lang w:val="es"/>
        </w:rPr>
      </w:pPr>
    </w:p>
    <w:p w14:paraId="2BF6C2D3" w14:textId="77777777" w:rsidR="00FF603C" w:rsidRDefault="00FF603C" w:rsidP="5C959E8A">
      <w:pPr>
        <w:spacing w:before="240" w:after="240"/>
        <w:ind w:left="-20" w:right="-20"/>
        <w:jc w:val="both"/>
        <w:rPr>
          <w:del w:id="83" w:author="rprudencioh" w:date="2024-04-15T21:20:00Z"/>
          <w:rFonts w:ascii="Arial" w:eastAsia="Arial" w:hAnsi="Arial" w:cs="Arial"/>
          <w:b/>
          <w:bCs/>
          <w:sz w:val="20"/>
          <w:szCs w:val="20"/>
          <w:lang w:val="es"/>
        </w:rPr>
      </w:pPr>
    </w:p>
    <w:p w14:paraId="349CEAED" w14:textId="77777777" w:rsidR="00FF603C" w:rsidRDefault="00FF603C" w:rsidP="5C959E8A">
      <w:pPr>
        <w:spacing w:before="240" w:after="240"/>
        <w:ind w:left="-20" w:right="-20"/>
        <w:jc w:val="both"/>
        <w:rPr>
          <w:del w:id="84" w:author="rprudencioh" w:date="2024-04-15T21:20:00Z"/>
          <w:rFonts w:ascii="Arial" w:eastAsia="Arial" w:hAnsi="Arial" w:cs="Arial"/>
          <w:b/>
          <w:bCs/>
          <w:sz w:val="20"/>
          <w:szCs w:val="20"/>
          <w:lang w:val="es"/>
        </w:rPr>
      </w:pPr>
    </w:p>
    <w:p w14:paraId="02ED4A83" w14:textId="77777777" w:rsidR="00FF603C" w:rsidRDefault="00FF603C" w:rsidP="5C959E8A">
      <w:pPr>
        <w:spacing w:before="240" w:after="240"/>
        <w:ind w:left="-20" w:right="-20"/>
        <w:jc w:val="both"/>
        <w:rPr>
          <w:rFonts w:ascii="Arial" w:eastAsia="Arial" w:hAnsi="Arial" w:cs="Arial"/>
          <w:b/>
          <w:bCs/>
          <w:sz w:val="20"/>
          <w:szCs w:val="20"/>
          <w:lang w:val="es"/>
        </w:rPr>
      </w:pPr>
    </w:p>
    <w:p w14:paraId="1A939C0D" w14:textId="33EC50D1" w:rsidR="00E84387" w:rsidRDefault="694249DF" w:rsidP="5C959E8A">
      <w:pPr>
        <w:spacing w:before="240" w:after="240"/>
        <w:ind w:left="-20" w:right="-20"/>
        <w:jc w:val="both"/>
      </w:pPr>
      <w:r w:rsidRPr="5C959E8A">
        <w:rPr>
          <w:rFonts w:ascii="Arial" w:eastAsia="Arial" w:hAnsi="Arial" w:cs="Arial"/>
          <w:b/>
          <w:bCs/>
          <w:sz w:val="20"/>
          <w:szCs w:val="20"/>
          <w:lang w:val="es"/>
        </w:rPr>
        <w:t>CRITERIOS DE ACEPTACIÓN</w:t>
      </w:r>
    </w:p>
    <w:tbl>
      <w:tblPr>
        <w:tblW w:w="849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1786"/>
        <w:gridCol w:w="6704"/>
      </w:tblGrid>
      <w:tr w:rsidR="5C959E8A" w14:paraId="4206C59D" w14:textId="77777777" w:rsidTr="05F8E18E">
        <w:trPr>
          <w:trHeight w:val="555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4A6479B3" w14:textId="4C26CBD4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Criterio de aceptación 1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55081D3F" w14:textId="5808965D" w:rsidR="5C959E8A" w:rsidRDefault="5C959E8A" w:rsidP="5C959E8A">
            <w:pPr>
              <w:spacing w:line="276" w:lineRule="auto"/>
              <w:ind w:left="113" w:right="11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 xml:space="preserve">El sistema debe permitir acceder a Visualizar el listado de </w:t>
            </w:r>
            <w:r w:rsidR="0280A931"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Documentos</w:t>
            </w:r>
            <w:r w:rsidR="00AD2335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 xml:space="preserve"> adjuntos</w:t>
            </w:r>
          </w:p>
        </w:tc>
      </w:tr>
      <w:tr w:rsidR="5C959E8A" w14:paraId="1DB37ACE" w14:textId="77777777" w:rsidTr="05F8E18E">
        <w:trPr>
          <w:trHeight w:val="48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D2300" w14:textId="1B2D4573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Descripción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B944B0" w14:textId="5C7D5B07" w:rsidR="5C959E8A" w:rsidRDefault="5C959E8A" w:rsidP="5C959E8A">
            <w:pPr>
              <w:spacing w:before="120" w:after="120" w:line="276" w:lineRule="auto"/>
              <w:ind w:left="113" w:right="113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Se realizarán las pruebas para comprobar que se permite el acceso a visualizar el list</w:t>
            </w:r>
            <w:r w:rsidR="0EEFC552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ado de documentos</w:t>
            </w:r>
            <w:r w:rsidR="00AD2335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adjuntos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. </w:t>
            </w:r>
          </w:p>
        </w:tc>
      </w:tr>
      <w:tr w:rsidR="5C959E8A" w14:paraId="5A08780B" w14:textId="77777777" w:rsidTr="05F8E18E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E449E" w14:textId="7D42C0A7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lastRenderedPageBreak/>
              <w:t>Escenario 1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3E9CDB" w14:textId="48F5EC76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Acceso a</w:t>
            </w:r>
            <w:r w:rsidR="66A93A18" w:rsidRPr="5C959E8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 xml:space="preserve">l listado de documentos dentro </w:t>
            </w:r>
            <w:r w:rsidR="00AD2335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de la opción</w:t>
            </w:r>
            <w:r w:rsidR="00FF603C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 xml:space="preserve"> Adjuntar documentos</w:t>
            </w:r>
            <w:r w:rsidR="00AD2335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 xml:space="preserve"> </w:t>
            </w:r>
          </w:p>
          <w:p w14:paraId="646618B9" w14:textId="6CD136C9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00870589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rol autorizado ubicado en </w:t>
            </w:r>
            <w:r w:rsidR="00870589">
              <w:rPr>
                <w:rFonts w:ascii="Arial" w:eastAsia="Arial" w:hAnsi="Arial" w:cs="Arial"/>
                <w:sz w:val="20"/>
                <w:szCs w:val="20"/>
                <w:lang w:val="es"/>
              </w:rPr>
              <w:t>el detalle de la DUE</w:t>
            </w:r>
            <w:r w:rsidR="76C5C450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  <w:p w14:paraId="47ABA50B" w14:textId="3813A6B6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05F8E18E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05F8E18E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00FF603C" w:rsidRPr="05F8E18E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selecciono la </w:t>
            </w:r>
            <w:r w:rsidR="28501596" w:rsidRPr="05F8E18E">
              <w:rPr>
                <w:rFonts w:ascii="Arial" w:eastAsia="Arial" w:hAnsi="Arial" w:cs="Arial"/>
                <w:sz w:val="20"/>
                <w:szCs w:val="20"/>
                <w:lang w:val="es"/>
              </w:rPr>
              <w:t>opción “</w:t>
            </w:r>
            <w:r w:rsidR="00FF603C" w:rsidRPr="05F8E18E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Adjuntar </w:t>
            </w:r>
            <w:r w:rsidR="1BEB13A2" w:rsidRPr="05F8E18E">
              <w:rPr>
                <w:rFonts w:ascii="Arial" w:eastAsia="Arial" w:hAnsi="Arial" w:cs="Arial"/>
                <w:sz w:val="20"/>
                <w:szCs w:val="20"/>
                <w:lang w:val="es"/>
              </w:rPr>
              <w:t>Documentos”</w:t>
            </w:r>
            <w:r w:rsidRPr="05F8E18E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  <w:p w14:paraId="3827FAF4" w14:textId="0CEE82BD" w:rsidR="5C959E8A" w:rsidRDefault="5C959E8A" w:rsidP="00FF603C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</w:t>
            </w:r>
            <w:r w:rsidR="00FF603C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 accede </w:t>
            </w:r>
            <w:r w:rsidR="00870589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al </w:t>
            </w:r>
            <w:r w:rsidR="00FF603C">
              <w:rPr>
                <w:rFonts w:ascii="Arial" w:eastAsia="Arial" w:hAnsi="Arial" w:cs="Arial"/>
                <w:sz w:val="20"/>
                <w:szCs w:val="20"/>
                <w:lang w:val="es"/>
              </w:rPr>
              <w:t>pop up adjuntar documentos</w:t>
            </w:r>
            <w:r w:rsidR="00870589">
              <w:rPr>
                <w:rFonts w:ascii="Arial" w:eastAsia="Arial" w:hAnsi="Arial" w:cs="Arial"/>
                <w:sz w:val="20"/>
                <w:szCs w:val="20"/>
                <w:lang w:val="es"/>
              </w:rPr>
              <w:t>,</w:t>
            </w:r>
            <w:r w:rsidR="00FF603C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mostrando los campos de ingreso y el 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listado de </w:t>
            </w:r>
            <w:r w:rsidR="7E070C15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documentos</w:t>
            </w:r>
            <w:r w:rsidR="00FF603C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adjuntos.</w:t>
            </w:r>
          </w:p>
        </w:tc>
      </w:tr>
    </w:tbl>
    <w:p w14:paraId="0ED680AD" w14:textId="558D284D" w:rsidR="00E84387" w:rsidRDefault="00E84387" w:rsidP="5C959E8A">
      <w:pPr>
        <w:pStyle w:val="Textoindependiente"/>
        <w:spacing w:before="11"/>
        <w:ind w:right="-143"/>
        <w:rPr>
          <w:sz w:val="20"/>
          <w:szCs w:val="20"/>
        </w:rPr>
      </w:pPr>
    </w:p>
    <w:p w14:paraId="2156165D" w14:textId="1A45F1FF" w:rsidR="00E84387" w:rsidRDefault="00E84387" w:rsidP="5C959E8A">
      <w:pPr>
        <w:pStyle w:val="Textoindependiente"/>
        <w:spacing w:before="11"/>
        <w:ind w:right="-143"/>
        <w:rPr>
          <w:sz w:val="20"/>
          <w:szCs w:val="20"/>
        </w:rPr>
      </w:pPr>
    </w:p>
    <w:tbl>
      <w:tblPr>
        <w:tblW w:w="849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1786"/>
        <w:gridCol w:w="6704"/>
      </w:tblGrid>
      <w:tr w:rsidR="5C959E8A" w14:paraId="29F36C70" w14:textId="77777777" w:rsidTr="00CC5E89">
        <w:trPr>
          <w:trHeight w:val="555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34511FD4" w14:textId="16614A15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 xml:space="preserve">Criterio de aceptación </w:t>
            </w:r>
            <w:r w:rsidR="3EC39A37"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2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52C18686" w14:textId="2535C6A3" w:rsidR="5C959E8A" w:rsidRDefault="5C959E8A" w:rsidP="5C959E8A">
            <w:pPr>
              <w:spacing w:line="276" w:lineRule="auto"/>
              <w:ind w:left="113" w:right="11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 xml:space="preserve">El sistema debe permitir </w:t>
            </w:r>
            <w:r w:rsidR="1EF8DA73"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agregar documentos</w:t>
            </w:r>
          </w:p>
        </w:tc>
      </w:tr>
      <w:tr w:rsidR="5C959E8A" w14:paraId="1F697BF8" w14:textId="77777777" w:rsidTr="00CC5E89">
        <w:trPr>
          <w:trHeight w:val="48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857D2" w14:textId="1B2D4573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Descripción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C9C94F" w14:textId="51E78D3E" w:rsidR="14367723" w:rsidRDefault="14367723" w:rsidP="00FF603C">
            <w:pPr>
              <w:spacing w:before="120" w:after="120" w:line="276" w:lineRule="auto"/>
              <w:ind w:left="113" w:right="113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Se comprobará cómo reacciona el sistema al agregar un documento </w:t>
            </w:r>
            <w:r w:rsidR="00FF603C">
              <w:rPr>
                <w:rFonts w:ascii="Arial" w:eastAsia="Arial" w:hAnsi="Arial" w:cs="Arial"/>
                <w:sz w:val="20"/>
                <w:szCs w:val="20"/>
                <w:lang w:val="es"/>
              </w:rPr>
              <w:t>a la DUE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</w:tc>
      </w:tr>
      <w:tr w:rsidR="5C959E8A" w14:paraId="0C78FC67" w14:textId="77777777" w:rsidTr="00CC5E89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6C59F" w14:textId="7D42C0A7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Escenario 1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6CD1E" w14:textId="6FFCBDCA" w:rsidR="5C959E8A" w:rsidRDefault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del w:id="85" w:author="servicios_dvucept04" w:date="2024-04-18T18:55:00Z">
              <w:r w:rsidRPr="33B7786F" w:rsidDel="2D550FC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</w:rPr>
                <w:delText>Acceso de</w:delText>
              </w:r>
              <w:r w:rsidRPr="33B7786F" w:rsidDel="20C2C2D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</w:rPr>
                <w:delText>sde</w:delText>
              </w:r>
              <w:r w:rsidRPr="33B7786F" w:rsidDel="2D550FC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</w:rPr>
                <w:delText xml:space="preserve"> la </w:delText>
              </w:r>
              <w:r w:rsidRPr="33B7786F" w:rsidDel="20C2C2D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</w:rPr>
                <w:delText>opción a</w:delText>
              </w:r>
            </w:del>
            <w:ins w:id="86" w:author="servicios_dvucept04" w:date="2024-04-18T18:55:00Z">
              <w:r w:rsidR="2897BBDE" w:rsidRPr="33B7786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</w:rPr>
                <w:t>A</w:t>
              </w:r>
            </w:ins>
            <w:r w:rsidR="20C2C2DF" w:rsidRPr="33B7786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djuntar documentos</w:t>
            </w:r>
            <w:ins w:id="87" w:author="servicios_dvucept04" w:date="2024-04-18T18:55:00Z">
              <w:r w:rsidR="56F8E021" w:rsidRPr="33B7786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  <w:lang w:val="es"/>
                </w:rPr>
                <w:t xml:space="preserve"> con éxito</w:t>
              </w:r>
            </w:ins>
          </w:p>
          <w:p w14:paraId="41885B57" w14:textId="21B94838" w:rsidR="5C959E8A" w:rsidRDefault="2D550FCF" w:rsidP="33B7786F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</w:rPr>
            </w:pPr>
            <w:r w:rsidRPr="33B7786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Dado</w:t>
            </w:r>
            <w:r w:rsidRPr="33B7786F">
              <w:rPr>
                <w:rFonts w:ascii="Arial" w:eastAsia="Arial" w:hAnsi="Arial" w:cs="Arial"/>
                <w:sz w:val="20"/>
                <w:szCs w:val="20"/>
              </w:rPr>
              <w:t xml:space="preserve"> un rol autorizado ubicado en </w:t>
            </w:r>
            <w:r w:rsidR="20C2C2DF" w:rsidRPr="33B7786F">
              <w:rPr>
                <w:rFonts w:ascii="Arial" w:eastAsia="Arial" w:hAnsi="Arial" w:cs="Arial"/>
                <w:sz w:val="20"/>
                <w:szCs w:val="20"/>
              </w:rPr>
              <w:t>el detalle de la DUE</w:t>
            </w:r>
            <w:r w:rsidRPr="33B7786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ins w:id="88" w:author="servicios_dvucept04" w:date="2024-04-18T18:56:00Z">
              <w:r w:rsidR="10156D73" w:rsidRPr="33B7786F">
                <w:rPr>
                  <w:rFonts w:ascii="Arial" w:eastAsia="Arial" w:hAnsi="Arial" w:cs="Arial"/>
                  <w:sz w:val="20"/>
                  <w:szCs w:val="20"/>
                </w:rPr>
                <w:t>si en cada uno de sus documentos uno de sus estados es guardado u opinado desfavorable o si se realiza la modificación del detalle de documentos VUCEPERPAM-762 Detalle del DUE</w:t>
              </w:r>
              <w:r w:rsidR="1D5E3530" w:rsidRPr="33B7786F"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</w:p>
          <w:p w14:paraId="280FAF12" w14:textId="332EA9C1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seleccione '</w:t>
            </w:r>
            <w:r w:rsidR="2D741D4D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Agregar 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Documentos'</w:t>
            </w:r>
            <w:r w:rsidR="63104016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y se confirme con “</w:t>
            </w:r>
            <w:r w:rsidR="00FF603C">
              <w:rPr>
                <w:rFonts w:ascii="Arial" w:eastAsia="Arial" w:hAnsi="Arial" w:cs="Arial"/>
                <w:sz w:val="20"/>
                <w:szCs w:val="20"/>
                <w:lang w:val="es"/>
              </w:rPr>
              <w:t>agregar</w:t>
            </w:r>
            <w:r w:rsidR="63104016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”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  <w:p w14:paraId="192A2E5F" w14:textId="6A681B96" w:rsidR="5C959E8A" w:rsidRDefault="20F2530D" w:rsidP="4EB06E87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</w:rPr>
            </w:pPr>
            <w:r w:rsidRPr="4EB06E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Entonces</w:t>
            </w:r>
            <w:r w:rsidRPr="4EB06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82DE32A" w:rsidRPr="4EB06E87">
              <w:rPr>
                <w:rFonts w:ascii="Arial" w:eastAsia="Arial" w:hAnsi="Arial" w:cs="Arial"/>
                <w:sz w:val="20"/>
                <w:szCs w:val="20"/>
              </w:rPr>
              <w:t>mue</w:t>
            </w:r>
            <w:r w:rsidRPr="4EB06E87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182DE32A" w:rsidRPr="4EB06E87">
              <w:rPr>
                <w:rFonts w:ascii="Arial" w:eastAsia="Arial" w:hAnsi="Arial" w:cs="Arial"/>
                <w:sz w:val="20"/>
                <w:szCs w:val="20"/>
              </w:rPr>
              <w:t xml:space="preserve">tra los campos de ingreso </w:t>
            </w:r>
            <w:r w:rsidR="38790E37" w:rsidRPr="4EB06E87">
              <w:rPr>
                <w:rFonts w:ascii="Arial" w:eastAsia="Arial" w:hAnsi="Arial" w:cs="Arial"/>
                <w:sz w:val="20"/>
                <w:szCs w:val="20"/>
              </w:rPr>
              <w:t xml:space="preserve">y da clic en el botón agregar mostrándose </w:t>
            </w:r>
            <w:r w:rsidR="0B4F8CC4" w:rsidRPr="4EB06E87">
              <w:rPr>
                <w:rFonts w:ascii="Arial" w:eastAsia="Arial" w:hAnsi="Arial" w:cs="Arial"/>
                <w:sz w:val="20"/>
                <w:szCs w:val="20"/>
              </w:rPr>
              <w:t>en la lista</w:t>
            </w:r>
            <w:ins w:id="89" w:author="rprudencioh" w:date="2024-04-16T17:25:00Z">
              <w:r w:rsidR="1D271C68" w:rsidRPr="4EB06E87">
                <w:rPr>
                  <w:rFonts w:ascii="Arial" w:eastAsia="Arial" w:hAnsi="Arial" w:cs="Arial"/>
                  <w:sz w:val="20"/>
                  <w:szCs w:val="20"/>
                </w:rPr>
                <w:t xml:space="preserve"> y el mensaje de informativo I0001</w:t>
              </w:r>
            </w:ins>
          </w:p>
        </w:tc>
      </w:tr>
      <w:tr w:rsidR="4EB06E87" w14:paraId="29CDB2CC" w14:textId="77777777" w:rsidTr="00CC5E89">
        <w:trPr>
          <w:trHeight w:val="300"/>
          <w:ins w:id="90" w:author="rprudencioh" w:date="2024-04-16T17:27:00Z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7EFD7" w14:textId="41782589" w:rsidR="4EB06E87" w:rsidRDefault="4EB06E87" w:rsidP="4EB06E87">
            <w:pPr>
              <w:spacing w:line="276" w:lineRule="auto"/>
              <w:ind w:left="113" w:right="113"/>
            </w:pPr>
            <w:r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Escenario </w:t>
            </w:r>
            <w:ins w:id="91" w:author="rprudencioh" w:date="2024-04-16T17:27:00Z">
              <w:r w:rsidR="1A0EBAE5" w:rsidRPr="4EB06E87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t>2</w:t>
              </w:r>
            </w:ins>
            <w:del w:id="92" w:author="rprudencioh" w:date="2024-04-16T17:27:00Z">
              <w:r w:rsidRPr="4EB06E87" w:rsidDel="4EB06E87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delText>1</w:delText>
              </w:r>
            </w:del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F1B95" w14:textId="7372149E" w:rsidR="4EB06E87" w:rsidRDefault="4EB06E87">
            <w:pPr>
              <w:spacing w:before="120" w:after="120"/>
              <w:ind w:left="113" w:right="113" w:hanging="1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del w:id="93" w:author="servicios_dvucept04" w:date="2024-04-18T18:55:00Z">
              <w:r w:rsidRPr="33B7786F" w:rsidDel="574D17F9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</w:rPr>
                <w:delText>Acceso desde la opción a</w:delText>
              </w:r>
            </w:del>
            <w:ins w:id="94" w:author="servicios_dvucept04" w:date="2024-04-18T18:55:00Z">
              <w:r w:rsidR="491836E0" w:rsidRPr="33B7786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</w:rPr>
                <w:t>A</w:t>
              </w:r>
            </w:ins>
            <w:r w:rsidR="574D17F9" w:rsidRPr="33B7786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djuntar documentos</w:t>
            </w:r>
            <w:ins w:id="95" w:author="servicios_dvucept04" w:date="2024-04-18T18:55:00Z">
              <w:r w:rsidR="5B26B2F0" w:rsidRPr="33B7786F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  <w:lang w:val="es"/>
                </w:rPr>
                <w:t xml:space="preserve"> sin éxito</w:t>
              </w:r>
            </w:ins>
          </w:p>
          <w:p w14:paraId="77776B05" w14:textId="6FD84993" w:rsidR="4EB06E87" w:rsidRDefault="574D17F9" w:rsidP="33B7786F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33B7786F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33B7786F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un rol autorizado ubicado en el detalle de la DUE</w:t>
            </w:r>
            <w:ins w:id="96" w:author="servicios_dvucept04" w:date="2024-04-18T18:56:00Z">
              <w:r w:rsidR="67C68822" w:rsidRPr="33B7786F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t xml:space="preserve"> </w:t>
              </w:r>
              <w:r w:rsidR="67C68822" w:rsidRPr="33B7786F">
                <w:rPr>
                  <w:rFonts w:ascii="Arial" w:eastAsia="Arial" w:hAnsi="Arial" w:cs="Arial"/>
                  <w:sz w:val="20"/>
                  <w:szCs w:val="20"/>
                </w:rPr>
                <w:t>si en cada uno de sus documentos uno de sus estados es guardado u opinado desfavorable o si se realiza la modificación del detalle de documentos VUCEPERPAM-762 Detalle del DUE.</w:t>
              </w:r>
            </w:ins>
            <w:r w:rsidRPr="33B7786F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</w:p>
          <w:p w14:paraId="0CBB7429" w14:textId="332EA9C1" w:rsidR="4EB06E87" w:rsidRDefault="4EB06E87" w:rsidP="4EB06E87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4EB06E87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seleccione 'Agregar Documentos' y se confirme con “agregar”.</w:t>
            </w:r>
          </w:p>
          <w:p w14:paraId="1CD855CD" w14:textId="55A63AC3" w:rsidR="4EB06E87" w:rsidRDefault="4EB06E87" w:rsidP="4EB06E87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</w:rPr>
            </w:pPr>
            <w:r w:rsidRPr="4EB06E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Entonces</w:t>
            </w:r>
            <w:r w:rsidRPr="4EB06E87">
              <w:rPr>
                <w:rFonts w:ascii="Arial" w:eastAsia="Arial" w:hAnsi="Arial" w:cs="Arial"/>
                <w:sz w:val="20"/>
                <w:szCs w:val="20"/>
              </w:rPr>
              <w:t xml:space="preserve"> muestra los campos de ingreso y da clic en el botón agregar </w:t>
            </w:r>
            <w:del w:id="97" w:author="rprudencioh" w:date="2024-04-16T17:28:00Z">
              <w:r w:rsidRPr="4EB06E87" w:rsidDel="4EB06E87">
                <w:rPr>
                  <w:rFonts w:ascii="Arial" w:eastAsia="Arial" w:hAnsi="Arial" w:cs="Arial"/>
                  <w:sz w:val="20"/>
                  <w:szCs w:val="20"/>
                </w:rPr>
                <w:delText>mostrándose en la lista</w:delText>
              </w:r>
            </w:del>
            <w:ins w:id="98" w:author="rprudencioh" w:date="2024-04-16T17:28:00Z">
              <w:r w:rsidR="6ADEFEFE" w:rsidRPr="4EB06E87">
                <w:rPr>
                  <w:rFonts w:ascii="Arial" w:eastAsia="Arial" w:hAnsi="Arial" w:cs="Arial"/>
                  <w:sz w:val="20"/>
                  <w:szCs w:val="20"/>
                </w:rPr>
                <w:t>y no se realiza el proceso de forma exitosa</w:t>
              </w:r>
            </w:ins>
            <w:r w:rsidRPr="4EB06E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del w:id="99" w:author="rprudencioh" w:date="2024-04-16T17:28:00Z">
              <w:r w:rsidRPr="4EB06E87" w:rsidDel="4EB06E87">
                <w:rPr>
                  <w:rFonts w:ascii="Arial" w:eastAsia="Arial" w:hAnsi="Arial" w:cs="Arial"/>
                  <w:sz w:val="20"/>
                  <w:szCs w:val="20"/>
                </w:rPr>
                <w:delText>y el</w:delText>
              </w:r>
            </w:del>
            <w:ins w:id="100" w:author="rprudencioh" w:date="2024-04-16T17:28:00Z">
              <w:r w:rsidR="0C10BE88" w:rsidRPr="4EB06E87">
                <w:rPr>
                  <w:rFonts w:ascii="Arial" w:eastAsia="Arial" w:hAnsi="Arial" w:cs="Arial"/>
                  <w:sz w:val="20"/>
                  <w:szCs w:val="20"/>
                </w:rPr>
                <w:t>, mostrando un</w:t>
              </w:r>
            </w:ins>
            <w:r w:rsidRPr="4EB06E87">
              <w:rPr>
                <w:rFonts w:ascii="Arial" w:eastAsia="Arial" w:hAnsi="Arial" w:cs="Arial"/>
                <w:sz w:val="20"/>
                <w:szCs w:val="20"/>
              </w:rPr>
              <w:t xml:space="preserve"> mensaje de </w:t>
            </w:r>
            <w:del w:id="101" w:author="rprudencioh" w:date="2024-04-16T17:28:00Z">
              <w:r w:rsidRPr="4EB06E87" w:rsidDel="4EB06E87">
                <w:rPr>
                  <w:rFonts w:ascii="Arial" w:eastAsia="Arial" w:hAnsi="Arial" w:cs="Arial"/>
                  <w:sz w:val="20"/>
                  <w:szCs w:val="20"/>
                </w:rPr>
                <w:delText>informativo</w:delText>
              </w:r>
            </w:del>
            <w:ins w:id="102" w:author="rprudencioh" w:date="2024-04-16T17:28:00Z">
              <w:r w:rsidR="220A1497" w:rsidRPr="4EB06E87">
                <w:rPr>
                  <w:rFonts w:ascii="Arial" w:eastAsia="Arial" w:hAnsi="Arial" w:cs="Arial"/>
                  <w:sz w:val="20"/>
                  <w:szCs w:val="20"/>
                </w:rPr>
                <w:t xml:space="preserve"> error </w:t>
              </w:r>
            </w:ins>
            <w:del w:id="103" w:author="rprudencioh" w:date="2024-04-16T17:28:00Z">
              <w:r w:rsidRPr="4EB06E87" w:rsidDel="4EB06E87">
                <w:rPr>
                  <w:rFonts w:ascii="Arial" w:eastAsia="Arial" w:hAnsi="Arial" w:cs="Arial"/>
                  <w:sz w:val="20"/>
                  <w:szCs w:val="20"/>
                </w:rPr>
                <w:delText xml:space="preserve"> I</w:delText>
              </w:r>
            </w:del>
            <w:ins w:id="104" w:author="rprudencioh" w:date="2024-04-16T17:28:00Z">
              <w:r w:rsidR="307B4CDD" w:rsidRPr="4EB06E87">
                <w:rPr>
                  <w:rFonts w:ascii="Arial" w:eastAsia="Arial" w:hAnsi="Arial" w:cs="Arial"/>
                  <w:sz w:val="20"/>
                  <w:szCs w:val="20"/>
                </w:rPr>
                <w:t>E</w:t>
              </w:r>
            </w:ins>
            <w:r w:rsidRPr="4EB06E87">
              <w:rPr>
                <w:rFonts w:ascii="Arial" w:eastAsia="Arial" w:hAnsi="Arial" w:cs="Arial"/>
                <w:sz w:val="20"/>
                <w:szCs w:val="20"/>
              </w:rPr>
              <w:t>0001</w:t>
            </w:r>
          </w:p>
        </w:tc>
      </w:tr>
      <w:tr w:rsidR="5C959E8A" w14:paraId="70AD2CBD" w14:textId="77777777" w:rsidTr="00CC5E89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FFA64" w14:textId="4AC31C59" w:rsidR="410469A2" w:rsidRDefault="5EF5BEEC" w:rsidP="5C959E8A">
            <w:pPr>
              <w:spacing w:line="276" w:lineRule="auto"/>
              <w:ind w:left="113" w:right="113"/>
            </w:pPr>
            <w:r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Escenario </w:t>
            </w:r>
            <w:ins w:id="105" w:author="rprudencioh" w:date="2024-04-16T17:27:00Z">
              <w:r w:rsidR="5F0FE089" w:rsidRPr="4EB06E87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t>3</w:t>
              </w:r>
            </w:ins>
            <w:del w:id="106" w:author="rprudencioh" w:date="2024-04-16T17:27:00Z">
              <w:r w:rsidR="410469A2" w:rsidRPr="4EB06E87" w:rsidDel="5EF5BEEC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delText>2</w:delText>
              </w:r>
            </w:del>
          </w:p>
          <w:p w14:paraId="4598F013" w14:textId="642F06D5" w:rsidR="5C959E8A" w:rsidRDefault="5C959E8A" w:rsidP="5C959E8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31F31" w14:textId="7A805517" w:rsidR="00CF66EB" w:rsidRPr="00CF66EB" w:rsidRDefault="410469A2" w:rsidP="00CF66EB">
            <w:pPr>
              <w:pStyle w:val="TableParagraph"/>
              <w:spacing w:before="71"/>
              <w:ind w:left="720" w:hanging="720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00FF603C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Intento adjuntar un archivo con diferente tipo de extensión</w:t>
            </w:r>
          </w:p>
          <w:p w14:paraId="489E721C" w14:textId="4FECC8A3" w:rsidR="00FF603C" w:rsidRDefault="1F178716" w:rsidP="33B7786F">
            <w:pPr>
              <w:spacing w:before="120" w:after="120"/>
              <w:ind w:right="113"/>
              <w:rPr>
                <w:rFonts w:ascii="Arial" w:eastAsia="Arial" w:hAnsi="Arial" w:cs="Arial"/>
                <w:sz w:val="20"/>
                <w:szCs w:val="20"/>
              </w:rPr>
            </w:pPr>
            <w:r w:rsidRPr="33B7786F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33B7786F">
              <w:rPr>
                <w:b/>
                <w:bCs/>
                <w:sz w:val="18"/>
                <w:szCs w:val="18"/>
              </w:rPr>
              <w:t xml:space="preserve"> </w:t>
            </w:r>
            <w:r w:rsidR="20C2C2DF" w:rsidRPr="33B7786F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rol autorizado ubicado en el detalle de la DUE </w:t>
            </w:r>
            <w:ins w:id="107" w:author="servicios_dvucept04" w:date="2024-04-18T18:57:00Z">
              <w:r w:rsidR="54F9D862" w:rsidRPr="33B7786F">
                <w:rPr>
                  <w:rFonts w:ascii="Arial" w:eastAsia="Arial" w:hAnsi="Arial" w:cs="Arial"/>
                  <w:sz w:val="20"/>
                  <w:szCs w:val="20"/>
                </w:rPr>
                <w:t>si en cada uno de sus documentos uno de sus estados es guardado u opinado desfavorable o si se realiza la modificación del detalle de documentos VUCEPERPAM-762 Detalle del DUE</w:t>
              </w:r>
            </w:ins>
          </w:p>
          <w:p w14:paraId="204A3834" w14:textId="68921E39" w:rsidR="39F6254F" w:rsidRDefault="39F6254F" w:rsidP="5C959E8A">
            <w:pPr>
              <w:spacing w:before="120" w:after="120"/>
              <w:ind w:right="113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seleccione 'Agregar Documentos' y se confirme con “</w:t>
            </w:r>
            <w:r w:rsidR="00FF603C">
              <w:rPr>
                <w:rFonts w:ascii="Arial" w:eastAsia="Arial" w:hAnsi="Arial" w:cs="Arial"/>
                <w:sz w:val="20"/>
                <w:szCs w:val="20"/>
                <w:lang w:val="es"/>
              </w:rPr>
              <w:t>agregar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”.</w:t>
            </w:r>
          </w:p>
          <w:p w14:paraId="31A8F20F" w14:textId="55960F52" w:rsidR="410469A2" w:rsidRDefault="410469A2" w:rsidP="5C959E8A">
            <w:pPr>
              <w:pStyle w:val="TableParagraph"/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  <w:r w:rsidRPr="00FF603C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Entonces:</w:t>
            </w:r>
            <w:r w:rsidRPr="5C959E8A">
              <w:rPr>
                <w:sz w:val="18"/>
                <w:szCs w:val="18"/>
              </w:rPr>
              <w:t xml:space="preserve"> </w:t>
            </w:r>
            <w:r w:rsidRPr="00FF603C">
              <w:rPr>
                <w:rFonts w:ascii="Arial" w:eastAsia="Arial" w:hAnsi="Arial" w:cs="Arial"/>
                <w:sz w:val="20"/>
                <w:szCs w:val="20"/>
                <w:lang w:val="es"/>
              </w:rPr>
              <w:t>el componente validará el tipo de extensión del documento y muestra un mensaje de error E0050</w:t>
            </w:r>
          </w:p>
          <w:p w14:paraId="04B55058" w14:textId="1FB65F2E" w:rsidR="5C959E8A" w:rsidRDefault="5C959E8A" w:rsidP="5C959E8A">
            <w:pP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</w:p>
        </w:tc>
      </w:tr>
      <w:tr w:rsidR="5C959E8A" w14:paraId="6122B798" w14:textId="77777777" w:rsidTr="00CC5E89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29C6D" w14:textId="3E9439D1" w:rsidR="5C959E8A" w:rsidRDefault="20F2530D" w:rsidP="5C959E8A">
            <w:pPr>
              <w:spacing w:line="276" w:lineRule="auto"/>
              <w:ind w:left="113" w:right="113"/>
              <w:rPr>
                <w:rFonts w:ascii="Arial" w:eastAsia="Arial" w:hAnsi="Arial" w:cs="Arial"/>
                <w:sz w:val="20"/>
                <w:szCs w:val="20"/>
              </w:rPr>
            </w:pPr>
            <w:r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t>Escenario</w:t>
            </w:r>
            <w:r w:rsidR="31C98C05"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ins w:id="108" w:author="rprudencioh" w:date="2024-04-16T17:27:00Z">
              <w:r w:rsidR="58957C7D" w:rsidRPr="4EB06E87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t>4</w:t>
              </w:r>
            </w:ins>
            <w:del w:id="109" w:author="rprudencioh" w:date="2024-04-16T17:27:00Z">
              <w:r w:rsidR="5C959E8A" w:rsidRPr="4EB06E87" w:rsidDel="31C98C05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delText>3</w:delText>
              </w:r>
            </w:del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B6DE1" w14:textId="284D5FB3" w:rsidR="00CF66EB" w:rsidRDefault="5C959E8A" w:rsidP="00CF66EB">
            <w:pPr>
              <w:pStyle w:val="TableParagraph"/>
              <w:spacing w:before="7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00CF66E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Intento adjuntar un archivo que sobrepasa el límite de carga</w:t>
            </w:r>
          </w:p>
          <w:p w14:paraId="3B5D11BF" w14:textId="77777777" w:rsidR="00CF66EB" w:rsidRPr="00CF66EB" w:rsidRDefault="00CF66EB" w:rsidP="00CF66EB">
            <w:pPr>
              <w:pStyle w:val="TableParagraph"/>
              <w:spacing w:before="7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</w:p>
          <w:p w14:paraId="372BFF11" w14:textId="3C33407F" w:rsidR="5C959E8A" w:rsidRDefault="2D550FCF" w:rsidP="33B7786F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33B7786F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33B7786F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 xml:space="preserve"> </w:t>
            </w:r>
            <w:r w:rsidR="74B0D40C" w:rsidRPr="33B7786F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rol autorizado ubicado en el detalle de la DUE </w:t>
            </w:r>
            <w:ins w:id="110" w:author="servicios_dvucept04" w:date="2024-04-18T18:57:00Z">
              <w:r w:rsidR="45E55972" w:rsidRPr="33B7786F">
                <w:rPr>
                  <w:rFonts w:ascii="Arial" w:eastAsia="Arial" w:hAnsi="Arial" w:cs="Arial"/>
                  <w:sz w:val="20"/>
                  <w:szCs w:val="20"/>
                </w:rPr>
                <w:t>si en cada uno de sus documentos uno de sus estados es guardado u opinado desfavorable o si se realiza la modificación del detalle de documentos VUCEPERPAM-762 Detalle del DUE</w:t>
              </w:r>
            </w:ins>
          </w:p>
          <w:p w14:paraId="62BAA8C6" w14:textId="777B4FBE" w:rsidR="24C641DD" w:rsidRDefault="24C641DD" w:rsidP="5C959E8A">
            <w:pPr>
              <w:spacing w:before="120" w:after="120"/>
              <w:ind w:right="113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lastRenderedPageBreak/>
              <w:t>Cuando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seleccione 'Agregar Documentos' y se confirme con “</w:t>
            </w:r>
            <w:r w:rsidR="00CF66EB">
              <w:rPr>
                <w:rFonts w:ascii="Arial" w:eastAsia="Arial" w:hAnsi="Arial" w:cs="Arial"/>
                <w:sz w:val="20"/>
                <w:szCs w:val="20"/>
                <w:lang w:val="es"/>
              </w:rPr>
              <w:t>agregar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”.</w:t>
            </w:r>
          </w:p>
          <w:p w14:paraId="660B0D7A" w14:textId="37D02509" w:rsidR="5C959E8A" w:rsidRDefault="5C959E8A" w:rsidP="5C959E8A">
            <w:pPr>
              <w:pStyle w:val="TableParagraph"/>
              <w:spacing w:before="71"/>
              <w:ind w:left="720" w:hanging="720"/>
              <w:rPr>
                <w:rFonts w:ascii="Arial" w:hAnsi="Arial"/>
                <w:i/>
                <w:iCs/>
                <w:sz w:val="18"/>
                <w:szCs w:val="18"/>
              </w:rPr>
            </w:pPr>
            <w:r w:rsidRPr="00CF66EB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</w:t>
            </w:r>
            <w:r w:rsidRPr="5C959E8A">
              <w:rPr>
                <w:sz w:val="18"/>
                <w:szCs w:val="18"/>
              </w:rPr>
              <w:t xml:space="preserve">: </w:t>
            </w:r>
            <w:r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>el componente validará el tamaño del documento y muestra un mensaje de error E0051</w:t>
            </w:r>
          </w:p>
        </w:tc>
      </w:tr>
      <w:tr w:rsidR="5C959E8A" w14:paraId="30530A48" w14:textId="77777777" w:rsidTr="00CC5E89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D44AB" w14:textId="02621967" w:rsidR="5C959E8A" w:rsidRDefault="20F2530D" w:rsidP="4EB06E87">
            <w:pPr>
              <w:spacing w:line="276" w:lineRule="auto"/>
              <w:ind w:left="113" w:right="113"/>
              <w:rPr>
                <w:rFonts w:ascii="Arial"/>
                <w:i/>
                <w:iCs/>
                <w:sz w:val="18"/>
                <w:szCs w:val="18"/>
              </w:rPr>
            </w:pPr>
            <w:r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lastRenderedPageBreak/>
              <w:t>Escenario</w:t>
            </w:r>
            <w:r w:rsidR="61256D8E"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ins w:id="111" w:author="rprudencioh" w:date="2024-04-16T17:27:00Z">
              <w:r w:rsidR="1A0C3E27" w:rsidRPr="4EB06E87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t>5</w:t>
              </w:r>
            </w:ins>
            <w:del w:id="112" w:author="rprudencioh" w:date="2024-04-16T17:27:00Z">
              <w:r w:rsidR="5C959E8A" w:rsidRPr="4EB06E87" w:rsidDel="61256D8E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delText>4</w:delText>
              </w:r>
            </w:del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56BA3" w14:textId="3889FCC4" w:rsidR="5C959E8A" w:rsidRPr="00CF66EB" w:rsidRDefault="5C959E8A" w:rsidP="00CF66EB">
            <w:pPr>
              <w:pStyle w:val="TableParagraph"/>
              <w:spacing w:before="7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00CF66E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Intento adjuntar un archivo con un tipo de documento existente en la lista</w:t>
            </w:r>
          </w:p>
          <w:p w14:paraId="77B21813" w14:textId="0EF9FEA2" w:rsidR="5C959E8A" w:rsidRDefault="2D550FCF">
            <w:pPr>
              <w:pStyle w:val="TableParagraph"/>
              <w:spacing w:before="143"/>
              <w:ind w:right="379"/>
              <w:rPr>
                <w:rFonts w:ascii="Arial" w:eastAsia="Arial" w:hAnsi="Arial" w:cs="Arial"/>
                <w:sz w:val="20"/>
                <w:szCs w:val="20"/>
              </w:rPr>
              <w:pPrChange w:id="113" w:author="servicios_dvucept04" w:date="2024-04-18T18:57:00Z">
                <w:pPr>
                  <w:pStyle w:val="TableParagraph"/>
                  <w:spacing w:before="143"/>
                  <w:ind w:left="720" w:right="379" w:hanging="720"/>
                </w:pPr>
              </w:pPrChange>
            </w:pPr>
            <w:r w:rsidRPr="33B7786F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33B7786F">
              <w:rPr>
                <w:sz w:val="18"/>
                <w:szCs w:val="18"/>
              </w:rPr>
              <w:t xml:space="preserve"> </w:t>
            </w:r>
            <w:r w:rsidR="74B0D40C" w:rsidRPr="33B7786F">
              <w:rPr>
                <w:rFonts w:ascii="Arial" w:eastAsia="Arial" w:hAnsi="Arial" w:cs="Arial"/>
                <w:sz w:val="20"/>
                <w:szCs w:val="20"/>
                <w:lang w:val="es"/>
              </w:rPr>
              <w:t>un rol autorizado ubicado en el detalle de la DUE</w:t>
            </w:r>
            <w:ins w:id="114" w:author="servicios_dvucept04" w:date="2024-04-18T18:57:00Z">
              <w:r w:rsidR="3BF6D2AB" w:rsidRPr="33B7786F">
                <w:rPr>
                  <w:rFonts w:ascii="Arial" w:eastAsia="Arial" w:hAnsi="Arial" w:cs="Arial"/>
                  <w:sz w:val="20"/>
                  <w:szCs w:val="20"/>
                </w:rPr>
                <w:t xml:space="preserve"> si en cada uno de sus documentos uno de sus estados es guardado u opinado desfavorable o si se realiza la modificación del detalle de documentos VUCEPERPAM-762 Detalle del DUE</w:t>
              </w:r>
            </w:ins>
          </w:p>
          <w:p w14:paraId="4552231D" w14:textId="77777777" w:rsidR="5C959E8A" w:rsidRDefault="5C959E8A" w:rsidP="5C959E8A">
            <w:pPr>
              <w:pStyle w:val="TableParagraph"/>
              <w:ind w:left="720" w:hanging="720"/>
              <w:rPr>
                <w:sz w:val="18"/>
                <w:szCs w:val="18"/>
              </w:rPr>
            </w:pPr>
          </w:p>
          <w:p w14:paraId="043CE002" w14:textId="6A9126C7" w:rsidR="5C959E8A" w:rsidRDefault="5C959E8A" w:rsidP="5C959E8A">
            <w:pPr>
              <w:pStyle w:val="TableParagraph"/>
              <w:ind w:left="720" w:hanging="720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00CF66EB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5C959E8A">
              <w:rPr>
                <w:sz w:val="18"/>
                <w:szCs w:val="18"/>
              </w:rPr>
              <w:t xml:space="preserve"> </w:t>
            </w:r>
            <w:r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>seleccione 'Agregar Documento”</w:t>
            </w:r>
            <w:r w:rsidR="32D945AA"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32D945AA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y se confirme con “</w:t>
            </w:r>
            <w:r w:rsidR="00CF66EB">
              <w:rPr>
                <w:rFonts w:ascii="Arial" w:eastAsia="Arial" w:hAnsi="Arial" w:cs="Arial"/>
                <w:sz w:val="20"/>
                <w:szCs w:val="20"/>
                <w:lang w:val="es"/>
              </w:rPr>
              <w:t>agregar</w:t>
            </w:r>
            <w:r w:rsidR="32D945AA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”.</w:t>
            </w:r>
          </w:p>
          <w:p w14:paraId="78366C4F" w14:textId="77777777" w:rsidR="5C959E8A" w:rsidRDefault="5C959E8A" w:rsidP="5C959E8A">
            <w:pPr>
              <w:pStyle w:val="TableParagraph"/>
              <w:ind w:left="720" w:hanging="720"/>
              <w:rPr>
                <w:sz w:val="18"/>
                <w:szCs w:val="18"/>
              </w:rPr>
            </w:pPr>
          </w:p>
          <w:p w14:paraId="72EAFEC0" w14:textId="37B2412B" w:rsidR="5C959E8A" w:rsidRDefault="5C959E8A" w:rsidP="5C959E8A">
            <w:pPr>
              <w:pStyle w:val="TableParagraph"/>
              <w:spacing w:before="71"/>
              <w:ind w:left="720" w:hanging="720"/>
              <w:rPr>
                <w:rFonts w:ascii="Arial" w:hAnsi="Arial"/>
                <w:i/>
                <w:iCs/>
                <w:sz w:val="18"/>
                <w:szCs w:val="18"/>
              </w:rPr>
            </w:pPr>
            <w:r w:rsidRPr="00CF66EB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</w:t>
            </w:r>
            <w:r w:rsidRPr="5C959E8A">
              <w:rPr>
                <w:sz w:val="18"/>
                <w:szCs w:val="18"/>
              </w:rPr>
              <w:t xml:space="preserve">: </w:t>
            </w:r>
            <w:r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>el componente validará el tipo de documento existentes en la lista de archivos y muestra un mensaje de error E0052</w:t>
            </w:r>
          </w:p>
        </w:tc>
      </w:tr>
      <w:tr w:rsidR="5C959E8A" w14:paraId="3A7A2F05" w14:textId="77777777" w:rsidTr="00CC5E89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238DA5" w14:textId="344329EE" w:rsidR="5C959E8A" w:rsidRDefault="20F2530D" w:rsidP="4EB06E87">
            <w:pPr>
              <w:spacing w:line="276" w:lineRule="auto"/>
              <w:ind w:left="113" w:right="113"/>
              <w:rPr>
                <w:rFonts w:ascii="Arial"/>
                <w:i/>
                <w:iCs/>
                <w:sz w:val="18"/>
                <w:szCs w:val="18"/>
              </w:rPr>
            </w:pPr>
            <w:r w:rsidRPr="4EB06E87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Escenario </w:t>
            </w:r>
            <w:ins w:id="115" w:author="rprudencioh" w:date="2024-04-16T17:27:00Z">
              <w:r w:rsidR="4B5C7F78" w:rsidRPr="4EB06E87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t>6</w:t>
              </w:r>
            </w:ins>
            <w:del w:id="116" w:author="rprudencioh" w:date="2024-04-16T17:27:00Z">
              <w:r w:rsidR="5C959E8A" w:rsidRPr="4EB06E87" w:rsidDel="2253E725">
                <w:rPr>
                  <w:rFonts w:ascii="Arial" w:eastAsia="Arial" w:hAnsi="Arial" w:cs="Arial"/>
                  <w:sz w:val="20"/>
                  <w:szCs w:val="20"/>
                  <w:lang w:val="es"/>
                </w:rPr>
                <w:delText>5</w:delText>
              </w:r>
            </w:del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E53F2" w14:textId="4D5FE900" w:rsidR="5C959E8A" w:rsidRDefault="5C959E8A" w:rsidP="00CF66EB">
            <w:pPr>
              <w:pStyle w:val="TableParagraph"/>
              <w:spacing w:before="7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00CF66E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 xml:space="preserve">Intento adjuntar un archivo con un </w:t>
            </w:r>
            <w:r w:rsidR="49397183" w:rsidRPr="00CF66E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archivo de nombre de tamaño largo o car</w:t>
            </w:r>
            <w:r w:rsidR="1DE30952" w:rsidRPr="00CF66E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acteres especiales</w:t>
            </w:r>
          </w:p>
          <w:p w14:paraId="02F32187" w14:textId="77777777" w:rsidR="00CF66EB" w:rsidRPr="00CF66EB" w:rsidRDefault="00CF66EB" w:rsidP="00CF66EB">
            <w:pPr>
              <w:pStyle w:val="TableParagraph"/>
              <w:spacing w:before="7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</w:p>
          <w:p w14:paraId="1D5783F4" w14:textId="7C36E95F" w:rsidR="5C959E8A" w:rsidRDefault="2D550FCF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  <w:pPrChange w:id="117" w:author="servicios_dvucept04" w:date="2024-04-18T18:57:00Z">
                <w:pPr>
                  <w:pStyle w:val="TableParagraph"/>
                  <w:ind w:left="720" w:hanging="720"/>
                </w:pPr>
              </w:pPrChange>
            </w:pPr>
            <w:r w:rsidRPr="33B7786F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33B7786F">
              <w:rPr>
                <w:sz w:val="18"/>
                <w:szCs w:val="18"/>
              </w:rPr>
              <w:t xml:space="preserve"> </w:t>
            </w:r>
            <w:r w:rsidR="74B0D40C" w:rsidRPr="33B7786F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rol autorizado ubicado en el detalle de la DUE </w:t>
            </w:r>
            <w:ins w:id="118" w:author="servicios_dvucept04" w:date="2024-04-18T18:57:00Z">
              <w:r w:rsidR="7A73292A" w:rsidRPr="33B7786F">
                <w:rPr>
                  <w:rFonts w:ascii="Arial" w:eastAsia="Arial" w:hAnsi="Arial" w:cs="Arial"/>
                  <w:sz w:val="20"/>
                  <w:szCs w:val="20"/>
                </w:rPr>
                <w:t>si en cada uno de sus documentos uno de sus estados es guardado u opinado desfavorable o si se realiza la modificación del detalle de documentos VUCEPERPAM-762 Detalle del DUE</w:t>
              </w:r>
            </w:ins>
          </w:p>
          <w:p w14:paraId="4459F722" w14:textId="77777777" w:rsidR="00CF66EB" w:rsidRDefault="00CF66EB" w:rsidP="5C959E8A">
            <w:pPr>
              <w:pStyle w:val="TableParagraph"/>
              <w:ind w:left="720" w:hanging="720"/>
              <w:rPr>
                <w:sz w:val="18"/>
                <w:szCs w:val="18"/>
              </w:rPr>
            </w:pPr>
          </w:p>
          <w:p w14:paraId="357002E5" w14:textId="6090064B" w:rsidR="5C959E8A" w:rsidRDefault="5C959E8A" w:rsidP="5C959E8A">
            <w:pPr>
              <w:pStyle w:val="TableParagraph"/>
              <w:ind w:left="720" w:hanging="720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00CF66EB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5C959E8A">
              <w:rPr>
                <w:sz w:val="18"/>
                <w:szCs w:val="18"/>
              </w:rPr>
              <w:t xml:space="preserve"> </w:t>
            </w:r>
            <w:r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>seleccione 'Agregar Documento”</w:t>
            </w:r>
            <w:r w:rsidR="0F230D1C"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0F230D1C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y se confirme con “</w:t>
            </w:r>
            <w:r w:rsidR="00CF66EB">
              <w:rPr>
                <w:rFonts w:ascii="Arial" w:eastAsia="Arial" w:hAnsi="Arial" w:cs="Arial"/>
                <w:sz w:val="20"/>
                <w:szCs w:val="20"/>
                <w:lang w:val="es"/>
              </w:rPr>
              <w:t>agregar</w:t>
            </w:r>
            <w:r w:rsidR="0F230D1C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”.</w:t>
            </w:r>
          </w:p>
          <w:p w14:paraId="6666980D" w14:textId="77777777" w:rsidR="5C959E8A" w:rsidRDefault="5C959E8A" w:rsidP="5C959E8A">
            <w:pPr>
              <w:pStyle w:val="TableParagraph"/>
              <w:ind w:left="720" w:hanging="720"/>
              <w:rPr>
                <w:sz w:val="18"/>
                <w:szCs w:val="18"/>
              </w:rPr>
            </w:pPr>
          </w:p>
          <w:p w14:paraId="3A07FDE9" w14:textId="0B569BFE" w:rsidR="5C959E8A" w:rsidRDefault="5C959E8A" w:rsidP="5C959E8A">
            <w:pPr>
              <w:pStyle w:val="TableParagraph"/>
              <w:spacing w:before="71"/>
              <w:ind w:left="720" w:hanging="720"/>
              <w:rPr>
                <w:rFonts w:asciiTheme="minorHAnsi" w:eastAsiaTheme="minorEastAsia" w:hAnsiTheme="minorHAnsi" w:cstheme="minorBidi"/>
                <w:sz w:val="20"/>
                <w:szCs w:val="20"/>
                <w:highlight w:val="yellow"/>
              </w:rPr>
            </w:pPr>
            <w:r w:rsidRPr="00CF66EB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</w:t>
            </w:r>
            <w:r w:rsidRPr="5C959E8A">
              <w:rPr>
                <w:sz w:val="18"/>
                <w:szCs w:val="18"/>
              </w:rPr>
              <w:t xml:space="preserve">: </w:t>
            </w:r>
            <w:r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el componente validará el </w:t>
            </w:r>
            <w:r w:rsidR="2E2CC7B5"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>nombre del archivo</w:t>
            </w:r>
            <w:r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y muestra un mensaje de error E00</w:t>
            </w:r>
            <w:r w:rsidR="4E09FFA0" w:rsidRPr="00CF66EB">
              <w:rPr>
                <w:rFonts w:ascii="Arial" w:eastAsia="Arial" w:hAnsi="Arial" w:cs="Arial"/>
                <w:sz w:val="20"/>
                <w:szCs w:val="20"/>
                <w:lang w:val="es"/>
              </w:rPr>
              <w:t>61</w:t>
            </w:r>
          </w:p>
        </w:tc>
      </w:tr>
      <w:tr w:rsidR="00CC5E89" w14:paraId="1B31B6B6" w14:textId="77777777" w:rsidTr="00CC5E89">
        <w:trPr>
          <w:trHeight w:val="1770"/>
          <w:ins w:id="119" w:author="Martín Andrés Gutiérrez López" w:date="2025-01-14T11:14:00Z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8AC71" w14:textId="5D35DE6C" w:rsidR="00CC5E89" w:rsidRPr="00CC5E89" w:rsidRDefault="00CC5E89" w:rsidP="4EB06E87">
            <w:pPr>
              <w:spacing w:line="276" w:lineRule="auto"/>
              <w:ind w:left="113" w:right="113"/>
              <w:rPr>
                <w:ins w:id="120" w:author="Martín Andrés Gutiérrez López" w:date="2025-01-14T11:14:00Z" w16du:dateUtc="2025-01-14T16:14:00Z"/>
                <w:rFonts w:ascii="Arial" w:eastAsia="Arial" w:hAnsi="Arial" w:cs="Arial"/>
                <w:sz w:val="20"/>
                <w:szCs w:val="20"/>
                <w:highlight w:val="yellow"/>
                <w:lang w:val="es"/>
                <w:rPrChange w:id="121" w:author="Martín Andrés Gutiérrez López" w:date="2025-01-14T11:18:00Z" w16du:dateUtc="2025-01-14T16:18:00Z">
                  <w:rPr>
                    <w:ins w:id="122" w:author="Martín Andrés Gutiérrez López" w:date="2025-01-14T11:14:00Z" w16du:dateUtc="2025-01-14T16:14:00Z"/>
                    <w:rFonts w:ascii="Arial" w:eastAsia="Arial" w:hAnsi="Arial" w:cs="Arial"/>
                    <w:sz w:val="20"/>
                    <w:szCs w:val="20"/>
                    <w:lang w:val="es"/>
                  </w:rPr>
                </w:rPrChange>
              </w:rPr>
            </w:pPr>
            <w:ins w:id="123" w:author="Martín Andrés Gutiérrez López" w:date="2025-01-14T11:14:00Z" w16du:dateUtc="2025-01-14T16:14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24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>Escenario 7</w:t>
              </w:r>
            </w:ins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A1669" w14:textId="0FF9C8E5" w:rsidR="00CC5E89" w:rsidRPr="00CC5E89" w:rsidRDefault="00CC5E89" w:rsidP="00CC5E89">
            <w:pPr>
              <w:spacing w:before="120" w:after="120"/>
              <w:ind w:left="113" w:right="113" w:hanging="11"/>
              <w:rPr>
                <w:ins w:id="125" w:author="Martín Andrés Gutiérrez López" w:date="2025-01-14T11:14:00Z" w16du:dateUtc="2025-01-14T16:14:00Z"/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highlight w:val="yellow"/>
                <w:lang w:val="es"/>
                <w:rPrChange w:id="126" w:author="Martín Andrés Gutiérrez López" w:date="2025-01-14T11:18:00Z" w16du:dateUtc="2025-01-14T16:18:00Z">
                  <w:rPr>
                    <w:ins w:id="127" w:author="Martín Andrés Gutiérrez López" w:date="2025-01-14T11:14:00Z" w16du:dateUtc="2025-01-14T16:14:00Z"/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  <w:lang w:val="es"/>
                  </w:rPr>
                </w:rPrChange>
              </w:rPr>
            </w:pPr>
            <w:ins w:id="128" w:author="Martín Andrés Gutiérrez López" w:date="2025-01-14T11:14:00Z" w16du:dateUtc="2025-01-14T16:14:00Z">
              <w:r w:rsidRPr="00CC5E89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  <w:highlight w:val="yellow"/>
                  <w:rPrChange w:id="129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rPrChange>
                </w:rPr>
                <w:t>Adjuntar documentos</w:t>
              </w:r>
              <w:r w:rsidRPr="00CC5E89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  <w:highlight w:val="yellow"/>
                  <w:lang w:val="es"/>
                  <w:rPrChange w:id="130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i/>
                      <w:iCs/>
                      <w:sz w:val="20"/>
                      <w:szCs w:val="20"/>
                      <w:lang w:val="es"/>
                    </w:rPr>
                  </w:rPrChange>
                </w:rPr>
                <w:t xml:space="preserve"> con éxito y descuenta el documento</w:t>
              </w:r>
            </w:ins>
          </w:p>
          <w:p w14:paraId="49EAB1CE" w14:textId="79A13BD7" w:rsidR="00CC5E89" w:rsidRPr="00CC5E89" w:rsidRDefault="00CC5E89" w:rsidP="00CC5E89">
            <w:pPr>
              <w:spacing w:before="120" w:after="120"/>
              <w:ind w:left="113" w:right="113" w:hanging="11"/>
              <w:rPr>
                <w:ins w:id="131" w:author="Martín Andrés Gutiérrez López" w:date="2025-01-14T11:14:00Z" w16du:dateUtc="2025-01-14T16:14:00Z"/>
                <w:rFonts w:ascii="Arial" w:eastAsia="Arial" w:hAnsi="Arial" w:cs="Arial"/>
                <w:sz w:val="20"/>
                <w:szCs w:val="20"/>
                <w:highlight w:val="yellow"/>
                <w:rPrChange w:id="132" w:author="Martín Andrés Gutiérrez López" w:date="2025-01-14T11:18:00Z" w16du:dateUtc="2025-01-14T16:18:00Z">
                  <w:rPr>
                    <w:ins w:id="133" w:author="Martín Andrés Gutiérrez López" w:date="2025-01-14T11:14:00Z" w16du:dateUtc="2025-01-14T16:14:00Z"/>
                    <w:rFonts w:ascii="Arial" w:eastAsia="Arial" w:hAnsi="Arial" w:cs="Arial"/>
                    <w:sz w:val="20"/>
                    <w:szCs w:val="20"/>
                  </w:rPr>
                </w:rPrChange>
              </w:rPr>
            </w:pPr>
            <w:ins w:id="134" w:author="Martín Andrés Gutiérrez López" w:date="2025-01-14T11:14:00Z" w16du:dateUtc="2025-01-14T16:14:00Z">
              <w:r w:rsidRPr="00CC5E89">
                <w:rPr>
                  <w:rFonts w:ascii="Arial" w:eastAsia="Arial" w:hAnsi="Arial" w:cs="Arial"/>
                  <w:b/>
                  <w:bCs/>
                  <w:sz w:val="20"/>
                  <w:szCs w:val="20"/>
                  <w:highlight w:val="yellow"/>
                  <w:rPrChange w:id="135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Dado</w:t>
              </w:r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136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 xml:space="preserve"> un rol autorizado ubicado en el detalle de la DUE si en cada uno de sus </w:t>
              </w:r>
            </w:ins>
            <w:ins w:id="137" w:author="Martín Andrés Gutiérrez López" w:date="2025-01-14T11:15:00Z" w16du:dateUtc="2025-01-14T16:15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138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 xml:space="preserve">pestañas </w:t>
              </w:r>
            </w:ins>
            <w:ins w:id="139" w:author="Martín Andrés Gutiérrez López" w:date="2025-01-14T11:14:00Z" w16du:dateUtc="2025-01-14T16:14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140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 xml:space="preserve">uno de sus estados es </w:t>
              </w:r>
            </w:ins>
            <w:ins w:id="141" w:author="Martín Andrés Gutiérrez López" w:date="2025-01-14T11:15:00Z" w16du:dateUtc="2025-01-14T16:15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142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>“por enviar” o “por corregir”</w:t>
              </w:r>
            </w:ins>
          </w:p>
          <w:p w14:paraId="4BB408BF" w14:textId="45A7D3B4" w:rsidR="00CC5E89" w:rsidRPr="00CC5E89" w:rsidRDefault="00CC5E89" w:rsidP="00CC5E89">
            <w:pPr>
              <w:spacing w:before="120" w:after="120"/>
              <w:ind w:left="113" w:right="113" w:hanging="11"/>
              <w:rPr>
                <w:ins w:id="143" w:author="Martín Andrés Gutiérrez López" w:date="2025-01-14T11:14:00Z" w16du:dateUtc="2025-01-14T16:14:00Z"/>
                <w:rFonts w:ascii="Arial" w:eastAsia="Arial" w:hAnsi="Arial" w:cs="Arial"/>
                <w:sz w:val="20"/>
                <w:szCs w:val="20"/>
                <w:highlight w:val="yellow"/>
                <w:lang w:val="es"/>
                <w:rPrChange w:id="144" w:author="Martín Andrés Gutiérrez López" w:date="2025-01-14T11:18:00Z" w16du:dateUtc="2025-01-14T16:18:00Z">
                  <w:rPr>
                    <w:ins w:id="145" w:author="Martín Andrés Gutiérrez López" w:date="2025-01-14T11:14:00Z" w16du:dateUtc="2025-01-14T16:14:00Z"/>
                    <w:rFonts w:ascii="Arial" w:eastAsia="Arial" w:hAnsi="Arial" w:cs="Arial"/>
                    <w:sz w:val="20"/>
                    <w:szCs w:val="20"/>
                    <w:lang w:val="es"/>
                  </w:rPr>
                </w:rPrChange>
              </w:rPr>
            </w:pPr>
            <w:ins w:id="146" w:author="Martín Andrés Gutiérrez López" w:date="2025-01-14T11:14:00Z" w16du:dateUtc="2025-01-14T16:14:00Z">
              <w:r w:rsidRPr="00CC5E89">
                <w:rPr>
                  <w:rFonts w:ascii="Arial" w:eastAsia="Arial" w:hAnsi="Arial" w:cs="Arial"/>
                  <w:b/>
                  <w:bCs/>
                  <w:sz w:val="20"/>
                  <w:szCs w:val="20"/>
                  <w:highlight w:val="yellow"/>
                  <w:lang w:val="es"/>
                  <w:rPrChange w:id="147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s"/>
                    </w:rPr>
                  </w:rPrChange>
                </w:rPr>
                <w:t>Cuando</w:t>
              </w:r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48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 seleccione 'Agregar Documentos'</w:t>
              </w:r>
            </w:ins>
            <w:ins w:id="149" w:author="Martín Andrés Gutiérrez López" w:date="2025-01-14T11:17:00Z" w16du:dateUtc="2025-01-14T16:17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50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 con un documento con Tipo de Documento seleccionado (excepto Recibo de Pagos)</w:t>
              </w:r>
            </w:ins>
            <w:ins w:id="151" w:author="Martín Andrés Gutiérrez López" w:date="2025-01-14T11:14:00Z" w16du:dateUtc="2025-01-14T16:14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52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 y se confirme con “agregar”</w:t>
              </w:r>
            </w:ins>
            <w:ins w:id="153" w:author="Martín Andrés Gutiérrez López" w:date="2025-01-14T11:15:00Z" w16du:dateUtc="2025-01-14T16:15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54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, </w:t>
              </w:r>
            </w:ins>
          </w:p>
          <w:p w14:paraId="320C414B" w14:textId="58663614" w:rsidR="00CC5E89" w:rsidRPr="00CC5E89" w:rsidRDefault="00CC5E89" w:rsidP="00CC5E89">
            <w:pPr>
              <w:pStyle w:val="TableParagraph"/>
              <w:spacing w:before="71"/>
              <w:rPr>
                <w:ins w:id="155" w:author="Martín Andrés Gutiérrez López" w:date="2025-01-14T11:14:00Z" w16du:dateUtc="2025-01-14T16:14:00Z"/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highlight w:val="yellow"/>
                <w:lang w:val="es"/>
                <w:rPrChange w:id="156" w:author="Martín Andrés Gutiérrez López" w:date="2025-01-14T11:18:00Z" w16du:dateUtc="2025-01-14T16:18:00Z">
                  <w:rPr>
                    <w:ins w:id="157" w:author="Martín Andrés Gutiérrez López" w:date="2025-01-14T11:14:00Z" w16du:dateUtc="2025-01-14T16:14:00Z"/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  <w:lang w:val="es"/>
                  </w:rPr>
                </w:rPrChange>
              </w:rPr>
            </w:pPr>
            <w:ins w:id="158" w:author="Martín Andrés Gutiérrez López" w:date="2025-01-14T11:14:00Z" w16du:dateUtc="2025-01-14T16:14:00Z">
              <w:r w:rsidRPr="00CC5E89">
                <w:rPr>
                  <w:rFonts w:ascii="Arial" w:eastAsia="Arial" w:hAnsi="Arial" w:cs="Arial"/>
                  <w:b/>
                  <w:bCs/>
                  <w:sz w:val="20"/>
                  <w:szCs w:val="20"/>
                  <w:highlight w:val="yellow"/>
                  <w:rPrChange w:id="159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Entonces</w:t>
              </w:r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160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161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62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>luego de agregar el documento, el combo “Tipo de Documento” ya no mostrará el tipo de documento que ya se agregó descontándolo de la lista.</w:t>
              </w:r>
            </w:ins>
          </w:p>
        </w:tc>
      </w:tr>
      <w:tr w:rsidR="00CC5E89" w14:paraId="45C720F3" w14:textId="77777777" w:rsidTr="00CC5E89">
        <w:trPr>
          <w:trHeight w:val="1770"/>
          <w:ins w:id="163" w:author="Martín Andrés Gutiérrez López" w:date="2025-01-14T11:16:00Z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083290" w14:textId="26696DE9" w:rsidR="00CC5E89" w:rsidRPr="00CC5E89" w:rsidRDefault="00CC5E89" w:rsidP="00CC5E89">
            <w:pPr>
              <w:spacing w:line="276" w:lineRule="auto"/>
              <w:ind w:left="113" w:right="113"/>
              <w:rPr>
                <w:ins w:id="164" w:author="Martín Andrés Gutiérrez López" w:date="2025-01-14T11:16:00Z" w16du:dateUtc="2025-01-14T16:16:00Z"/>
                <w:rFonts w:ascii="Arial" w:eastAsia="Arial" w:hAnsi="Arial" w:cs="Arial"/>
                <w:sz w:val="20"/>
                <w:szCs w:val="20"/>
                <w:highlight w:val="yellow"/>
                <w:lang w:val="es"/>
                <w:rPrChange w:id="165" w:author="Martín Andrés Gutiérrez López" w:date="2025-01-14T11:18:00Z" w16du:dateUtc="2025-01-14T16:18:00Z">
                  <w:rPr>
                    <w:ins w:id="166" w:author="Martín Andrés Gutiérrez López" w:date="2025-01-14T11:16:00Z" w16du:dateUtc="2025-01-14T16:16:00Z"/>
                    <w:rFonts w:ascii="Arial" w:eastAsia="Arial" w:hAnsi="Arial" w:cs="Arial"/>
                    <w:sz w:val="20"/>
                    <w:szCs w:val="20"/>
                    <w:lang w:val="es"/>
                  </w:rPr>
                </w:rPrChange>
              </w:rPr>
            </w:pPr>
            <w:ins w:id="167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68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>Escenario 8</w:t>
              </w:r>
            </w:ins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9851B" w14:textId="255F1FDE" w:rsidR="00CC5E89" w:rsidRPr="00CC5E89" w:rsidRDefault="00CC5E89" w:rsidP="00CC5E89">
            <w:pPr>
              <w:spacing w:before="120" w:after="120"/>
              <w:ind w:left="113" w:right="113" w:hanging="11"/>
              <w:rPr>
                <w:ins w:id="169" w:author="Martín Andrés Gutiérrez López" w:date="2025-01-14T11:16:00Z" w16du:dateUtc="2025-01-14T16:16:00Z"/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highlight w:val="yellow"/>
                <w:lang w:val="es"/>
                <w:rPrChange w:id="170" w:author="Martín Andrés Gutiérrez López" w:date="2025-01-14T11:18:00Z" w16du:dateUtc="2025-01-14T16:18:00Z">
                  <w:rPr>
                    <w:ins w:id="171" w:author="Martín Andrés Gutiérrez López" w:date="2025-01-14T11:16:00Z" w16du:dateUtc="2025-01-14T16:16:00Z"/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  <w:lang w:val="es"/>
                  </w:rPr>
                </w:rPrChange>
              </w:rPr>
            </w:pPr>
            <w:ins w:id="172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  <w:highlight w:val="yellow"/>
                  <w:rPrChange w:id="173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rPrChange>
                </w:rPr>
                <w:t>Adjuntar documentos</w:t>
              </w:r>
              <w:r w:rsidRPr="00CC5E89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  <w:highlight w:val="yellow"/>
                  <w:lang w:val="es"/>
                  <w:rPrChange w:id="174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i/>
                      <w:iCs/>
                      <w:sz w:val="20"/>
                      <w:szCs w:val="20"/>
                      <w:lang w:val="es"/>
                    </w:rPr>
                  </w:rPrChange>
                </w:rPr>
                <w:t xml:space="preserve"> con éxito y no descuenta el documento para </w:t>
              </w:r>
            </w:ins>
            <w:ins w:id="175" w:author="Martín Andrés Gutiérrez López" w:date="2025-01-14T11:17:00Z" w16du:dateUtc="2025-01-14T16:17:00Z">
              <w:r w:rsidRPr="00CC5E89">
                <w:rPr>
                  <w:rFonts w:ascii="Arial" w:eastAsia="Arial" w:hAnsi="Arial" w:cs="Arial"/>
                  <w:b/>
                  <w:bCs/>
                  <w:i/>
                  <w:iCs/>
                  <w:sz w:val="20"/>
                  <w:szCs w:val="20"/>
                  <w:highlight w:val="yellow"/>
                  <w:lang w:val="es"/>
                  <w:rPrChange w:id="176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i/>
                      <w:iCs/>
                      <w:sz w:val="20"/>
                      <w:szCs w:val="20"/>
                      <w:lang w:val="es"/>
                    </w:rPr>
                  </w:rPrChange>
                </w:rPr>
                <w:t>Recibos de Pago</w:t>
              </w:r>
            </w:ins>
          </w:p>
          <w:p w14:paraId="30942411" w14:textId="77777777" w:rsidR="00CC5E89" w:rsidRPr="00CC5E89" w:rsidRDefault="00CC5E89" w:rsidP="00CC5E89">
            <w:pPr>
              <w:spacing w:before="120" w:after="120"/>
              <w:ind w:left="113" w:right="113" w:hanging="11"/>
              <w:rPr>
                <w:ins w:id="177" w:author="Martín Andrés Gutiérrez López" w:date="2025-01-14T11:16:00Z" w16du:dateUtc="2025-01-14T16:16:00Z"/>
                <w:rFonts w:ascii="Arial" w:eastAsia="Arial" w:hAnsi="Arial" w:cs="Arial"/>
                <w:sz w:val="20"/>
                <w:szCs w:val="20"/>
                <w:highlight w:val="yellow"/>
                <w:rPrChange w:id="178" w:author="Martín Andrés Gutiérrez López" w:date="2025-01-14T11:18:00Z" w16du:dateUtc="2025-01-14T16:18:00Z">
                  <w:rPr>
                    <w:ins w:id="179" w:author="Martín Andrés Gutiérrez López" w:date="2025-01-14T11:16:00Z" w16du:dateUtc="2025-01-14T16:16:00Z"/>
                    <w:rFonts w:ascii="Arial" w:eastAsia="Arial" w:hAnsi="Arial" w:cs="Arial"/>
                    <w:sz w:val="20"/>
                    <w:szCs w:val="20"/>
                  </w:rPr>
                </w:rPrChange>
              </w:rPr>
            </w:pPr>
            <w:ins w:id="180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b/>
                  <w:bCs/>
                  <w:sz w:val="20"/>
                  <w:szCs w:val="20"/>
                  <w:highlight w:val="yellow"/>
                  <w:rPrChange w:id="181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Dado</w:t>
              </w:r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182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 xml:space="preserve"> un rol autorizado ubicado en el detalle de la DUE si en cada uno de sus pestañas uno de sus estados es “por enviar” o “por corregir”</w:t>
              </w:r>
            </w:ins>
          </w:p>
          <w:p w14:paraId="3E38700D" w14:textId="58D0D67B" w:rsidR="00CC5E89" w:rsidRPr="00CC5E89" w:rsidRDefault="00CC5E89" w:rsidP="00CC5E89">
            <w:pPr>
              <w:spacing w:before="120" w:after="120"/>
              <w:ind w:left="113" w:right="113" w:hanging="11"/>
              <w:rPr>
                <w:ins w:id="183" w:author="Martín Andrés Gutiérrez López" w:date="2025-01-14T11:16:00Z" w16du:dateUtc="2025-01-14T16:16:00Z"/>
                <w:rFonts w:ascii="Arial" w:eastAsia="Arial" w:hAnsi="Arial" w:cs="Arial"/>
                <w:sz w:val="20"/>
                <w:szCs w:val="20"/>
                <w:highlight w:val="yellow"/>
                <w:lang w:val="es"/>
                <w:rPrChange w:id="184" w:author="Martín Andrés Gutiérrez López" w:date="2025-01-14T11:18:00Z" w16du:dateUtc="2025-01-14T16:18:00Z">
                  <w:rPr>
                    <w:ins w:id="185" w:author="Martín Andrés Gutiérrez López" w:date="2025-01-14T11:16:00Z" w16du:dateUtc="2025-01-14T16:16:00Z"/>
                    <w:rFonts w:ascii="Arial" w:eastAsia="Arial" w:hAnsi="Arial" w:cs="Arial"/>
                    <w:sz w:val="20"/>
                    <w:szCs w:val="20"/>
                    <w:lang w:val="es"/>
                  </w:rPr>
                </w:rPrChange>
              </w:rPr>
            </w:pPr>
            <w:ins w:id="186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b/>
                  <w:bCs/>
                  <w:sz w:val="20"/>
                  <w:szCs w:val="20"/>
                  <w:highlight w:val="yellow"/>
                  <w:lang w:val="es"/>
                  <w:rPrChange w:id="187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s"/>
                    </w:rPr>
                  </w:rPrChange>
                </w:rPr>
                <w:t>Cuando</w:t>
              </w:r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88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 seleccione 'Agregar Documentos' </w:t>
              </w:r>
            </w:ins>
            <w:ins w:id="189" w:author="Martín Andrés Gutiérrez López" w:date="2025-01-14T11:17:00Z" w16du:dateUtc="2025-01-14T16:17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90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con Tipo de documento = Recibo de Pago </w:t>
              </w:r>
            </w:ins>
            <w:ins w:id="191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92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y se confirme con “agregar”, </w:t>
              </w:r>
            </w:ins>
          </w:p>
          <w:p w14:paraId="18887397" w14:textId="3B972D25" w:rsidR="00CC5E89" w:rsidRPr="00CC5E89" w:rsidRDefault="00CC5E89" w:rsidP="00CC5E89">
            <w:pPr>
              <w:spacing w:before="120" w:after="120"/>
              <w:ind w:left="113" w:right="113" w:hanging="11"/>
              <w:rPr>
                <w:ins w:id="193" w:author="Martín Andrés Gutiérrez López" w:date="2025-01-14T11:16:00Z" w16du:dateUtc="2025-01-14T16:16:00Z"/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highlight w:val="yellow"/>
                <w:rPrChange w:id="194" w:author="Martín Andrés Gutiérrez López" w:date="2025-01-14T11:18:00Z" w16du:dateUtc="2025-01-14T16:18:00Z">
                  <w:rPr>
                    <w:ins w:id="195" w:author="Martín Andrés Gutiérrez López" w:date="2025-01-14T11:16:00Z" w16du:dateUtc="2025-01-14T16:16:00Z"/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</w:rPrChange>
              </w:rPr>
            </w:pPr>
            <w:ins w:id="196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b/>
                  <w:bCs/>
                  <w:sz w:val="20"/>
                  <w:szCs w:val="20"/>
                  <w:highlight w:val="yellow"/>
                  <w:rPrChange w:id="197" w:author="Martín Andrés Gutiérrez López" w:date="2025-01-14T11:18:00Z" w16du:dateUtc="2025-01-14T16:18:00Z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Entonces</w:t>
              </w:r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rPrChange w:id="198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</w:rPr>
                  </w:rPrChange>
                </w:rPr>
                <w:t xml:space="preserve"> </w:t>
              </w:r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199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luego de agregar el documento, el combo “Tipo de Documento” </w:t>
              </w:r>
            </w:ins>
            <w:ins w:id="200" w:author="Martín Andrés Gutiérrez López" w:date="2025-01-14T11:18:00Z" w16du:dateUtc="2025-01-14T16:18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201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seguirá mostrando </w:t>
              </w:r>
            </w:ins>
            <w:ins w:id="202" w:author="Martín Andrés Gutiérrez López" w:date="2025-01-14T11:16:00Z" w16du:dateUtc="2025-01-14T16:16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203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 xml:space="preserve">el tipo de documento </w:t>
              </w:r>
            </w:ins>
            <w:ins w:id="204" w:author="Martín Andrés Gutiérrez López" w:date="2025-01-14T11:18:00Z" w16du:dateUtc="2025-01-14T16:18:00Z">
              <w:r w:rsidRPr="00CC5E89">
                <w:rPr>
                  <w:rFonts w:ascii="Arial" w:eastAsia="Arial" w:hAnsi="Arial" w:cs="Arial"/>
                  <w:sz w:val="20"/>
                  <w:szCs w:val="20"/>
                  <w:highlight w:val="yellow"/>
                  <w:lang w:val="es"/>
                  <w:rPrChange w:id="205" w:author="Martín Andrés Gutiérrez López" w:date="2025-01-14T11:18:00Z" w16du:dateUtc="2025-01-14T16:18:00Z">
                    <w:rPr>
                      <w:rFonts w:ascii="Arial" w:eastAsia="Arial" w:hAnsi="Arial" w:cs="Arial"/>
                      <w:sz w:val="20"/>
                      <w:szCs w:val="20"/>
                      <w:lang w:val="es"/>
                    </w:rPr>
                  </w:rPrChange>
                </w:rPr>
                <w:t>“Recibo de Pago”. Ver wireframe 3</w:t>
              </w:r>
            </w:ins>
          </w:p>
        </w:tc>
      </w:tr>
    </w:tbl>
    <w:p w14:paraId="0D91DBF8" w14:textId="54275D77" w:rsidR="00E84387" w:rsidRDefault="00E84387" w:rsidP="5C959E8A"/>
    <w:p w14:paraId="58DC56E4" w14:textId="5CC678C3" w:rsidR="00E84387" w:rsidRDefault="00E84387" w:rsidP="5C959E8A"/>
    <w:p w14:paraId="6140A159" w14:textId="6767B315" w:rsidR="00E84387" w:rsidRDefault="00E84387" w:rsidP="5C959E8A"/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786"/>
        <w:gridCol w:w="6704"/>
      </w:tblGrid>
      <w:tr w:rsidR="5C959E8A" w14:paraId="783B5DFE" w14:textId="77777777" w:rsidTr="5C959E8A">
        <w:trPr>
          <w:trHeight w:val="555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79F61337" w14:textId="2393F997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lastRenderedPageBreak/>
              <w:t xml:space="preserve">Criterio de aceptación </w:t>
            </w:r>
            <w:r w:rsidR="245E65CE"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3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21288E6C" w14:textId="6C828B13" w:rsidR="5C959E8A" w:rsidRDefault="5C959E8A" w:rsidP="5C959E8A">
            <w:pPr>
              <w:spacing w:line="276" w:lineRule="auto"/>
              <w:ind w:left="113" w:right="11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 xml:space="preserve">El sistema debe permitir </w:t>
            </w:r>
            <w:r w:rsidR="7E45A491"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eliminar un documento</w:t>
            </w:r>
          </w:p>
        </w:tc>
      </w:tr>
      <w:tr w:rsidR="5C959E8A" w14:paraId="54E3F30F" w14:textId="77777777" w:rsidTr="5C959E8A">
        <w:trPr>
          <w:trHeight w:val="48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FB249D" w14:textId="1B2D4573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Descripción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1ECD2" w14:textId="4A6AAAF2" w:rsidR="5C959E8A" w:rsidRDefault="5C959E8A" w:rsidP="5C959E8A">
            <w:pPr>
              <w:spacing w:before="120" w:after="120" w:line="276" w:lineRule="auto"/>
              <w:ind w:left="113" w:right="113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Se realizarán las pruebas para comprobar que se permit</w:t>
            </w:r>
            <w:r w:rsidR="63E29108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a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el</w:t>
            </w:r>
            <w:r w:rsidR="30211158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iminar un documento dentro de la lista</w:t>
            </w:r>
            <w:r w:rsidR="00CF66EB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de documentos adjuntos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</w:p>
        </w:tc>
      </w:tr>
      <w:tr w:rsidR="5C959E8A" w14:paraId="2656EFD1" w14:textId="77777777" w:rsidTr="5C959E8A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0D6D46" w14:textId="7D42C0A7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Escenario 1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841CFA" w14:textId="08737C10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 xml:space="preserve">Acceso al listado de documentos dentro de </w:t>
            </w:r>
            <w:r w:rsidR="00CF66E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la opción adjuntar documentos</w:t>
            </w:r>
          </w:p>
          <w:p w14:paraId="68C2EDD5" w14:textId="2CF05BE4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00CF66EB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rol autorizado ubicado en </w:t>
            </w:r>
            <w:r w:rsidR="00CF66EB">
              <w:rPr>
                <w:rFonts w:ascii="Arial" w:eastAsia="Arial" w:hAnsi="Arial" w:cs="Arial"/>
                <w:sz w:val="20"/>
                <w:szCs w:val="20"/>
                <w:lang w:val="es"/>
              </w:rPr>
              <w:t>el detalle de la DUE</w:t>
            </w:r>
          </w:p>
          <w:p w14:paraId="4B075686" w14:textId="58B31A52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seleccione </w:t>
            </w:r>
            <w:r w:rsidR="1F71F2C9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un registro de la lista</w:t>
            </w:r>
            <w:r w:rsidR="7C2AB898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00CF66EB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en el campo acciones </w:t>
            </w:r>
            <w:r w:rsidR="7C2AB898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“Eliminar”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  <w:p w14:paraId="1771DA3E" w14:textId="0733F68A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739542E3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el sistema elimina el archivo </w:t>
            </w:r>
            <w:r w:rsidR="02914EFD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seleccionado </w:t>
            </w:r>
            <w:r w:rsidR="739542E3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dentro de la lista</w:t>
            </w:r>
          </w:p>
        </w:tc>
      </w:tr>
    </w:tbl>
    <w:p w14:paraId="64D3B351" w14:textId="67009CF4" w:rsidR="00E84387" w:rsidRDefault="00E84387" w:rsidP="5C959E8A"/>
    <w:p w14:paraId="14815A8D" w14:textId="054154DE" w:rsidR="00E84387" w:rsidRDefault="00E84387" w:rsidP="5C959E8A">
      <w:pPr>
        <w:pStyle w:val="Textoindependiente"/>
        <w:ind w:left="720" w:hanging="720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786"/>
        <w:gridCol w:w="6704"/>
      </w:tblGrid>
      <w:tr w:rsidR="5C959E8A" w14:paraId="66B27311" w14:textId="77777777" w:rsidTr="5C959E8A">
        <w:trPr>
          <w:trHeight w:val="555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31D77B8E" w14:textId="7DB9C751" w:rsidR="5C959E8A" w:rsidRDefault="5C959E8A" w:rsidP="5C959E8A">
            <w:pPr>
              <w:spacing w:line="276" w:lineRule="auto"/>
              <w:ind w:left="113" w:right="11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 xml:space="preserve">Criterio de aceptación </w:t>
            </w:r>
            <w:r w:rsidR="6318DA4B"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4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</w:tcPr>
          <w:p w14:paraId="16222520" w14:textId="3C31CFE0" w:rsidR="5C959E8A" w:rsidRDefault="5C959E8A" w:rsidP="5C959E8A">
            <w:pPr>
              <w:spacing w:line="276" w:lineRule="auto"/>
              <w:ind w:left="113" w:right="113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 xml:space="preserve">El sistema debe permitir </w:t>
            </w:r>
            <w:r w:rsidR="5EBF50A8"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ver y descarg</w:t>
            </w:r>
            <w:r w:rsidRPr="5C959E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"/>
              </w:rPr>
              <w:t>ar un documento</w:t>
            </w:r>
          </w:p>
        </w:tc>
      </w:tr>
      <w:tr w:rsidR="5C959E8A" w14:paraId="4708E1D0" w14:textId="77777777" w:rsidTr="5C959E8A">
        <w:trPr>
          <w:trHeight w:val="48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0714C" w14:textId="1B2D4573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Descripción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110E6" w14:textId="5DA37730" w:rsidR="5C959E8A" w:rsidRDefault="5C959E8A" w:rsidP="5C959E8A">
            <w:pPr>
              <w:spacing w:before="120" w:after="120" w:line="276" w:lineRule="auto"/>
              <w:ind w:left="113" w:right="113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Se realizarán las pruebas para comprobar que se permit</w:t>
            </w:r>
            <w:r w:rsidR="730DEC97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a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5574082A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ver y descargar 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documento dentro de la lista </w:t>
            </w:r>
          </w:p>
        </w:tc>
      </w:tr>
      <w:tr w:rsidR="5C959E8A" w14:paraId="7439EA5B" w14:textId="77777777" w:rsidTr="5C959E8A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75ACD" w14:textId="7D42C0A7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Escenario 1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E4019" w14:textId="77777777" w:rsidR="009F6FAD" w:rsidRDefault="5C959E8A" w:rsidP="009F6FAD">
            <w:pPr>
              <w:spacing w:before="120" w:after="120"/>
              <w:ind w:left="113" w:right="113" w:hanging="1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 xml:space="preserve">Acceso al listado de documentos dentro </w:t>
            </w:r>
            <w:r w:rsidR="009F6FAD" w:rsidRPr="5C959E8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 xml:space="preserve">de </w:t>
            </w:r>
            <w:r w:rsidR="009F6F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la opción adjuntar documentos</w:t>
            </w:r>
          </w:p>
          <w:p w14:paraId="322D5DD0" w14:textId="1A43D588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009F6FAD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rol autorizado ubicado en </w:t>
            </w:r>
            <w:r w:rsidR="009F6FAD">
              <w:rPr>
                <w:rFonts w:ascii="Arial" w:eastAsia="Arial" w:hAnsi="Arial" w:cs="Arial"/>
                <w:sz w:val="20"/>
                <w:szCs w:val="20"/>
                <w:lang w:val="es"/>
              </w:rPr>
              <w:t>el detalle de la DUE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  <w:p w14:paraId="5B368853" w14:textId="639DB221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seleccione </w:t>
            </w:r>
            <w:r w:rsidR="797482FB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“ver” dentro de la lista de documentos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  <w:p w14:paraId="7D24ACE3" w14:textId="7EBB4C6C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el sistema </w:t>
            </w:r>
            <w:r w:rsidR="5BA5A745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muestra el documento.</w:t>
            </w:r>
          </w:p>
        </w:tc>
      </w:tr>
      <w:tr w:rsidR="5C959E8A" w14:paraId="216095B7" w14:textId="77777777" w:rsidTr="5C959E8A">
        <w:trPr>
          <w:trHeight w:val="1770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89DCFC" w14:textId="301233A5" w:rsidR="5C959E8A" w:rsidRDefault="5C959E8A" w:rsidP="5C959E8A">
            <w:pPr>
              <w:spacing w:line="276" w:lineRule="auto"/>
              <w:ind w:left="113" w:right="113"/>
            </w:pP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Escenario </w:t>
            </w:r>
            <w:r w:rsidR="73921EB9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2</w:t>
            </w:r>
          </w:p>
        </w:tc>
        <w:tc>
          <w:tcPr>
            <w:tcW w:w="6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E896A" w14:textId="63156F57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"/>
              </w:rPr>
              <w:t>Acceso al listado de documentos dentro de la pestaña Documentos</w:t>
            </w:r>
          </w:p>
          <w:p w14:paraId="3D1B42FE" w14:textId="5D604912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Dado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</w:t>
            </w:r>
            <w:r w:rsidR="009F6FAD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un rol autorizado ubicado en </w:t>
            </w:r>
            <w:r w:rsidR="009F6FAD">
              <w:rPr>
                <w:rFonts w:ascii="Arial" w:eastAsia="Arial" w:hAnsi="Arial" w:cs="Arial"/>
                <w:sz w:val="20"/>
                <w:szCs w:val="20"/>
                <w:lang w:val="es"/>
              </w:rPr>
              <w:t>el detalle de la DUE.</w:t>
            </w:r>
          </w:p>
          <w:p w14:paraId="3A7DAF97" w14:textId="639DB221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Cuando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seleccione “ver” dentro de la lista de documentos.</w:t>
            </w:r>
          </w:p>
          <w:p w14:paraId="3B3D1421" w14:textId="78E6A991" w:rsidR="5C959E8A" w:rsidRDefault="5C959E8A" w:rsidP="5C959E8A">
            <w:pPr>
              <w:spacing w:before="120" w:after="120"/>
              <w:ind w:left="113" w:right="113" w:hanging="11"/>
              <w:rPr>
                <w:rFonts w:ascii="Arial" w:eastAsia="Arial" w:hAnsi="Arial" w:cs="Arial"/>
                <w:sz w:val="20"/>
                <w:szCs w:val="20"/>
                <w:lang w:val="es"/>
              </w:rPr>
            </w:pPr>
            <w:r w:rsidRPr="5C959E8A">
              <w:rPr>
                <w:rFonts w:ascii="Arial" w:eastAsia="Arial" w:hAnsi="Arial" w:cs="Arial"/>
                <w:b/>
                <w:bCs/>
                <w:sz w:val="20"/>
                <w:szCs w:val="20"/>
                <w:lang w:val="es"/>
              </w:rPr>
              <w:t>Entonces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el sistema muestra el documento</w:t>
            </w:r>
            <w:r w:rsidR="52E49152"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 xml:space="preserve"> y selecciona descargar</w:t>
            </w:r>
            <w:r w:rsidRPr="5C959E8A">
              <w:rPr>
                <w:rFonts w:ascii="Arial" w:eastAsia="Arial" w:hAnsi="Arial" w:cs="Arial"/>
                <w:sz w:val="20"/>
                <w:szCs w:val="20"/>
                <w:lang w:val="es"/>
              </w:rPr>
              <w:t>.</w:t>
            </w:r>
          </w:p>
        </w:tc>
      </w:tr>
    </w:tbl>
    <w:p w14:paraId="49AE3C86" w14:textId="0B92CD84" w:rsidR="00F90164" w:rsidRDefault="00F90164" w:rsidP="5C959E8A">
      <w:pPr>
        <w:spacing w:before="4"/>
        <w:ind w:left="720" w:hanging="720"/>
      </w:pPr>
    </w:p>
    <w:p w14:paraId="5750385F" w14:textId="77777777" w:rsidR="00103467" w:rsidRDefault="00103467" w:rsidP="11B46FA2">
      <w:pPr>
        <w:pStyle w:val="Ttulo1"/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pPr>
    </w:p>
    <w:p w14:paraId="351A4E73" w14:textId="77777777" w:rsidR="00870589" w:rsidRDefault="00870589" w:rsidP="00870589"/>
    <w:p w14:paraId="4D4057AF" w14:textId="77777777" w:rsidR="00870589" w:rsidRPr="00870589" w:rsidRDefault="00870589" w:rsidP="00870589"/>
    <w:p w14:paraId="5C0A4D49" w14:textId="463519AF" w:rsidR="00CE6A63" w:rsidRPr="00E737E4" w:rsidRDefault="2CE75859" w:rsidP="11B46FA2">
      <w:pPr>
        <w:pStyle w:val="Ttulo1"/>
        <w:rPr>
          <w:rFonts w:ascii="Arial" w:eastAsiaTheme="minorEastAsia" w:hAnsi="Arial" w:cs="Arial"/>
          <w:b/>
          <w:bCs/>
          <w:color w:val="auto"/>
          <w:sz w:val="22"/>
          <w:szCs w:val="22"/>
          <w:rPrChange w:id="206" w:author="PCR-LAP21101199" w:date="2024-08-22T22:16:00Z">
            <w:rPr>
              <w:rFonts w:asciiTheme="minorHAnsi" w:eastAsiaTheme="minorEastAsia" w:hAnsiTheme="minorHAnsi" w:cstheme="minorBidi"/>
              <w:b/>
              <w:bCs/>
              <w:color w:val="auto"/>
              <w:sz w:val="20"/>
              <w:szCs w:val="20"/>
            </w:rPr>
          </w:rPrChange>
        </w:rPr>
      </w:pPr>
      <w:r w:rsidRPr="00E737E4">
        <w:rPr>
          <w:rFonts w:ascii="Arial" w:eastAsiaTheme="minorEastAsia" w:hAnsi="Arial" w:cs="Arial"/>
          <w:b/>
          <w:bCs/>
          <w:color w:val="auto"/>
          <w:sz w:val="22"/>
          <w:szCs w:val="22"/>
          <w:rPrChange w:id="207" w:author="PCR-LAP21101199" w:date="2024-08-22T22:16:00Z">
            <w:rPr>
              <w:rFonts w:asciiTheme="minorHAnsi" w:eastAsiaTheme="minorEastAsia" w:hAnsiTheme="minorHAnsi" w:cstheme="minorBidi"/>
              <w:b/>
              <w:bCs/>
              <w:color w:val="auto"/>
              <w:sz w:val="20"/>
              <w:szCs w:val="20"/>
            </w:rPr>
          </w:rPrChange>
        </w:rPr>
        <w:t>W</w:t>
      </w:r>
      <w:r w:rsidR="6D3E6190" w:rsidRPr="00E737E4">
        <w:rPr>
          <w:rFonts w:ascii="Arial" w:eastAsiaTheme="minorEastAsia" w:hAnsi="Arial" w:cs="Arial"/>
          <w:b/>
          <w:bCs/>
          <w:color w:val="auto"/>
          <w:sz w:val="22"/>
          <w:szCs w:val="22"/>
          <w:rPrChange w:id="208" w:author="PCR-LAP21101199" w:date="2024-08-22T22:16:00Z">
            <w:rPr>
              <w:rFonts w:asciiTheme="minorHAnsi" w:eastAsiaTheme="minorEastAsia" w:hAnsiTheme="minorHAnsi" w:cstheme="minorBidi"/>
              <w:b/>
              <w:bCs/>
              <w:color w:val="auto"/>
              <w:sz w:val="20"/>
              <w:szCs w:val="20"/>
            </w:rPr>
          </w:rPrChange>
        </w:rPr>
        <w:t>IREFRAME</w:t>
      </w:r>
    </w:p>
    <w:p w14:paraId="4BB3C8CB" w14:textId="081C1F2B" w:rsidR="71A49BD9" w:rsidRPr="00E737E4" w:rsidRDefault="71A49BD9" w:rsidP="5C959E8A">
      <w:pPr>
        <w:pStyle w:val="Ttulo2"/>
        <w:numPr>
          <w:ilvl w:val="0"/>
          <w:numId w:val="19"/>
        </w:numPr>
        <w:ind w:left="426"/>
        <w:rPr>
          <w:noProof/>
          <w:highlight w:val="yellow"/>
          <w:rPrChange w:id="209" w:author="PCR-LAP21101199" w:date="2024-08-22T22:16:00Z">
            <w:rPr>
              <w:noProof/>
            </w:rPr>
          </w:rPrChange>
        </w:rPr>
      </w:pPr>
      <w:bookmarkStart w:id="210" w:name="_WF01:_Wireframe_Información"/>
      <w:bookmarkEnd w:id="210"/>
      <w:r w:rsidRPr="00E737E4">
        <w:rPr>
          <w:noProof/>
          <w:highlight w:val="yellow"/>
          <w:rPrChange w:id="211" w:author="PCR-LAP21101199" w:date="2024-08-22T22:16:00Z">
            <w:rPr>
              <w:noProof/>
            </w:rPr>
          </w:rPrChange>
        </w:rPr>
        <w:t>W</w:t>
      </w:r>
      <w:ins w:id="212" w:author="PCR-LAP21101199" w:date="2024-08-22T22:16:00Z">
        <w:r w:rsidR="00E737E4">
          <w:rPr>
            <w:noProof/>
            <w:highlight w:val="yellow"/>
          </w:rPr>
          <w:t>IRE</w:t>
        </w:r>
      </w:ins>
      <w:r w:rsidRPr="00E737E4">
        <w:rPr>
          <w:noProof/>
          <w:highlight w:val="yellow"/>
          <w:rPrChange w:id="213" w:author="PCR-LAP21101199" w:date="2024-08-22T22:16:00Z">
            <w:rPr>
              <w:noProof/>
            </w:rPr>
          </w:rPrChange>
        </w:rPr>
        <w:t>F</w:t>
      </w:r>
      <w:ins w:id="214" w:author="PCR-LAP21101199" w:date="2024-08-22T22:16:00Z">
        <w:r w:rsidR="00E737E4">
          <w:rPr>
            <w:noProof/>
            <w:highlight w:val="yellow"/>
          </w:rPr>
          <w:t>RA</w:t>
        </w:r>
      </w:ins>
      <w:ins w:id="215" w:author="PCR-LAP21101199" w:date="2024-08-22T22:17:00Z">
        <w:r w:rsidR="00E737E4">
          <w:rPr>
            <w:noProof/>
            <w:highlight w:val="yellow"/>
          </w:rPr>
          <w:t xml:space="preserve">ME </w:t>
        </w:r>
      </w:ins>
      <w:r w:rsidRPr="00E737E4">
        <w:rPr>
          <w:noProof/>
          <w:highlight w:val="yellow"/>
          <w:rPrChange w:id="216" w:author="PCR-LAP21101199" w:date="2024-08-22T22:16:00Z">
            <w:rPr>
              <w:noProof/>
            </w:rPr>
          </w:rPrChange>
        </w:rPr>
        <w:t xml:space="preserve">1: </w:t>
      </w:r>
      <w:r w:rsidR="00262DBF" w:rsidRPr="00E737E4">
        <w:rPr>
          <w:noProof/>
          <w:highlight w:val="yellow"/>
          <w:rPrChange w:id="217" w:author="PCR-LAP21101199" w:date="2024-08-22T22:16:00Z">
            <w:rPr>
              <w:noProof/>
            </w:rPr>
          </w:rPrChange>
        </w:rPr>
        <w:t>Adjuntar Documentos</w:t>
      </w:r>
    </w:p>
    <w:p w14:paraId="5469646D" w14:textId="77777777" w:rsidR="007E311C" w:rsidRDefault="007E311C" w:rsidP="007E311C"/>
    <w:p w14:paraId="7B6D6F8C" w14:textId="09361262" w:rsidR="007E311C" w:rsidRPr="007E311C" w:rsidRDefault="00AD2335" w:rsidP="5C959E8A">
      <w:r>
        <w:rPr>
          <w:noProof/>
          <w:lang w:val="es-PE" w:eastAsia="es-P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6392F" wp14:editId="49B75385">
                <wp:simplePos x="0" y="0"/>
                <wp:positionH relativeFrom="column">
                  <wp:posOffset>46990</wp:posOffset>
                </wp:positionH>
                <wp:positionV relativeFrom="paragraph">
                  <wp:posOffset>653415</wp:posOffset>
                </wp:positionV>
                <wp:extent cx="985234" cy="199623"/>
                <wp:effectExtent l="0" t="0" r="2476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34" cy="199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1F2DD" id="Rectángulo 2" o:spid="_x0000_s1026" style="position:absolute;margin-left:3.7pt;margin-top:51.45pt;width:77.6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" filled="f" strokecolor="red" strokeweight="1pt"/>
            </w:pict>
          </mc:Fallback>
        </mc:AlternateContent>
      </w:r>
      <w:del w:id="218" w:author="PCR-LAP21101199" w:date="2024-08-22T22:12:00Z">
        <w:r w:rsidR="00262DBF" w:rsidDel="00E737E4">
          <w:rPr>
            <w:noProof/>
            <w:lang w:val="es-PE" w:eastAsia="es-PE"/>
            <w14:ligatures w14:val="standardContextual"/>
          </w:rPr>
          <w:drawing>
            <wp:inline distT="0" distB="0" distL="0" distR="0" wp14:anchorId="44686B37" wp14:editId="31B0ACE7">
              <wp:extent cx="5400040" cy="567690"/>
              <wp:effectExtent l="0" t="0" r="0" b="381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5676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19" w:author="PCR-LAP21101199" w:date="2024-08-22T22:12:00Z">
        <w:r w:rsidR="00E737E4" w:rsidRPr="00E737E4">
          <w:rPr>
            <w:noProof/>
            <w14:ligatures w14:val="standardContextual"/>
          </w:rPr>
          <w:t xml:space="preserve"> </w:t>
        </w:r>
      </w:ins>
      <w:ins w:id="220" w:author="PCR-LAP21101199" w:date="2024-08-22T22:13:00Z">
        <w:r w:rsidR="00E737E4">
          <w:rPr>
            <w:noProof/>
            <w14:ligatures w14:val="standardContextual"/>
          </w:rPr>
          <w:drawing>
            <wp:inline distT="0" distB="0" distL="0" distR="0" wp14:anchorId="7A6BF22B" wp14:editId="236BAA45">
              <wp:extent cx="5473432" cy="781050"/>
              <wp:effectExtent l="0" t="0" r="0" b="0"/>
              <wp:docPr id="6" name="Imagen 6" descr="Interfaz de usuario gráfica, Texto, Aplicación, Correo electrónic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5"/>
                      <a:srcRect r="25917" b="73683"/>
                      <a:stretch/>
                    </pic:blipFill>
                    <pic:spPr bwMode="auto">
                      <a:xfrm>
                        <a:off x="0" y="0"/>
                        <a:ext cx="5484582" cy="78264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11ED407" w14:textId="165951D8" w:rsidR="00E722DB" w:rsidRDefault="00E722DB" w:rsidP="384B833C">
      <w:pPr>
        <w:ind w:left="-709"/>
      </w:pPr>
    </w:p>
    <w:p w14:paraId="72E5F2EF" w14:textId="3F43BF4B" w:rsidR="5C959E8A" w:rsidRDefault="5C959E8A" w:rsidP="5C959E8A">
      <w:pPr>
        <w:ind w:left="-709"/>
      </w:pPr>
    </w:p>
    <w:p w14:paraId="62AAD157" w14:textId="6EC4E1A6" w:rsidR="5C959E8A" w:rsidRDefault="5C959E8A" w:rsidP="00103467"/>
    <w:p w14:paraId="043D9465" w14:textId="2271453B" w:rsidR="7DC7E66C" w:rsidRPr="00E737E4" w:rsidRDefault="00103467" w:rsidP="5C959E8A">
      <w:pPr>
        <w:pStyle w:val="Ttulo2"/>
        <w:numPr>
          <w:ilvl w:val="0"/>
          <w:numId w:val="19"/>
        </w:numPr>
        <w:ind w:left="426"/>
        <w:rPr>
          <w:noProof/>
          <w:highlight w:val="yellow"/>
          <w:rPrChange w:id="221" w:author="PCR-LAP21101199" w:date="2024-08-22T22:16:00Z">
            <w:rPr>
              <w:noProof/>
            </w:rPr>
          </w:rPrChange>
        </w:rPr>
      </w:pPr>
      <w:r w:rsidRPr="00E737E4">
        <w:rPr>
          <w:noProof/>
          <w:highlight w:val="yellow"/>
          <w:rPrChange w:id="222" w:author="PCR-LAP21101199" w:date="2024-08-22T22:16:00Z">
            <w:rPr>
              <w:noProof/>
            </w:rPr>
          </w:rPrChange>
        </w:rPr>
        <w:lastRenderedPageBreak/>
        <w:t>W</w:t>
      </w:r>
      <w:ins w:id="223" w:author="PCR-LAP21101199" w:date="2024-08-22T22:17:00Z">
        <w:r w:rsidR="00E737E4">
          <w:rPr>
            <w:noProof/>
            <w:highlight w:val="yellow"/>
          </w:rPr>
          <w:t>IRE</w:t>
        </w:r>
      </w:ins>
      <w:r w:rsidRPr="00E737E4">
        <w:rPr>
          <w:noProof/>
          <w:highlight w:val="yellow"/>
          <w:rPrChange w:id="224" w:author="PCR-LAP21101199" w:date="2024-08-22T22:16:00Z">
            <w:rPr>
              <w:noProof/>
            </w:rPr>
          </w:rPrChange>
        </w:rPr>
        <w:t>F</w:t>
      </w:r>
      <w:ins w:id="225" w:author="PCR-LAP21101199" w:date="2024-08-22T22:17:00Z">
        <w:r w:rsidR="00E737E4">
          <w:rPr>
            <w:noProof/>
            <w:highlight w:val="yellow"/>
          </w:rPr>
          <w:t xml:space="preserve">RAME </w:t>
        </w:r>
      </w:ins>
      <w:r w:rsidRPr="00E737E4">
        <w:rPr>
          <w:noProof/>
          <w:highlight w:val="yellow"/>
          <w:rPrChange w:id="226" w:author="PCR-LAP21101199" w:date="2024-08-22T22:16:00Z">
            <w:rPr>
              <w:noProof/>
            </w:rPr>
          </w:rPrChange>
        </w:rPr>
        <w:t>2</w:t>
      </w:r>
      <w:r w:rsidR="7DC7E66C" w:rsidRPr="00E737E4">
        <w:rPr>
          <w:noProof/>
          <w:highlight w:val="yellow"/>
          <w:rPrChange w:id="227" w:author="PCR-LAP21101199" w:date="2024-08-22T22:16:00Z">
            <w:rPr>
              <w:noProof/>
            </w:rPr>
          </w:rPrChange>
        </w:rPr>
        <w:t>: Agregar Documentos</w:t>
      </w:r>
    </w:p>
    <w:p w14:paraId="73A3787D" w14:textId="77777777" w:rsidR="00103467" w:rsidRDefault="00103467" w:rsidP="00103467"/>
    <w:p w14:paraId="61523DE2" w14:textId="14550B88" w:rsidR="00103467" w:rsidRPr="00103467" w:rsidRDefault="00103467" w:rsidP="00103467">
      <w:del w:id="228" w:author="PCR-LAP21101199" w:date="2024-08-22T22:15:00Z">
        <w:r w:rsidDel="00E737E4">
          <w:rPr>
            <w:noProof/>
            <w:lang w:val="es-PE" w:eastAsia="es-PE"/>
            <w14:ligatures w14:val="standardContextual"/>
          </w:rPr>
          <w:drawing>
            <wp:inline distT="0" distB="0" distL="0" distR="0" wp14:anchorId="76F4FFD0" wp14:editId="77E2FA38">
              <wp:extent cx="5247095" cy="3161764"/>
              <wp:effectExtent l="0" t="0" r="0" b="635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6"/>
                      <a:srcRect l="1431" t="1172" r="1369" b="2801"/>
                      <a:stretch/>
                    </pic:blipFill>
                    <pic:spPr bwMode="auto">
                      <a:xfrm>
                        <a:off x="0" y="0"/>
                        <a:ext cx="5248892" cy="316284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ins w:id="229" w:author="PCR-LAP21101199" w:date="2024-08-22T22:15:00Z">
        <w:r w:rsidR="00E737E4" w:rsidRPr="00E737E4">
          <w:rPr>
            <w:noProof/>
            <w14:ligatures w14:val="standardContextual"/>
          </w:rPr>
          <w:t xml:space="preserve"> </w:t>
        </w:r>
        <w:r w:rsidR="00E737E4">
          <w:rPr>
            <w:noProof/>
            <w14:ligatures w14:val="standardContextual"/>
          </w:rPr>
          <w:drawing>
            <wp:inline distT="0" distB="0" distL="0" distR="0" wp14:anchorId="1E47FB72" wp14:editId="63ED7D59">
              <wp:extent cx="5400040" cy="4076700"/>
              <wp:effectExtent l="0" t="0" r="0" b="0"/>
              <wp:docPr id="7" name="Imagen 7" descr="Interfaz de usuario gráfic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7"/>
                      <a:srcRect b="17428"/>
                      <a:stretch/>
                    </pic:blipFill>
                    <pic:spPr bwMode="auto">
                      <a:xfrm>
                        <a:off x="0" y="0"/>
                        <a:ext cx="5400040" cy="40767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1A449BC" w14:textId="754448B4" w:rsidR="5C959E8A" w:rsidRDefault="00103467" w:rsidP="5C959E8A">
      <w:pPr>
        <w:rPr>
          <w:noProof/>
        </w:rPr>
      </w:pPr>
      <w:del w:id="230" w:author="PCR-LAP21101199" w:date="2024-08-22T22:15:00Z">
        <w:r w:rsidDel="00E737E4">
          <w:rPr>
            <w:noProof/>
            <w:lang w:val="es-PE" w:eastAsia="es-PE"/>
            <w14:ligatures w14:val="standardContextual"/>
          </w:rPr>
          <w:drawing>
            <wp:inline distT="0" distB="0" distL="0" distR="0" wp14:anchorId="27F2B375" wp14:editId="57A611DB">
              <wp:extent cx="5233883" cy="2163650"/>
              <wp:effectExtent l="0" t="0" r="5080" b="8255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8"/>
                      <a:srcRect l="1550" r="1499" b="3421"/>
                      <a:stretch/>
                    </pic:blipFill>
                    <pic:spPr bwMode="auto">
                      <a:xfrm>
                        <a:off x="0" y="0"/>
                        <a:ext cx="5235367" cy="216426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75FA28A2" w14:textId="386807DA" w:rsidR="57DC097C" w:rsidDel="001D1DF0" w:rsidRDefault="30A1B9C2">
      <w:pPr>
        <w:spacing w:before="240" w:after="240"/>
        <w:rPr>
          <w:ins w:id="231" w:author="servicios_dvucept04" w:date="2024-04-18T18:47:00Z"/>
          <w:del w:id="232" w:author="Martín Andrés Gutiérrez López" w:date="2024-12-09T01:37:00Z" w16du:dateUtc="2024-12-09T06:37:00Z"/>
          <w:rFonts w:ascii="Arial" w:eastAsia="Arial" w:hAnsi="Arial" w:cs="Arial"/>
          <w:color w:val="D13438"/>
          <w:sz w:val="20"/>
          <w:szCs w:val="20"/>
        </w:rPr>
        <w:pPrChange w:id="233" w:author="servicios_dvucept04" w:date="2024-04-18T18:47:00Z">
          <w:pPr/>
        </w:pPrChange>
      </w:pPr>
      <w:ins w:id="234" w:author="servicios_dvucept04" w:date="2024-04-18T18:47:00Z">
        <w:del w:id="235" w:author="Martín Andrés Gutiérrez López" w:date="2024-12-09T01:37:00Z" w16du:dateUtc="2024-12-09T06:37:00Z">
          <w:r w:rsidRPr="33B7786F" w:rsidDel="001D1DF0">
            <w:rPr>
              <w:rFonts w:ascii="Arial" w:eastAsia="Arial" w:hAnsi="Arial" w:cs="Arial"/>
              <w:b/>
              <w:bCs/>
              <w:color w:val="D13438"/>
              <w:sz w:val="20"/>
              <w:szCs w:val="20"/>
              <w:u w:val="single"/>
            </w:rPr>
            <w:delText>ANEXOS</w:delText>
          </w:r>
        </w:del>
      </w:ins>
      <w:ins w:id="236" w:author="PCR-LAP21101199" w:date="2024-08-22T22:15:00Z">
        <w:del w:id="237" w:author="Martín Andrés Gutiérrez López" w:date="2024-12-09T01:37:00Z" w16du:dateUtc="2024-12-09T06:37:00Z">
          <w:r w:rsidR="00E737E4" w:rsidDel="001D1DF0">
            <w:rPr>
              <w:rFonts w:ascii="Arial" w:eastAsia="Arial" w:hAnsi="Arial" w:cs="Arial"/>
              <w:b/>
              <w:bCs/>
              <w:color w:val="D13438"/>
              <w:sz w:val="20"/>
              <w:szCs w:val="20"/>
              <w:u w:val="single"/>
            </w:rPr>
            <w:delText xml:space="preserve"> 1</w:delText>
          </w:r>
        </w:del>
      </w:ins>
    </w:p>
    <w:tbl>
      <w:tblPr>
        <w:tblStyle w:val="Tablaconcuadrcula"/>
        <w:tblW w:w="0" w:type="auto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238" w:author="servicios_dvucept04" w:date="2024-04-18T18:49:00Z">
          <w:tblPr>
            <w:tblStyle w:val="Tablaconcuadrcula"/>
            <w:tblW w:w="0" w:type="nil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780"/>
        <w:gridCol w:w="4245"/>
        <w:gridCol w:w="3330"/>
        <w:tblGridChange w:id="239">
          <w:tblGrid>
            <w:gridCol w:w="120"/>
            <w:gridCol w:w="780"/>
            <w:gridCol w:w="1930"/>
            <w:gridCol w:w="2315"/>
            <w:gridCol w:w="515"/>
            <w:gridCol w:w="2815"/>
            <w:gridCol w:w="15"/>
          </w:tblGrid>
        </w:tblGridChange>
      </w:tblGrid>
      <w:tr w:rsidR="33B7786F" w:rsidDel="001D1DF0" w14:paraId="0E12B64A" w14:textId="3F31C99E" w:rsidTr="33B7786F">
        <w:trPr>
          <w:trHeight w:val="585"/>
          <w:ins w:id="240" w:author="servicios_dvucept04" w:date="2024-04-18T18:47:00Z"/>
          <w:del w:id="241" w:author="Martín Andrés Gutiérrez López" w:date="2024-12-09T01:37:00Z"/>
          <w:trPrChange w:id="242" w:author="servicios_dvucept04" w:date="2024-04-18T18:49:00Z">
            <w:trPr>
              <w:trHeight w:val="300"/>
            </w:trPr>
          </w:trPrChange>
        </w:trPr>
        <w:tc>
          <w:tcPr>
            <w:tcW w:w="78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tcMar>
              <w:left w:w="105" w:type="dxa"/>
              <w:right w:w="105" w:type="dxa"/>
            </w:tcMar>
            <w:tcPrChange w:id="243" w:author="servicios_dvucept04" w:date="2024-04-18T18:49:00Z">
              <w:tcPr>
                <w:tcW w:w="2830" w:type="dxa"/>
                <w:gridSpan w:val="3"/>
              </w:tcPr>
            </w:tcPrChange>
          </w:tcPr>
          <w:p w14:paraId="6424D51E" w14:textId="09E39554" w:rsidR="33B7786F" w:rsidDel="001D1DF0" w:rsidRDefault="33B7786F">
            <w:pPr>
              <w:pStyle w:val="TableParagraph"/>
              <w:spacing w:before="106" w:line="249" w:lineRule="auto"/>
              <w:ind w:right="90"/>
              <w:jc w:val="center"/>
              <w:rPr>
                <w:del w:id="244" w:author="Martín Andrés Gutiérrez López" w:date="2024-12-09T01:37:00Z" w16du:dateUtc="2024-12-09T06:37:00Z"/>
                <w:rFonts w:ascii="Arial" w:eastAsia="Arial" w:hAnsi="Arial" w:cs="Arial"/>
                <w:color w:val="FFFFFF" w:themeColor="background1"/>
                <w:sz w:val="20"/>
                <w:szCs w:val="20"/>
              </w:rPr>
              <w:pPrChange w:id="245" w:author="servicios_dvucept04" w:date="2024-04-18T18:47:00Z">
                <w:pPr/>
              </w:pPrChange>
            </w:pPr>
            <w:ins w:id="246" w:author="servicios_dvucept04" w:date="2024-04-18T18:47:00Z">
              <w:del w:id="247" w:author="Martín Andrés Gutiérrez López" w:date="2024-12-09T01:37:00Z" w16du:dateUtc="2024-12-09T06:37:00Z">
                <w:r w:rsidRPr="33B7786F" w:rsidDel="001D1DF0">
                  <w:rPr>
                    <w:rFonts w:ascii="Arial" w:eastAsia="Arial" w:hAnsi="Arial" w:cs="Arial"/>
                    <w:b/>
                    <w:bCs/>
                    <w:color w:val="FFFFFF" w:themeColor="background1"/>
                    <w:sz w:val="20"/>
                    <w:szCs w:val="20"/>
                    <w:u w:val="single"/>
                    <w:rPrChange w:id="248" w:author="servicios_dvucept04" w:date="2024-04-18T18:49:00Z">
                      <w:rPr>
                        <w:rFonts w:ascii="Arial" w:eastAsia="Arial" w:hAnsi="Arial" w:cs="Arial"/>
                        <w:b/>
                        <w:bCs/>
                        <w:color w:val="D13438"/>
                        <w:sz w:val="20"/>
                        <w:szCs w:val="20"/>
                        <w:u w:val="single"/>
                      </w:rPr>
                    </w:rPrChange>
                  </w:rPr>
                  <w:delText>Ítem</w:delText>
                </w:r>
              </w:del>
            </w:ins>
          </w:p>
        </w:tc>
        <w:tc>
          <w:tcPr>
            <w:tcW w:w="42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tcMar>
              <w:left w:w="105" w:type="dxa"/>
              <w:right w:w="105" w:type="dxa"/>
            </w:tcMar>
            <w:tcPrChange w:id="249" w:author="servicios_dvucept04" w:date="2024-04-18T18:49:00Z">
              <w:tcPr>
                <w:tcW w:w="2830" w:type="dxa"/>
                <w:gridSpan w:val="2"/>
              </w:tcPr>
            </w:tcPrChange>
          </w:tcPr>
          <w:p w14:paraId="3577F237" w14:textId="2759AA6A" w:rsidR="33B7786F" w:rsidDel="001D1DF0" w:rsidRDefault="33B7786F">
            <w:pPr>
              <w:pStyle w:val="TableParagraph"/>
              <w:spacing w:before="106"/>
              <w:ind w:left="153"/>
              <w:jc w:val="center"/>
              <w:rPr>
                <w:del w:id="250" w:author="Martín Andrés Gutiérrez López" w:date="2024-12-09T01:37:00Z" w16du:dateUtc="2024-12-09T06:37:00Z"/>
                <w:rFonts w:ascii="Arial" w:eastAsia="Arial" w:hAnsi="Arial" w:cs="Arial"/>
                <w:color w:val="FFFFFF" w:themeColor="background1"/>
                <w:sz w:val="20"/>
                <w:szCs w:val="20"/>
              </w:rPr>
              <w:pPrChange w:id="251" w:author="servicios_dvucept04" w:date="2024-04-18T18:47:00Z">
                <w:pPr/>
              </w:pPrChange>
            </w:pPr>
            <w:ins w:id="252" w:author="servicios_dvucept04" w:date="2024-04-18T18:47:00Z">
              <w:del w:id="253" w:author="Martín Andrés Gutiérrez López" w:date="2024-12-09T01:37:00Z" w16du:dateUtc="2024-12-09T06:37:00Z">
                <w:r w:rsidRPr="33B7786F" w:rsidDel="001D1DF0">
                  <w:rPr>
                    <w:rFonts w:ascii="Arial" w:eastAsia="Arial" w:hAnsi="Arial" w:cs="Arial"/>
                    <w:b/>
                    <w:bCs/>
                    <w:color w:val="FFFFFF" w:themeColor="background1"/>
                    <w:sz w:val="20"/>
                    <w:szCs w:val="20"/>
                    <w:u w:val="single"/>
                    <w:rPrChange w:id="254" w:author="servicios_dvucept04" w:date="2024-04-18T18:49:00Z">
                      <w:rPr>
                        <w:rFonts w:ascii="Arial" w:eastAsia="Arial" w:hAnsi="Arial" w:cs="Arial"/>
                        <w:b/>
                        <w:bCs/>
                        <w:color w:val="D13438"/>
                        <w:sz w:val="20"/>
                        <w:szCs w:val="20"/>
                        <w:u w:val="single"/>
                      </w:rPr>
                    </w:rPrChange>
                  </w:rPr>
                  <w:delText>Anexo</w:delText>
                </w:r>
              </w:del>
            </w:ins>
          </w:p>
        </w:tc>
        <w:tc>
          <w:tcPr>
            <w:tcW w:w="33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tcMar>
              <w:left w:w="105" w:type="dxa"/>
              <w:right w:w="105" w:type="dxa"/>
            </w:tcMar>
            <w:vAlign w:val="center"/>
            <w:tcPrChange w:id="255" w:author="servicios_dvucept04" w:date="2024-04-18T18:49:00Z">
              <w:tcPr>
                <w:tcW w:w="2830" w:type="dxa"/>
                <w:gridSpan w:val="2"/>
              </w:tcPr>
            </w:tcPrChange>
          </w:tcPr>
          <w:p w14:paraId="36941A7E" w14:textId="22AC186D" w:rsidR="33B7786F" w:rsidDel="001D1DF0" w:rsidRDefault="33B7786F">
            <w:pPr>
              <w:pStyle w:val="TableParagraph"/>
              <w:jc w:val="center"/>
              <w:rPr>
                <w:del w:id="256" w:author="Martín Andrés Gutiérrez López" w:date="2024-12-09T01:37:00Z" w16du:dateUtc="2024-12-09T06:37:00Z"/>
                <w:rFonts w:ascii="Arial" w:eastAsia="Arial" w:hAnsi="Arial" w:cs="Arial"/>
                <w:color w:val="FFFFFF" w:themeColor="background1"/>
                <w:sz w:val="20"/>
                <w:szCs w:val="20"/>
              </w:rPr>
              <w:pPrChange w:id="257" w:author="servicios_dvucept04" w:date="2024-04-18T18:47:00Z">
                <w:pPr/>
              </w:pPrChange>
            </w:pPr>
            <w:ins w:id="258" w:author="servicios_dvucept04" w:date="2024-04-18T18:47:00Z">
              <w:del w:id="259" w:author="Martín Andrés Gutiérrez López" w:date="2024-12-09T01:37:00Z" w16du:dateUtc="2024-12-09T06:37:00Z">
                <w:r w:rsidRPr="33B7786F" w:rsidDel="001D1DF0">
                  <w:rPr>
                    <w:rFonts w:ascii="Arial" w:eastAsia="Arial" w:hAnsi="Arial" w:cs="Arial"/>
                    <w:b/>
                    <w:bCs/>
                    <w:color w:val="FFFFFF" w:themeColor="background1"/>
                    <w:sz w:val="20"/>
                    <w:szCs w:val="20"/>
                    <w:u w:val="single"/>
                    <w:rPrChange w:id="260" w:author="servicios_dvucept04" w:date="2024-04-18T18:49:00Z">
                      <w:rPr>
                        <w:rFonts w:ascii="Arial" w:eastAsia="Arial" w:hAnsi="Arial" w:cs="Arial"/>
                        <w:b/>
                        <w:bCs/>
                        <w:color w:val="D13438"/>
                        <w:sz w:val="20"/>
                        <w:szCs w:val="20"/>
                        <w:u w:val="single"/>
                      </w:rPr>
                    </w:rPrChange>
                  </w:rPr>
                  <w:delText>Ubicación</w:delText>
                </w:r>
              </w:del>
            </w:ins>
          </w:p>
        </w:tc>
      </w:tr>
      <w:tr w:rsidR="33B7786F" w:rsidDel="001D1DF0" w14:paraId="26B05FED" w14:textId="0DBEF052" w:rsidTr="33B7786F">
        <w:trPr>
          <w:trHeight w:val="315"/>
          <w:ins w:id="261" w:author="servicios_dvucept04" w:date="2024-04-18T18:47:00Z"/>
          <w:del w:id="262" w:author="Martín Andrés Gutiérrez López" w:date="2024-12-09T01:37:00Z"/>
          <w:trPrChange w:id="263" w:author="servicios_dvucept04" w:date="2024-04-18T18:49:00Z">
            <w:trPr>
              <w:trHeight w:val="300"/>
            </w:trPr>
          </w:trPrChange>
        </w:trPr>
        <w:tc>
          <w:tcPr>
            <w:tcW w:w="78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  <w:tcPrChange w:id="264" w:author="servicios_dvucept04" w:date="2024-04-18T18:49:00Z">
              <w:tcPr>
                <w:tcW w:w="2830" w:type="dxa"/>
                <w:gridSpan w:val="3"/>
              </w:tcPr>
            </w:tcPrChange>
          </w:tcPr>
          <w:p w14:paraId="0E2A07BA" w14:textId="36F85354" w:rsidR="3467DD78" w:rsidDel="001D1DF0" w:rsidRDefault="3467DD78">
            <w:pPr>
              <w:pStyle w:val="TableParagraph"/>
              <w:spacing w:before="71"/>
              <w:ind w:left="77"/>
              <w:rPr>
                <w:del w:id="265" w:author="Martín Andrés Gutiérrez López" w:date="2024-12-09T01:37:00Z" w16du:dateUtc="2024-12-09T06:37:00Z"/>
                <w:rFonts w:ascii="Arial" w:eastAsia="Arial" w:hAnsi="Arial" w:cs="Arial"/>
                <w:color w:val="0078D4"/>
                <w:sz w:val="20"/>
                <w:szCs w:val="20"/>
                <w:u w:val="single"/>
              </w:rPr>
              <w:pPrChange w:id="266" w:author="servicios_dvucept04" w:date="2024-04-18T18:47:00Z">
                <w:pPr/>
              </w:pPrChange>
            </w:pPr>
            <w:ins w:id="267" w:author="servicios_dvucept04" w:date="2024-04-18T18:48:00Z">
              <w:del w:id="268" w:author="Martín Andrés Gutiérrez López" w:date="2024-12-09T01:37:00Z" w16du:dateUtc="2024-12-09T06:37:00Z">
                <w:r w:rsidRPr="33B7786F" w:rsidDel="001D1DF0">
                  <w:rPr>
                    <w:rFonts w:ascii="Arial" w:eastAsia="Arial" w:hAnsi="Arial" w:cs="Arial"/>
                    <w:color w:val="0078D4"/>
                    <w:sz w:val="20"/>
                    <w:szCs w:val="20"/>
                    <w:u w:val="single"/>
                  </w:rPr>
                  <w:delText>1</w:delText>
                </w:r>
              </w:del>
            </w:ins>
          </w:p>
        </w:tc>
        <w:tc>
          <w:tcPr>
            <w:tcW w:w="42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  <w:tcPrChange w:id="269" w:author="servicios_dvucept04" w:date="2024-04-18T18:49:00Z">
              <w:tcPr>
                <w:tcW w:w="2830" w:type="dxa"/>
                <w:gridSpan w:val="2"/>
              </w:tcPr>
            </w:tcPrChange>
          </w:tcPr>
          <w:p w14:paraId="4A7C6D10" w14:textId="24245C26" w:rsidR="33B7786F" w:rsidDel="001D1DF0" w:rsidRDefault="33B7786F">
            <w:pPr>
              <w:pStyle w:val="TableParagraph"/>
              <w:spacing w:before="71"/>
              <w:ind w:left="78"/>
              <w:rPr>
                <w:del w:id="270" w:author="Martín Andrés Gutiérrez López" w:date="2024-12-09T01:37:00Z" w16du:dateUtc="2024-12-09T06:37:00Z"/>
                <w:rFonts w:ascii="Arial" w:eastAsia="Arial" w:hAnsi="Arial" w:cs="Arial"/>
                <w:color w:val="0078D4"/>
                <w:sz w:val="20"/>
                <w:szCs w:val="20"/>
              </w:rPr>
              <w:pPrChange w:id="271" w:author="servicios_dvucept04" w:date="2024-04-18T18:47:00Z">
                <w:pPr/>
              </w:pPrChange>
            </w:pPr>
            <w:ins w:id="272" w:author="servicios_dvucept04" w:date="2024-04-18T18:47:00Z">
              <w:del w:id="273" w:author="Martín Andrés Gutiérrez López" w:date="2024-12-09T01:37:00Z" w16du:dateUtc="2024-12-09T06:37:00Z">
                <w:r w:rsidRPr="33B7786F" w:rsidDel="001D1DF0">
                  <w:rPr>
                    <w:rFonts w:ascii="Arial" w:eastAsia="Arial" w:hAnsi="Arial" w:cs="Arial"/>
                    <w:color w:val="0078D4"/>
                    <w:sz w:val="20"/>
                    <w:szCs w:val="20"/>
                    <w:u w:val="single"/>
                  </w:rPr>
                  <w:delText>Listado de mensajes informativos</w:delText>
                </w:r>
              </w:del>
            </w:ins>
          </w:p>
        </w:tc>
        <w:tc>
          <w:tcPr>
            <w:tcW w:w="33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  <w:tcPrChange w:id="274" w:author="servicios_dvucept04" w:date="2024-04-18T18:49:00Z">
              <w:tcPr>
                <w:tcW w:w="2830" w:type="dxa"/>
                <w:gridSpan w:val="2"/>
              </w:tcPr>
            </w:tcPrChange>
          </w:tcPr>
          <w:p w14:paraId="2BAEFB42" w14:textId="7156105F" w:rsidR="33B7786F" w:rsidDel="001D1DF0" w:rsidRDefault="33B7786F">
            <w:pPr>
              <w:widowControl/>
              <w:rPr>
                <w:del w:id="275" w:author="Martín Andrés Gutiérrez López" w:date="2024-12-09T01:37:00Z" w16du:dateUtc="2024-12-09T06:37:00Z"/>
                <w:rFonts w:ascii="Times New Roman" w:eastAsia="Times New Roman" w:hAnsi="Times New Roman" w:cs="Times New Roman"/>
                <w:color w:val="0078D4"/>
              </w:rPr>
              <w:pPrChange w:id="276" w:author="servicios_dvucept04" w:date="2024-04-18T18:47:00Z">
                <w:pPr/>
              </w:pPrChange>
            </w:pPr>
            <w:ins w:id="277" w:author="servicios_dvucept04" w:date="2024-04-18T18:47:00Z">
              <w:del w:id="278" w:author="Martín Andrés Gutiérrez López" w:date="2024-12-09T01:37:00Z" w16du:dateUtc="2024-12-09T06:37:00Z">
                <w:r w:rsidDel="001D1DF0">
                  <w:fldChar w:fldCharType="begin"/>
                </w:r>
                <w:r w:rsidDel="001D1DF0">
                  <w:delInstrText xml:space="preserve">HYPERLINK "https://minceturgobpe.sharepoint.com/:w:/g/EY4W1keS645GrgdtbSITHXcBQ5Z-P2mcPE9irmRDcbjzDQ?e=uEQIxx" </w:delInstrText>
                </w:r>
                <w:r w:rsidDel="001D1DF0">
                  <w:fldChar w:fldCharType="separate"/>
                </w:r>
                <w:r w:rsidRPr="33B7786F" w:rsidDel="001D1DF0">
                  <w:rPr>
                    <w:rStyle w:val="Hipervnculo"/>
                  </w:rPr>
                  <w:delText>Lista de mensajes informativos.docx</w:delText>
                </w:r>
                <w:r w:rsidDel="001D1DF0">
                  <w:fldChar w:fldCharType="end"/>
                </w:r>
              </w:del>
            </w:ins>
          </w:p>
        </w:tc>
      </w:tr>
      <w:tr w:rsidR="33B7786F" w:rsidDel="001D1DF0" w14:paraId="70AE0310" w14:textId="35FA0052" w:rsidTr="33B7786F">
        <w:trPr>
          <w:trHeight w:val="315"/>
          <w:ins w:id="279" w:author="servicios_dvucept04" w:date="2024-04-18T18:47:00Z"/>
          <w:del w:id="280" w:author="Martín Andrés Gutiérrez López" w:date="2024-12-09T01:37:00Z"/>
          <w:trPrChange w:id="281" w:author="servicios_dvucept04" w:date="2024-04-18T18:49:00Z">
            <w:trPr>
              <w:trHeight w:val="300"/>
            </w:trPr>
          </w:trPrChange>
        </w:trPr>
        <w:tc>
          <w:tcPr>
            <w:tcW w:w="78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  <w:tcPrChange w:id="282" w:author="servicios_dvucept04" w:date="2024-04-18T18:49:00Z">
              <w:tcPr>
                <w:tcW w:w="2830" w:type="dxa"/>
                <w:gridSpan w:val="3"/>
              </w:tcPr>
            </w:tcPrChange>
          </w:tcPr>
          <w:p w14:paraId="506C0DAD" w14:textId="7A82DEFE" w:rsidR="3467DD78" w:rsidDel="001D1DF0" w:rsidRDefault="3467DD78">
            <w:pPr>
              <w:pStyle w:val="TableParagraph"/>
              <w:spacing w:before="71"/>
              <w:ind w:left="77"/>
              <w:rPr>
                <w:del w:id="283" w:author="Martín Andrés Gutiérrez López" w:date="2024-12-09T01:37:00Z" w16du:dateUtc="2024-12-09T06:37:00Z"/>
                <w:rFonts w:ascii="Arial" w:eastAsia="Arial" w:hAnsi="Arial" w:cs="Arial"/>
                <w:color w:val="0078D4"/>
                <w:sz w:val="20"/>
                <w:szCs w:val="20"/>
                <w:u w:val="single"/>
              </w:rPr>
              <w:pPrChange w:id="284" w:author="servicios_dvucept04" w:date="2024-04-18T18:47:00Z">
                <w:pPr/>
              </w:pPrChange>
            </w:pPr>
            <w:ins w:id="285" w:author="servicios_dvucept04" w:date="2024-04-18T18:48:00Z">
              <w:del w:id="286" w:author="Martín Andrés Gutiérrez López" w:date="2024-12-09T01:37:00Z" w16du:dateUtc="2024-12-09T06:37:00Z">
                <w:r w:rsidRPr="33B7786F" w:rsidDel="001D1DF0">
                  <w:rPr>
                    <w:rFonts w:ascii="Arial" w:eastAsia="Arial" w:hAnsi="Arial" w:cs="Arial"/>
                    <w:color w:val="0078D4"/>
                    <w:sz w:val="20"/>
                    <w:szCs w:val="20"/>
                    <w:u w:val="single"/>
                  </w:rPr>
                  <w:delText>2</w:delText>
                </w:r>
              </w:del>
            </w:ins>
          </w:p>
        </w:tc>
        <w:tc>
          <w:tcPr>
            <w:tcW w:w="42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  <w:tcPrChange w:id="287" w:author="servicios_dvucept04" w:date="2024-04-18T18:49:00Z">
              <w:tcPr>
                <w:tcW w:w="2830" w:type="dxa"/>
                <w:gridSpan w:val="2"/>
              </w:tcPr>
            </w:tcPrChange>
          </w:tcPr>
          <w:p w14:paraId="5248066B" w14:textId="01B23812" w:rsidR="33B7786F" w:rsidDel="001D1DF0" w:rsidRDefault="33B7786F">
            <w:pPr>
              <w:pStyle w:val="TableParagraph"/>
              <w:spacing w:before="71"/>
              <w:ind w:left="78"/>
              <w:rPr>
                <w:del w:id="288" w:author="Martín Andrés Gutiérrez López" w:date="2024-12-09T01:37:00Z" w16du:dateUtc="2024-12-09T06:37:00Z"/>
                <w:rFonts w:ascii="Arial" w:eastAsia="Arial" w:hAnsi="Arial" w:cs="Arial"/>
                <w:color w:val="0078D4"/>
                <w:sz w:val="20"/>
                <w:szCs w:val="20"/>
              </w:rPr>
              <w:pPrChange w:id="289" w:author="servicios_dvucept04" w:date="2024-04-18T18:47:00Z">
                <w:pPr/>
              </w:pPrChange>
            </w:pPr>
            <w:ins w:id="290" w:author="servicios_dvucept04" w:date="2024-04-18T18:47:00Z">
              <w:del w:id="291" w:author="Martín Andrés Gutiérrez López" w:date="2024-12-09T01:37:00Z" w16du:dateUtc="2024-12-09T06:37:00Z">
                <w:r w:rsidRPr="33B7786F" w:rsidDel="001D1DF0">
                  <w:rPr>
                    <w:rFonts w:ascii="Arial" w:eastAsia="Arial" w:hAnsi="Arial" w:cs="Arial"/>
                    <w:color w:val="0078D4"/>
                    <w:sz w:val="20"/>
                    <w:szCs w:val="20"/>
                    <w:u w:val="single"/>
                  </w:rPr>
                  <w:delText>Listado de errores</w:delText>
                </w:r>
              </w:del>
            </w:ins>
          </w:p>
        </w:tc>
        <w:tc>
          <w:tcPr>
            <w:tcW w:w="333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  <w:tcPrChange w:id="292" w:author="servicios_dvucept04" w:date="2024-04-18T18:49:00Z">
              <w:tcPr>
                <w:tcW w:w="2830" w:type="dxa"/>
                <w:gridSpan w:val="2"/>
              </w:tcPr>
            </w:tcPrChange>
          </w:tcPr>
          <w:p w14:paraId="29C61177" w14:textId="6D216A5A" w:rsidR="33B7786F" w:rsidDel="001D1DF0" w:rsidRDefault="33B7786F">
            <w:pPr>
              <w:widowControl/>
              <w:rPr>
                <w:del w:id="293" w:author="Martín Andrés Gutiérrez López" w:date="2024-12-09T01:37:00Z" w16du:dateUtc="2024-12-09T06:37:00Z"/>
                <w:rFonts w:ascii="Times New Roman" w:eastAsia="Times New Roman" w:hAnsi="Times New Roman" w:cs="Times New Roman"/>
                <w:color w:val="0078D4"/>
              </w:rPr>
              <w:pPrChange w:id="294" w:author="servicios_dvucept04" w:date="2024-04-18T18:47:00Z">
                <w:pPr/>
              </w:pPrChange>
            </w:pPr>
            <w:ins w:id="295" w:author="servicios_dvucept04" w:date="2024-04-18T18:47:00Z">
              <w:del w:id="296" w:author="Martín Andrés Gutiérrez López" w:date="2024-12-09T01:37:00Z" w16du:dateUtc="2024-12-09T06:37:00Z">
                <w:r w:rsidDel="001D1DF0">
                  <w:fldChar w:fldCharType="begin"/>
                </w:r>
                <w:r w:rsidDel="001D1DF0">
                  <w:delInstrText xml:space="preserve">HYPERLINK "https://minceturgobpe.sharepoint.com/:w:/g/EVKkjZRqXGJOqSdimaDPz4QB8c5KsNUUjK2xPM4HBhHreg?e=Rf0Br1" </w:delInstrText>
                </w:r>
                <w:r w:rsidDel="001D1DF0">
                  <w:fldChar w:fldCharType="separate"/>
                </w:r>
                <w:r w:rsidRPr="33B7786F" w:rsidDel="001D1DF0">
                  <w:rPr>
                    <w:rStyle w:val="Hipervnculo"/>
                  </w:rPr>
                  <w:delText>Lista de mensajes de errores.docx</w:delText>
                </w:r>
                <w:r w:rsidDel="001D1DF0">
                  <w:fldChar w:fldCharType="end"/>
                </w:r>
              </w:del>
            </w:ins>
          </w:p>
        </w:tc>
      </w:tr>
    </w:tbl>
    <w:p w14:paraId="557EE077" w14:textId="23271920" w:rsidR="57DC097C" w:rsidDel="00CC5E89" w:rsidRDefault="57DC097C" w:rsidP="33B7786F">
      <w:pPr>
        <w:rPr>
          <w:del w:id="297" w:author="Martín Andrés Gutiérrez López" w:date="2024-12-09T01:37:00Z" w16du:dateUtc="2024-12-09T06:37:00Z"/>
        </w:rPr>
      </w:pPr>
      <w:ins w:id="298" w:author="servicios_dvucept04" w:date="2024-04-18T18:47:00Z">
        <w:del w:id="299" w:author="Martín Andrés Gutiérrez López" w:date="2024-12-09T01:37:00Z" w16du:dateUtc="2024-12-09T06:37:00Z">
          <w:r w:rsidDel="001D1DF0">
            <w:br/>
          </w:r>
        </w:del>
      </w:ins>
    </w:p>
    <w:p w14:paraId="50799FAF" w14:textId="2E59C8CC" w:rsidR="00CC5E89" w:rsidRPr="00FC16DF" w:rsidRDefault="00CC5E89" w:rsidP="00CC5E89">
      <w:pPr>
        <w:pStyle w:val="Ttulo2"/>
        <w:numPr>
          <w:ilvl w:val="0"/>
          <w:numId w:val="19"/>
        </w:numPr>
        <w:ind w:left="426"/>
        <w:rPr>
          <w:ins w:id="300" w:author="Martín Andrés Gutiérrez López" w:date="2025-01-14T11:11:00Z" w16du:dateUtc="2025-01-14T16:11:00Z"/>
          <w:noProof/>
          <w:highlight w:val="yellow"/>
        </w:rPr>
      </w:pPr>
      <w:ins w:id="301" w:author="Martín Andrés Gutiérrez López" w:date="2025-01-14T11:11:00Z" w16du:dateUtc="2025-01-14T16:11:00Z">
        <w:r w:rsidRPr="00FC16DF">
          <w:rPr>
            <w:noProof/>
            <w:highlight w:val="yellow"/>
          </w:rPr>
          <w:t>W</w:t>
        </w:r>
        <w:r>
          <w:rPr>
            <w:noProof/>
            <w:highlight w:val="yellow"/>
          </w:rPr>
          <w:t>IRE</w:t>
        </w:r>
        <w:r w:rsidRPr="00FC16DF">
          <w:rPr>
            <w:noProof/>
            <w:highlight w:val="yellow"/>
          </w:rPr>
          <w:t>F</w:t>
        </w:r>
        <w:r>
          <w:rPr>
            <w:noProof/>
            <w:highlight w:val="yellow"/>
          </w:rPr>
          <w:t>RAME 3</w:t>
        </w:r>
        <w:r w:rsidRPr="00FC16DF">
          <w:rPr>
            <w:noProof/>
            <w:highlight w:val="yellow"/>
          </w:rPr>
          <w:t>: Agregar Documentos</w:t>
        </w:r>
        <w:r>
          <w:rPr>
            <w:noProof/>
            <w:highlight w:val="yellow"/>
          </w:rPr>
          <w:t xml:space="preserve"> de Pago</w:t>
        </w:r>
      </w:ins>
    </w:p>
    <w:p w14:paraId="361125BE" w14:textId="443C9754" w:rsidR="00CC5E89" w:rsidRDefault="00CC5E89">
      <w:pPr>
        <w:rPr>
          <w:ins w:id="302" w:author="Martín Andrés Gutiérrez López" w:date="2025-01-14T11:11:00Z" w16du:dateUtc="2025-01-14T16:11:00Z"/>
          <w:rFonts w:ascii="Arial" w:eastAsia="Arial" w:hAnsi="Arial" w:cs="Arial"/>
          <w:color w:val="000000" w:themeColor="text1"/>
        </w:rPr>
      </w:pPr>
      <w:ins w:id="303" w:author="Martín Andrés Gutiérrez López" w:date="2025-01-14T11:12:00Z" w16du:dateUtc="2025-01-14T16:12:00Z">
        <w:r>
          <w:rPr>
            <w:rFonts w:ascii="Arial" w:eastAsia="Arial" w:hAnsi="Arial" w:cs="Arial"/>
            <w:noProof/>
            <w:color w:val="000000" w:themeColor="text1"/>
          </w:rPr>
          <w:drawing>
            <wp:inline distT="0" distB="0" distL="0" distR="0" wp14:anchorId="477F24A0" wp14:editId="40E6125B">
              <wp:extent cx="5391150" cy="3378200"/>
              <wp:effectExtent l="0" t="0" r="0" b="0"/>
              <wp:docPr id="157668980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337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024BCD1" w14:textId="3FA8339C" w:rsidR="57DC097C" w:rsidRDefault="57DC097C" w:rsidP="33B7786F">
      <w:pPr>
        <w:rPr>
          <w:ins w:id="304" w:author="Martín Andrés Gutiérrez López" w:date="2025-01-23T20:29:00Z" w16du:dateUtc="2025-01-24T01:29:00Z"/>
        </w:rPr>
      </w:pPr>
    </w:p>
    <w:p w14:paraId="03D168D0" w14:textId="77777777" w:rsidR="00592D6E" w:rsidRDefault="00592D6E" w:rsidP="33B7786F"/>
    <w:p w14:paraId="2AAE97BD" w14:textId="79F04236" w:rsidR="00E737E4" w:rsidRPr="00E737E4" w:rsidRDefault="00E737E4" w:rsidP="00E737E4">
      <w:pPr>
        <w:pStyle w:val="Textoindependiente"/>
        <w:spacing w:before="237" w:line="259" w:lineRule="auto"/>
        <w:ind w:left="101"/>
        <w:rPr>
          <w:ins w:id="305" w:author="PCR-LAP21101199" w:date="2024-08-22T22:16:00Z"/>
          <w:rFonts w:ascii="Arial Black" w:hAnsi="Arial Black"/>
          <w:b/>
          <w:bCs/>
          <w:sz w:val="22"/>
          <w:szCs w:val="22"/>
          <w:rPrChange w:id="306" w:author="PCR-LAP21101199" w:date="2024-08-22T22:16:00Z">
            <w:rPr>
              <w:ins w:id="307" w:author="PCR-LAP21101199" w:date="2024-08-22T22:16:00Z"/>
              <w:rFonts w:ascii="Arial Black" w:hAnsi="Arial Black"/>
              <w:b/>
              <w:bCs/>
            </w:rPr>
          </w:rPrChange>
        </w:rPr>
      </w:pPr>
      <w:ins w:id="308" w:author="PCR-LAP21101199" w:date="2024-08-22T22:16:00Z">
        <w:r w:rsidRPr="00E737E4">
          <w:rPr>
            <w:rFonts w:ascii="Arial Black" w:hAnsi="Arial Black"/>
            <w:b/>
            <w:bCs/>
            <w:sz w:val="22"/>
            <w:szCs w:val="22"/>
            <w:highlight w:val="yellow"/>
            <w:rPrChange w:id="309" w:author="PCR-LAP21101199" w:date="2024-08-22T22:16:00Z">
              <w:rPr>
                <w:rFonts w:ascii="Arial Black" w:hAnsi="Arial Black"/>
                <w:b/>
                <w:bCs/>
              </w:rPr>
            </w:rPrChange>
          </w:rPr>
          <w:lastRenderedPageBreak/>
          <w:t xml:space="preserve">ANEXO </w:t>
        </w:r>
      </w:ins>
      <w:ins w:id="310" w:author="Martín Andrés Gutiérrez López" w:date="2024-12-09T01:37:00Z" w16du:dateUtc="2024-12-09T06:37:00Z">
        <w:r w:rsidR="001D1DF0">
          <w:rPr>
            <w:rFonts w:ascii="Arial Black" w:hAnsi="Arial Black"/>
            <w:b/>
            <w:bCs/>
            <w:sz w:val="22"/>
            <w:szCs w:val="22"/>
            <w:highlight w:val="yellow"/>
          </w:rPr>
          <w:t>1</w:t>
        </w:r>
      </w:ins>
      <w:ins w:id="311" w:author="PCR-LAP21101199" w:date="2024-08-22T22:16:00Z">
        <w:del w:id="312" w:author="Martín Andrés Gutiérrez López" w:date="2024-12-09T01:37:00Z" w16du:dateUtc="2024-12-09T06:37:00Z">
          <w:r w:rsidRPr="00E737E4" w:rsidDel="001D1DF0">
            <w:rPr>
              <w:rFonts w:ascii="Arial Black" w:hAnsi="Arial Black"/>
              <w:b/>
              <w:bCs/>
              <w:sz w:val="22"/>
              <w:szCs w:val="22"/>
              <w:highlight w:val="yellow"/>
              <w:rPrChange w:id="313" w:author="PCR-LAP21101199" w:date="2024-08-22T22:16:00Z">
                <w:rPr>
                  <w:rFonts w:ascii="Arial Black" w:hAnsi="Arial Black"/>
                  <w:b/>
                  <w:bCs/>
                  <w:sz w:val="22"/>
                  <w:szCs w:val="22"/>
                </w:rPr>
              </w:rPrChange>
            </w:rPr>
            <w:delText>2</w:delText>
          </w:r>
        </w:del>
      </w:ins>
    </w:p>
    <w:p w14:paraId="06FFE6C3" w14:textId="77777777" w:rsidR="00E737E4" w:rsidRDefault="00E737E4" w:rsidP="00E737E4">
      <w:pPr>
        <w:pStyle w:val="Textoindependiente"/>
        <w:spacing w:before="237" w:line="259" w:lineRule="auto"/>
        <w:ind w:left="101"/>
        <w:rPr>
          <w:ins w:id="314" w:author="PCR-LAP21101199" w:date="2024-08-22T22:16:00Z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265"/>
        <w:gridCol w:w="5370"/>
      </w:tblGrid>
      <w:tr w:rsidR="00E737E4" w:rsidRPr="00465012" w14:paraId="2E537833" w14:textId="77777777">
        <w:trPr>
          <w:trHeight w:val="345"/>
          <w:ins w:id="315" w:author="PCR-LAP21101199" w:date="2024-08-22T22:16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22447AB1" w14:textId="77777777" w:rsidR="00E737E4" w:rsidRPr="00465012" w:rsidRDefault="00E737E4">
            <w:pPr>
              <w:widowControl/>
              <w:autoSpaceDE/>
              <w:autoSpaceDN/>
              <w:jc w:val="center"/>
              <w:textAlignment w:val="baseline"/>
              <w:rPr>
                <w:ins w:id="316" w:author="PCR-LAP21101199" w:date="2024-08-22T22:16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317" w:author="PCR-LAP21101199" w:date="2024-08-22T22:16:00Z"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Ítem</w:t>
              </w:r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3823A674" w14:textId="77777777" w:rsidR="00E737E4" w:rsidRPr="00465012" w:rsidRDefault="00E737E4">
            <w:pPr>
              <w:widowControl/>
              <w:autoSpaceDE/>
              <w:autoSpaceDN/>
              <w:jc w:val="center"/>
              <w:textAlignment w:val="baseline"/>
              <w:rPr>
                <w:ins w:id="318" w:author="PCR-LAP21101199" w:date="2024-08-22T22:16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319" w:author="PCR-LAP21101199" w:date="2024-08-22T22:16:00Z"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Anexo</w:t>
              </w:r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AB574ED" w14:textId="77777777" w:rsidR="00E737E4" w:rsidRPr="00465012" w:rsidRDefault="00E737E4">
            <w:pPr>
              <w:widowControl/>
              <w:autoSpaceDE/>
              <w:autoSpaceDN/>
              <w:jc w:val="center"/>
              <w:textAlignment w:val="baseline"/>
              <w:rPr>
                <w:ins w:id="320" w:author="PCR-LAP21101199" w:date="2024-08-22T22:16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321" w:author="PCR-LAP21101199" w:date="2024-08-22T22:16:00Z"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Ubicación</w:t>
              </w:r>
              <w:r w:rsidRPr="00465012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lang w:val="es-PE" w:eastAsia="es-PE"/>
                </w:rPr>
                <w:t> </w:t>
              </w:r>
            </w:ins>
          </w:p>
        </w:tc>
      </w:tr>
      <w:tr w:rsidR="00E737E4" w:rsidRPr="00465012" w14:paraId="641B95D0" w14:textId="77777777">
        <w:trPr>
          <w:trHeight w:val="300"/>
          <w:ins w:id="322" w:author="PCR-LAP21101199" w:date="2024-08-22T22:16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36F6AC" w14:textId="77777777" w:rsidR="00E737E4" w:rsidRPr="00465012" w:rsidRDefault="00E737E4">
            <w:pPr>
              <w:widowControl/>
              <w:autoSpaceDE/>
              <w:autoSpaceDN/>
              <w:textAlignment w:val="baseline"/>
              <w:rPr>
                <w:ins w:id="323" w:author="PCR-LAP21101199" w:date="2024-08-22T22:16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324" w:author="PCR-LAP21101199" w:date="2024-08-22T22:16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1</w:t>
              </w:r>
              <w:r w:rsidRPr="00465012"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A1FC86" w14:textId="77777777" w:rsidR="00E737E4" w:rsidRPr="00465012" w:rsidRDefault="00E737E4">
            <w:pPr>
              <w:widowControl/>
              <w:autoSpaceDE/>
              <w:autoSpaceDN/>
              <w:textAlignment w:val="baseline"/>
              <w:rPr>
                <w:ins w:id="325" w:author="PCR-LAP21101199" w:date="2024-08-22T22:16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326" w:author="PCR-LAP21101199" w:date="2024-08-22T22:16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Listado de Mensajes Informativos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618AEE" w14:textId="77777777" w:rsidR="00E737E4" w:rsidRPr="00465012" w:rsidRDefault="00E737E4">
            <w:pPr>
              <w:widowControl/>
              <w:autoSpaceDE/>
              <w:autoSpaceDN/>
              <w:textAlignment w:val="baseline"/>
              <w:rPr>
                <w:ins w:id="327" w:author="PCR-LAP21101199" w:date="2024-08-22T22:16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328" w:author="PCR-LAP21101199" w:date="2024-08-22T22:16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…\Documentos Funcionales\04 Documentos Adicionales\ Tabla de Mensajes Informativos y de Errores.xlsx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</w:tr>
      <w:tr w:rsidR="00E737E4" w:rsidRPr="00465012" w14:paraId="3689F6E0" w14:textId="77777777">
        <w:trPr>
          <w:trHeight w:val="300"/>
          <w:ins w:id="329" w:author="PCR-LAP21101199" w:date="2024-08-22T22:16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4F4619" w14:textId="77777777" w:rsidR="00E737E4" w:rsidRPr="00465012" w:rsidRDefault="00E737E4">
            <w:pPr>
              <w:widowControl/>
              <w:autoSpaceDE/>
              <w:autoSpaceDN/>
              <w:textAlignment w:val="baseline"/>
              <w:rPr>
                <w:ins w:id="330" w:author="PCR-LAP21101199" w:date="2024-08-22T22:16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ins w:id="331" w:author="PCR-LAP21101199" w:date="2024-08-22T22:16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2</w:t>
              </w:r>
              <w:r w:rsidRPr="00465012"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40F863" w14:textId="77777777" w:rsidR="00E737E4" w:rsidRPr="00465012" w:rsidRDefault="00E737E4">
            <w:pPr>
              <w:widowControl/>
              <w:autoSpaceDE/>
              <w:autoSpaceDN/>
              <w:textAlignment w:val="baseline"/>
              <w:rPr>
                <w:ins w:id="332" w:author="PCR-LAP21101199" w:date="2024-08-22T22:16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333" w:author="PCR-LAP21101199" w:date="2024-08-22T22:16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Listado de errores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  <w:p w14:paraId="3C85B67F" w14:textId="77777777" w:rsidR="00E737E4" w:rsidRPr="00465012" w:rsidRDefault="00E737E4">
            <w:pPr>
              <w:widowControl/>
              <w:autoSpaceDE/>
              <w:autoSpaceDN/>
              <w:textAlignment w:val="baseline"/>
              <w:rPr>
                <w:ins w:id="334" w:author="PCR-LAP21101199" w:date="2024-08-22T22:16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335" w:author="PCR-LAP21101199" w:date="2024-08-22T22:16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B6F961" w14:textId="77777777" w:rsidR="00E737E4" w:rsidRPr="00465012" w:rsidRDefault="00E737E4">
            <w:pPr>
              <w:widowControl/>
              <w:autoSpaceDE/>
              <w:autoSpaceDN/>
              <w:textAlignment w:val="baseline"/>
              <w:rPr>
                <w:ins w:id="336" w:author="PCR-LAP21101199" w:date="2024-08-22T22:16:00Z"/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ins w:id="337" w:author="PCR-LAP21101199" w:date="2024-08-22T22:16:00Z">
              <w:r w:rsidRPr="00465012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…\Documentos Funcionales\04 Documentos Adicionales\ Tabla de Mensajes Informativos y de Errores.xlsx</w:t>
              </w:r>
              <w:r w:rsidRPr="00465012">
                <w:rPr>
                  <w:rFonts w:ascii="Arial" w:eastAsia="Times New Roman" w:hAnsi="Arial" w:cs="Arial"/>
                  <w:sz w:val="20"/>
                  <w:szCs w:val="20"/>
                  <w:lang w:val="es-PE" w:eastAsia="es-PE"/>
                </w:rPr>
                <w:t> </w:t>
              </w:r>
            </w:ins>
          </w:p>
        </w:tc>
      </w:tr>
    </w:tbl>
    <w:p w14:paraId="33786022" w14:textId="4EC6DB01" w:rsidR="3328BE33" w:rsidRDefault="3328BE33" w:rsidP="5C959E8A"/>
    <w:p w14:paraId="1A9C9D2D" w14:textId="77777777" w:rsidR="5C959E8A" w:rsidRDefault="5C959E8A" w:rsidP="5C959E8A">
      <w:pPr>
        <w:ind w:left="-709"/>
        <w:rPr>
          <w:ins w:id="338" w:author="Martín Andrés Gutiérrez López" w:date="2025-01-23T20:29:00Z" w16du:dateUtc="2025-01-24T01:29:00Z"/>
        </w:rPr>
      </w:pPr>
    </w:p>
    <w:p w14:paraId="2EAE1E6F" w14:textId="77777777" w:rsidR="00592D6E" w:rsidRDefault="00592D6E" w:rsidP="5C959E8A">
      <w:pPr>
        <w:ind w:left="-709"/>
        <w:rPr>
          <w:ins w:id="339" w:author="Martín Andrés Gutiérrez López" w:date="2024-12-06T22:49:00Z" w16du:dateUtc="2024-12-07T03:49:00Z"/>
        </w:rPr>
      </w:pPr>
    </w:p>
    <w:p w14:paraId="50B76D13" w14:textId="3D9C0787" w:rsidR="00156F8C" w:rsidRPr="00AF0CE3" w:rsidRDefault="00156F8C" w:rsidP="00156F8C">
      <w:pPr>
        <w:pStyle w:val="Textoindependiente"/>
        <w:spacing w:before="237" w:line="259" w:lineRule="auto"/>
        <w:ind w:left="101"/>
        <w:rPr>
          <w:ins w:id="340" w:author="Martín Andrés Gutiérrez López" w:date="2024-12-06T22:49:00Z" w16du:dateUtc="2024-12-07T03:49:00Z"/>
          <w:rFonts w:ascii="Arial Black" w:hAnsi="Arial Black"/>
          <w:b/>
          <w:bCs/>
          <w:sz w:val="22"/>
          <w:szCs w:val="22"/>
        </w:rPr>
      </w:pPr>
      <w:ins w:id="341" w:author="Martín Andrés Gutiérrez López" w:date="2024-12-06T22:49:00Z" w16du:dateUtc="2024-12-07T03:49:00Z">
        <w:r w:rsidRPr="00156F8C">
          <w:rPr>
            <w:rFonts w:ascii="Arial Black" w:hAnsi="Arial Black"/>
            <w:b/>
            <w:bCs/>
            <w:sz w:val="22"/>
            <w:szCs w:val="22"/>
            <w:highlight w:val="yellow"/>
          </w:rPr>
          <w:t xml:space="preserve">ANEXO </w:t>
        </w:r>
      </w:ins>
      <w:ins w:id="342" w:author="Martín Andrés Gutiérrez López" w:date="2024-12-09T01:37:00Z" w16du:dateUtc="2024-12-09T06:37:00Z">
        <w:r w:rsidR="001D1DF0">
          <w:rPr>
            <w:rFonts w:ascii="Arial Black" w:hAnsi="Arial Black"/>
            <w:b/>
            <w:bCs/>
            <w:sz w:val="22"/>
            <w:szCs w:val="22"/>
          </w:rPr>
          <w:t>2</w:t>
        </w:r>
      </w:ins>
      <w:ins w:id="343" w:author="Martín Andrés Gutiérrez López" w:date="2024-12-06T22:49:00Z" w16du:dateUtc="2024-12-07T03:49:00Z">
        <w:r>
          <w:rPr>
            <w:rFonts w:ascii="Arial Black" w:hAnsi="Arial Black"/>
            <w:b/>
            <w:bCs/>
            <w:sz w:val="22"/>
            <w:szCs w:val="22"/>
          </w:rPr>
          <w:t xml:space="preserve"> - </w:t>
        </w:r>
        <w:r w:rsidRPr="00156F8C">
          <w:rPr>
            <w:sz w:val="22"/>
            <w:szCs w:val="22"/>
            <w:rPrChange w:id="344" w:author="Martín Andrés Gutiérrez López" w:date="2024-12-06T22:49:00Z" w16du:dateUtc="2024-12-07T03:49:00Z">
              <w:rPr/>
            </w:rPrChange>
          </w:rPr>
          <w:t>Cuadro de distribución de archivos adjuntos</w:t>
        </w:r>
      </w:ins>
      <w:ins w:id="345" w:author="Martín Andrés Gutiérrez López" w:date="2024-12-06T23:06:00Z" w16du:dateUtc="2024-12-07T04:06:00Z">
        <w:r w:rsidR="005E7BBA">
          <w:rPr>
            <w:sz w:val="22"/>
            <w:szCs w:val="22"/>
          </w:rPr>
          <w:t xml:space="preserve"> por pestaña de la DUE</w:t>
        </w:r>
      </w:ins>
    </w:p>
    <w:p w14:paraId="03B4DF67" w14:textId="77777777" w:rsidR="005E7BBA" w:rsidRDefault="005E7BBA" w:rsidP="00156F8C">
      <w:pPr>
        <w:rPr>
          <w:ins w:id="346" w:author="Martín Andrés Gutiérrez López" w:date="2024-12-06T23:06:00Z" w16du:dateUtc="2024-12-07T04:06:00Z"/>
        </w:rPr>
      </w:pPr>
    </w:p>
    <w:p w14:paraId="6B0E9471" w14:textId="5FDB861D" w:rsidR="00156F8C" w:rsidRPr="00705F93" w:rsidRDefault="00156F8C" w:rsidP="00156F8C">
      <w:pPr>
        <w:rPr>
          <w:ins w:id="347" w:author="Martín Andrés Gutiérrez López" w:date="2024-12-06T22:50:00Z" w16du:dateUtc="2024-12-07T03:50:00Z"/>
          <w:b/>
          <w:bCs/>
          <w:rPrChange w:id="348" w:author="Martín Andrés Gutiérrez López" w:date="2024-12-08T22:22:00Z" w16du:dateUtc="2024-12-09T03:22:00Z">
            <w:rPr>
              <w:ins w:id="349" w:author="Martín Andrés Gutiérrez López" w:date="2024-12-06T22:50:00Z" w16du:dateUtc="2024-12-07T03:50:00Z"/>
            </w:rPr>
          </w:rPrChange>
        </w:rPr>
      </w:pPr>
      <w:ins w:id="350" w:author="Martín Andrés Gutiérrez López" w:date="2024-12-06T22:50:00Z" w16du:dateUtc="2024-12-07T03:50:00Z">
        <w:r w:rsidRPr="00705F93">
          <w:rPr>
            <w:b/>
            <w:bCs/>
            <w:rPrChange w:id="351" w:author="Martín Andrés Gutiérrez López" w:date="2024-12-08T22:22:00Z" w16du:dateUtc="2024-12-09T03:22:00Z">
              <w:rPr/>
            </w:rPrChange>
          </w:rPr>
          <w:t xml:space="preserve">ANUNCIO DE ESCALA: </w:t>
        </w:r>
      </w:ins>
    </w:p>
    <w:p w14:paraId="2961AD69" w14:textId="77777777" w:rsidR="00156F8C" w:rsidRDefault="00156F8C" w:rsidP="00156F8C">
      <w:pPr>
        <w:rPr>
          <w:ins w:id="352" w:author="Martín Andrés Gutiérrez López" w:date="2024-12-06T22:50:00Z" w16du:dateUtc="2024-12-07T03:50:00Z"/>
        </w:rPr>
      </w:pPr>
    </w:p>
    <w:p w14:paraId="23466073" w14:textId="77777777" w:rsidR="00156F8C" w:rsidRDefault="00156F8C" w:rsidP="00156F8C">
      <w:pPr>
        <w:rPr>
          <w:ins w:id="353" w:author="Martín Andrés Gutiérrez López" w:date="2024-12-06T22:50:00Z" w16du:dateUtc="2024-12-07T03:50:00Z"/>
        </w:rPr>
      </w:pPr>
      <w:ins w:id="354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511BC353" wp14:editId="3AB5706F">
              <wp:extent cx="2678307" cy="5143500"/>
              <wp:effectExtent l="0" t="0" r="8255" b="0"/>
              <wp:docPr id="1971499386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1499386" name=""/>
                      <pic:cNvPicPr/>
                    </pic:nvPicPr>
                    <pic:blipFill rotWithShape="1">
                      <a:blip r:embed="rId20"/>
                      <a:srcRect r="75842"/>
                      <a:stretch/>
                    </pic:blipFill>
                    <pic:spPr bwMode="auto">
                      <a:xfrm>
                        <a:off x="0" y="0"/>
                        <a:ext cx="2701095" cy="518726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DEEE44E" w14:textId="77777777" w:rsidR="00156F8C" w:rsidRDefault="00156F8C" w:rsidP="00156F8C">
      <w:pPr>
        <w:rPr>
          <w:ins w:id="355" w:author="Martín Andrés Gutiérrez López" w:date="2024-12-06T22:50:00Z" w16du:dateUtc="2024-12-07T03:50:00Z"/>
        </w:rPr>
      </w:pPr>
    </w:p>
    <w:p w14:paraId="30B97DF2" w14:textId="77777777" w:rsidR="00156F8C" w:rsidRDefault="00156F8C" w:rsidP="00156F8C">
      <w:pPr>
        <w:rPr>
          <w:ins w:id="356" w:author="Martín Andrés Gutiérrez López" w:date="2024-12-06T22:50:00Z" w16du:dateUtc="2024-12-07T03:50:00Z"/>
        </w:rPr>
      </w:pPr>
    </w:p>
    <w:p w14:paraId="57217F2F" w14:textId="77777777" w:rsidR="00156F8C" w:rsidRDefault="00156F8C" w:rsidP="00156F8C">
      <w:pPr>
        <w:rPr>
          <w:ins w:id="357" w:author="Martín Andrés Gutiérrez López" w:date="2025-01-23T20:29:00Z" w16du:dateUtc="2025-01-24T01:29:00Z"/>
        </w:rPr>
      </w:pPr>
    </w:p>
    <w:p w14:paraId="47B28D33" w14:textId="77777777" w:rsidR="00592D6E" w:rsidRDefault="00592D6E" w:rsidP="00156F8C">
      <w:pPr>
        <w:rPr>
          <w:ins w:id="358" w:author="Martín Andrés Gutiérrez López" w:date="2025-01-23T20:29:00Z" w16du:dateUtc="2025-01-24T01:29:00Z"/>
        </w:rPr>
      </w:pPr>
    </w:p>
    <w:p w14:paraId="362FC438" w14:textId="77777777" w:rsidR="00592D6E" w:rsidRDefault="00592D6E" w:rsidP="00156F8C">
      <w:pPr>
        <w:rPr>
          <w:ins w:id="359" w:author="Martín Andrés Gutiérrez López" w:date="2024-12-06T22:50:00Z" w16du:dateUtc="2024-12-07T03:50:00Z"/>
        </w:rPr>
      </w:pPr>
    </w:p>
    <w:p w14:paraId="3B1918D9" w14:textId="77777777" w:rsidR="00156F8C" w:rsidRDefault="00156F8C" w:rsidP="00156F8C">
      <w:pPr>
        <w:rPr>
          <w:ins w:id="360" w:author="Martín Andrés Gutiérrez López" w:date="2024-12-06T22:50:00Z" w16du:dateUtc="2024-12-07T03:50:00Z"/>
        </w:rPr>
      </w:pPr>
    </w:p>
    <w:p w14:paraId="4CDB1074" w14:textId="77777777" w:rsidR="00156F8C" w:rsidRPr="00705F93" w:rsidRDefault="00156F8C" w:rsidP="00156F8C">
      <w:pPr>
        <w:rPr>
          <w:ins w:id="361" w:author="Martín Andrés Gutiérrez López" w:date="2024-12-06T22:50:00Z" w16du:dateUtc="2024-12-07T03:50:00Z"/>
          <w:b/>
          <w:bCs/>
          <w:rPrChange w:id="362" w:author="Martín Andrés Gutiérrez López" w:date="2024-12-08T22:22:00Z" w16du:dateUtc="2024-12-09T03:22:00Z">
            <w:rPr>
              <w:ins w:id="363" w:author="Martín Andrés Gutiérrez López" w:date="2024-12-06T22:50:00Z" w16du:dateUtc="2024-12-07T03:50:00Z"/>
            </w:rPr>
          </w:rPrChange>
        </w:rPr>
      </w:pPr>
      <w:ins w:id="364" w:author="Martín Andrés Gutiérrez López" w:date="2024-12-06T22:50:00Z" w16du:dateUtc="2024-12-07T03:50:00Z">
        <w:r w:rsidRPr="00705F93">
          <w:rPr>
            <w:b/>
            <w:bCs/>
            <w:rPrChange w:id="365" w:author="Martín Andrés Gutiérrez López" w:date="2024-12-08T22:22:00Z" w16du:dateUtc="2024-12-09T03:22:00Z">
              <w:rPr/>
            </w:rPrChange>
          </w:rPr>
          <w:lastRenderedPageBreak/>
          <w:t>PBIP</w:t>
        </w:r>
      </w:ins>
    </w:p>
    <w:p w14:paraId="0B1300E5" w14:textId="77777777" w:rsidR="00156F8C" w:rsidRDefault="00156F8C" w:rsidP="00156F8C">
      <w:pPr>
        <w:rPr>
          <w:ins w:id="366" w:author="Martín Andrés Gutiérrez López" w:date="2024-12-06T22:50:00Z" w16du:dateUtc="2024-12-07T03:50:00Z"/>
        </w:rPr>
      </w:pPr>
    </w:p>
    <w:p w14:paraId="731600FE" w14:textId="77777777" w:rsidR="00156F8C" w:rsidRDefault="00156F8C" w:rsidP="00156F8C">
      <w:pPr>
        <w:rPr>
          <w:ins w:id="367" w:author="Martín Andrés Gutiérrez López" w:date="2024-12-08T22:22:00Z" w16du:dateUtc="2024-12-09T03:22:00Z"/>
        </w:rPr>
      </w:pPr>
      <w:ins w:id="368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61F25FCD" wp14:editId="53EC5AD1">
              <wp:extent cx="1876425" cy="1220005"/>
              <wp:effectExtent l="0" t="0" r="0" b="0"/>
              <wp:docPr id="59686912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6869120" name=""/>
                      <pic:cNvPicPr/>
                    </pic:nvPicPr>
                    <pic:blipFill rotWithShape="1">
                      <a:blip r:embed="rId21"/>
                      <a:srcRect r="85380"/>
                      <a:stretch/>
                    </pic:blipFill>
                    <pic:spPr bwMode="auto">
                      <a:xfrm>
                        <a:off x="0" y="0"/>
                        <a:ext cx="1952861" cy="126970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D871C9B" w14:textId="77777777" w:rsidR="00705F93" w:rsidRDefault="00705F93" w:rsidP="00156F8C">
      <w:pPr>
        <w:rPr>
          <w:ins w:id="369" w:author="Martín Andrés Gutiérrez López" w:date="2024-12-08T22:22:00Z" w16du:dateUtc="2024-12-09T03:22:00Z"/>
        </w:rPr>
      </w:pPr>
    </w:p>
    <w:p w14:paraId="2AAB3192" w14:textId="77777777" w:rsidR="00156F8C" w:rsidRPr="00705F93" w:rsidRDefault="00156F8C" w:rsidP="00156F8C">
      <w:pPr>
        <w:rPr>
          <w:ins w:id="370" w:author="Martín Andrés Gutiérrez López" w:date="2024-12-06T22:50:00Z" w16du:dateUtc="2024-12-07T03:50:00Z"/>
          <w:b/>
          <w:bCs/>
          <w:rPrChange w:id="371" w:author="Martín Andrés Gutiérrez López" w:date="2024-12-08T22:22:00Z" w16du:dateUtc="2024-12-09T03:22:00Z">
            <w:rPr>
              <w:ins w:id="372" w:author="Martín Andrés Gutiérrez López" w:date="2024-12-06T22:50:00Z" w16du:dateUtc="2024-12-07T03:50:00Z"/>
            </w:rPr>
          </w:rPrChange>
        </w:rPr>
      </w:pPr>
      <w:ins w:id="373" w:author="Martín Andrés Gutiérrez López" w:date="2024-12-06T22:50:00Z" w16du:dateUtc="2024-12-07T03:50:00Z">
        <w:r w:rsidRPr="00705F93">
          <w:rPr>
            <w:b/>
            <w:bCs/>
            <w:rPrChange w:id="374" w:author="Martín Andrés Gutiérrez López" w:date="2024-12-08T22:22:00Z" w16du:dateUtc="2024-12-09T03:22:00Z">
              <w:rPr/>
            </w:rPrChange>
          </w:rPr>
          <w:t>LISTA DE TRIPULANTES</w:t>
        </w:r>
      </w:ins>
    </w:p>
    <w:p w14:paraId="0D8C1C1E" w14:textId="77777777" w:rsidR="00156F8C" w:rsidRDefault="00156F8C" w:rsidP="00156F8C">
      <w:pPr>
        <w:rPr>
          <w:ins w:id="375" w:author="Martín Andrés Gutiérrez López" w:date="2024-12-06T22:50:00Z" w16du:dateUtc="2024-12-07T03:50:00Z"/>
        </w:rPr>
      </w:pPr>
      <w:ins w:id="376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2DA60618" wp14:editId="0632D97C">
              <wp:extent cx="2492034" cy="1219200"/>
              <wp:effectExtent l="0" t="0" r="3810" b="0"/>
              <wp:docPr id="1902934054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2934054" name=""/>
                      <pic:cNvPicPr/>
                    </pic:nvPicPr>
                    <pic:blipFill rotWithShape="1">
                      <a:blip r:embed="rId22"/>
                      <a:srcRect r="79767"/>
                      <a:stretch/>
                    </pic:blipFill>
                    <pic:spPr bwMode="auto">
                      <a:xfrm>
                        <a:off x="0" y="0"/>
                        <a:ext cx="2568921" cy="125681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31F5D19" w14:textId="77777777" w:rsidR="00156F8C" w:rsidRDefault="00156F8C" w:rsidP="00156F8C">
      <w:pPr>
        <w:rPr>
          <w:ins w:id="377" w:author="Martín Andrés Gutiérrez López" w:date="2024-12-06T22:50:00Z" w16du:dateUtc="2024-12-07T03:50:00Z"/>
        </w:rPr>
      </w:pPr>
    </w:p>
    <w:p w14:paraId="75437CBE" w14:textId="77777777" w:rsidR="00156F8C" w:rsidRPr="00705F93" w:rsidRDefault="00156F8C" w:rsidP="00156F8C">
      <w:pPr>
        <w:rPr>
          <w:ins w:id="378" w:author="Martín Andrés Gutiérrez López" w:date="2024-12-06T22:50:00Z" w16du:dateUtc="2024-12-07T03:50:00Z"/>
          <w:b/>
          <w:bCs/>
          <w:rPrChange w:id="379" w:author="Martín Andrés Gutiérrez López" w:date="2024-12-08T22:23:00Z" w16du:dateUtc="2024-12-09T03:23:00Z">
            <w:rPr>
              <w:ins w:id="380" w:author="Martín Andrés Gutiérrez López" w:date="2024-12-06T22:50:00Z" w16du:dateUtc="2024-12-07T03:50:00Z"/>
            </w:rPr>
          </w:rPrChange>
        </w:rPr>
      </w:pPr>
      <w:ins w:id="381" w:author="Martín Andrés Gutiérrez López" w:date="2024-12-06T22:50:00Z" w16du:dateUtc="2024-12-07T03:50:00Z">
        <w:r w:rsidRPr="00705F93">
          <w:rPr>
            <w:b/>
            <w:bCs/>
            <w:rPrChange w:id="382" w:author="Martín Andrés Gutiérrez López" w:date="2024-12-08T22:23:00Z" w16du:dateUtc="2024-12-09T03:23:00Z">
              <w:rPr/>
            </w:rPrChange>
          </w:rPr>
          <w:t xml:space="preserve">LISTA DE PASAJEROS </w:t>
        </w:r>
      </w:ins>
    </w:p>
    <w:p w14:paraId="0893C008" w14:textId="77777777" w:rsidR="00156F8C" w:rsidRDefault="00156F8C" w:rsidP="00156F8C">
      <w:pPr>
        <w:rPr>
          <w:ins w:id="383" w:author="Martín Andrés Gutiérrez López" w:date="2024-12-06T22:50:00Z" w16du:dateUtc="2024-12-07T03:50:00Z"/>
        </w:rPr>
      </w:pPr>
      <w:ins w:id="384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415B0774" wp14:editId="604EEF00">
              <wp:extent cx="1447800" cy="973026"/>
              <wp:effectExtent l="0" t="0" r="0" b="0"/>
              <wp:docPr id="3530235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302359" name=""/>
                      <pic:cNvPicPr/>
                    </pic:nvPicPr>
                    <pic:blipFill rotWithShape="1">
                      <a:blip r:embed="rId23"/>
                      <a:srcRect r="88853"/>
                      <a:stretch/>
                    </pic:blipFill>
                    <pic:spPr bwMode="auto">
                      <a:xfrm>
                        <a:off x="0" y="0"/>
                        <a:ext cx="1528424" cy="102721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73AADCD" w14:textId="77777777" w:rsidR="00156F8C" w:rsidRDefault="00156F8C" w:rsidP="00156F8C">
      <w:pPr>
        <w:rPr>
          <w:ins w:id="385" w:author="Martín Andrés Gutiérrez López" w:date="2024-12-06T22:50:00Z" w16du:dateUtc="2024-12-07T03:50:00Z"/>
        </w:rPr>
      </w:pPr>
    </w:p>
    <w:p w14:paraId="112A6279" w14:textId="77777777" w:rsidR="00156F8C" w:rsidRDefault="00156F8C" w:rsidP="00156F8C">
      <w:pPr>
        <w:rPr>
          <w:ins w:id="386" w:author="Martín Andrés Gutiérrez López" w:date="2024-12-06T22:50:00Z" w16du:dateUtc="2024-12-07T03:50:00Z"/>
        </w:rPr>
      </w:pPr>
    </w:p>
    <w:p w14:paraId="22107CFF" w14:textId="77777777" w:rsidR="00156F8C" w:rsidRPr="00705F93" w:rsidRDefault="00156F8C" w:rsidP="00156F8C">
      <w:pPr>
        <w:rPr>
          <w:ins w:id="387" w:author="Martín Andrés Gutiérrez López" w:date="2024-12-06T22:50:00Z" w16du:dateUtc="2024-12-07T03:50:00Z"/>
          <w:b/>
          <w:bCs/>
          <w:rPrChange w:id="388" w:author="Martín Andrés Gutiérrez López" w:date="2024-12-08T22:25:00Z" w16du:dateUtc="2024-12-09T03:25:00Z">
            <w:rPr>
              <w:ins w:id="389" w:author="Martín Andrés Gutiérrez López" w:date="2024-12-06T22:50:00Z" w16du:dateUtc="2024-12-07T03:50:00Z"/>
            </w:rPr>
          </w:rPrChange>
        </w:rPr>
      </w:pPr>
      <w:ins w:id="390" w:author="Martín Andrés Gutiérrez López" w:date="2024-12-06T22:50:00Z" w16du:dateUtc="2024-12-07T03:50:00Z">
        <w:r w:rsidRPr="00705F93">
          <w:rPr>
            <w:b/>
            <w:bCs/>
            <w:rPrChange w:id="391" w:author="Martín Andrés Gutiérrez López" w:date="2024-12-08T22:25:00Z" w16du:dateUtc="2024-12-09T03:25:00Z">
              <w:rPr/>
            </w:rPrChange>
          </w:rPr>
          <w:t>MERCANCÍAS PELIGROSAS</w:t>
        </w:r>
      </w:ins>
    </w:p>
    <w:p w14:paraId="7D9ADC3C" w14:textId="77777777" w:rsidR="00156F8C" w:rsidRDefault="00156F8C" w:rsidP="00156F8C">
      <w:pPr>
        <w:rPr>
          <w:ins w:id="392" w:author="Martín Andrés Gutiérrez López" w:date="2024-12-06T22:50:00Z" w16du:dateUtc="2024-12-07T03:50:00Z"/>
        </w:rPr>
      </w:pPr>
      <w:ins w:id="393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300097F1" wp14:editId="78330DDF">
              <wp:extent cx="1800225" cy="1301902"/>
              <wp:effectExtent l="0" t="0" r="0" b="0"/>
              <wp:docPr id="2124519268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4519268" name=""/>
                      <pic:cNvPicPr/>
                    </pic:nvPicPr>
                    <pic:blipFill rotWithShape="1">
                      <a:blip r:embed="rId24"/>
                      <a:srcRect r="86026"/>
                      <a:stretch/>
                    </pic:blipFill>
                    <pic:spPr bwMode="auto">
                      <a:xfrm>
                        <a:off x="0" y="0"/>
                        <a:ext cx="1916647" cy="13860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8FFD59F" w14:textId="77777777" w:rsidR="00156F8C" w:rsidRDefault="00156F8C" w:rsidP="00156F8C">
      <w:pPr>
        <w:rPr>
          <w:ins w:id="394" w:author="Martín Andrés Gutiérrez López" w:date="2024-12-06T22:50:00Z" w16du:dateUtc="2024-12-07T03:50:00Z"/>
        </w:rPr>
      </w:pPr>
    </w:p>
    <w:p w14:paraId="49B2F6EC" w14:textId="502F5CD4" w:rsidR="00156F8C" w:rsidRPr="00705F93" w:rsidRDefault="00156F8C" w:rsidP="00156F8C">
      <w:pPr>
        <w:rPr>
          <w:ins w:id="395" w:author="Martín Andrés Gutiérrez López" w:date="2024-12-06T22:50:00Z" w16du:dateUtc="2024-12-07T03:50:00Z"/>
          <w:b/>
          <w:bCs/>
          <w:rPrChange w:id="396" w:author="Martín Andrés Gutiérrez López" w:date="2024-12-08T22:25:00Z" w16du:dateUtc="2024-12-09T03:25:00Z">
            <w:rPr>
              <w:ins w:id="397" w:author="Martín Andrés Gutiérrez López" w:date="2024-12-06T22:50:00Z" w16du:dateUtc="2024-12-07T03:50:00Z"/>
            </w:rPr>
          </w:rPrChange>
        </w:rPr>
      </w:pPr>
      <w:ins w:id="398" w:author="Martín Andrés Gutiérrez López" w:date="2024-12-06T22:50:00Z" w16du:dateUtc="2024-12-07T03:50:00Z">
        <w:r w:rsidRPr="00705F93">
          <w:rPr>
            <w:b/>
            <w:bCs/>
            <w:rPrChange w:id="399" w:author="Martín Andrés Gutiérrez López" w:date="2024-12-08T22:25:00Z" w16du:dateUtc="2024-12-09T03:25:00Z">
              <w:rPr/>
            </w:rPrChange>
          </w:rPr>
          <w:t>DECLARACIÓN MARÍTIMA DE SANIDAD</w:t>
        </w:r>
      </w:ins>
      <w:ins w:id="400" w:author="Martín Andrés Gutiérrez López" w:date="2025-01-23T20:30:00Z" w16du:dateUtc="2025-01-24T01:30:00Z">
        <w:r w:rsidR="002C61CC">
          <w:rPr>
            <w:b/>
            <w:bCs/>
          </w:rPr>
          <w:t xml:space="preserve"> / PATENTE SANITARIA</w:t>
        </w:r>
      </w:ins>
    </w:p>
    <w:p w14:paraId="2D2E0057" w14:textId="77777777" w:rsidR="00156F8C" w:rsidRDefault="00156F8C" w:rsidP="00156F8C">
      <w:pPr>
        <w:rPr>
          <w:ins w:id="401" w:author="Martín Andrés Gutiérrez López" w:date="2025-01-15T10:06:00Z" w16du:dateUtc="2025-01-15T15:06:00Z"/>
        </w:rPr>
      </w:pPr>
      <w:ins w:id="402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08F71E36" wp14:editId="491658B2">
              <wp:extent cx="1914525" cy="1650298"/>
              <wp:effectExtent l="0" t="0" r="0" b="7620"/>
              <wp:docPr id="900212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021289" name=""/>
                      <pic:cNvPicPr/>
                    </pic:nvPicPr>
                    <pic:blipFill rotWithShape="1">
                      <a:blip r:embed="rId25"/>
                      <a:srcRect r="82402"/>
                      <a:stretch/>
                    </pic:blipFill>
                    <pic:spPr bwMode="auto">
                      <a:xfrm>
                        <a:off x="0" y="0"/>
                        <a:ext cx="1963453" cy="169247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C826111" w14:textId="235863BF" w:rsidR="00A36ABE" w:rsidRDefault="00A36ABE" w:rsidP="00156F8C">
      <w:pPr>
        <w:rPr>
          <w:ins w:id="403" w:author="Martín Andrés Gutiérrez López" w:date="2025-01-23T20:28:00Z" w16du:dateUtc="2025-01-24T01:28:00Z"/>
        </w:rPr>
      </w:pPr>
      <w:ins w:id="404" w:author="Martín Andrés Gutiérrez López" w:date="2025-01-15T10:06:00Z" w16du:dateUtc="2025-01-15T15:06:00Z">
        <w:r>
          <w:t>Recibo de Pago</w:t>
        </w:r>
      </w:ins>
    </w:p>
    <w:p w14:paraId="0B864ED2" w14:textId="77777777" w:rsidR="00592D6E" w:rsidRDefault="00592D6E" w:rsidP="00156F8C">
      <w:pPr>
        <w:rPr>
          <w:ins w:id="405" w:author="Martín Andrés Gutiérrez López" w:date="2025-01-23T20:28:00Z" w16du:dateUtc="2025-01-24T01:28:00Z"/>
        </w:rPr>
      </w:pPr>
    </w:p>
    <w:p w14:paraId="3FC59D36" w14:textId="77777777" w:rsidR="00592D6E" w:rsidRDefault="00592D6E" w:rsidP="00156F8C">
      <w:pPr>
        <w:rPr>
          <w:ins w:id="406" w:author="Martín Andrés Gutiérrez López" w:date="2025-01-23T20:28:00Z" w16du:dateUtc="2025-01-24T01:28:00Z"/>
        </w:rPr>
      </w:pPr>
    </w:p>
    <w:p w14:paraId="09BBB80F" w14:textId="77777777" w:rsidR="00592D6E" w:rsidRDefault="00592D6E" w:rsidP="00156F8C">
      <w:pPr>
        <w:rPr>
          <w:ins w:id="407" w:author="Martín Andrés Gutiérrez López" w:date="2025-01-23T20:28:00Z" w16du:dateUtc="2025-01-24T01:28:00Z"/>
        </w:rPr>
      </w:pPr>
    </w:p>
    <w:p w14:paraId="788F9EAE" w14:textId="77777777" w:rsidR="00592D6E" w:rsidRDefault="00592D6E" w:rsidP="00156F8C">
      <w:pPr>
        <w:rPr>
          <w:ins w:id="408" w:author="Martín Andrés Gutiérrez López" w:date="2025-01-23T20:28:00Z" w16du:dateUtc="2025-01-24T01:28:00Z"/>
        </w:rPr>
      </w:pPr>
    </w:p>
    <w:p w14:paraId="73988B54" w14:textId="77777777" w:rsidR="00592D6E" w:rsidRDefault="00592D6E" w:rsidP="00156F8C">
      <w:pPr>
        <w:rPr>
          <w:ins w:id="409" w:author="Martín Andrés Gutiérrez López" w:date="2024-12-06T22:50:00Z" w16du:dateUtc="2024-12-07T03:50:00Z"/>
        </w:rPr>
      </w:pPr>
    </w:p>
    <w:p w14:paraId="58CFD49C" w14:textId="77777777" w:rsidR="00156F8C" w:rsidRDefault="00156F8C" w:rsidP="00156F8C">
      <w:pPr>
        <w:rPr>
          <w:ins w:id="410" w:author="Martín Andrés Gutiérrez López" w:date="2024-12-06T22:50:00Z" w16du:dateUtc="2024-12-07T03:50:00Z"/>
        </w:rPr>
      </w:pPr>
    </w:p>
    <w:p w14:paraId="381C37B1" w14:textId="77777777" w:rsidR="00156F8C" w:rsidRPr="00705F93" w:rsidRDefault="00156F8C" w:rsidP="00156F8C">
      <w:pPr>
        <w:rPr>
          <w:ins w:id="411" w:author="Martín Andrés Gutiérrez López" w:date="2024-12-06T22:50:00Z" w16du:dateUtc="2024-12-07T03:50:00Z"/>
          <w:b/>
          <w:bCs/>
          <w:rPrChange w:id="412" w:author="Martín Andrés Gutiérrez López" w:date="2024-12-08T22:25:00Z" w16du:dateUtc="2024-12-09T03:25:00Z">
            <w:rPr>
              <w:ins w:id="413" w:author="Martín Andrés Gutiérrez López" w:date="2024-12-06T22:50:00Z" w16du:dateUtc="2024-12-07T03:50:00Z"/>
            </w:rPr>
          </w:rPrChange>
        </w:rPr>
      </w:pPr>
      <w:ins w:id="414" w:author="Martín Andrés Gutiérrez López" w:date="2024-12-06T22:50:00Z" w16du:dateUtc="2024-12-07T03:50:00Z">
        <w:r w:rsidRPr="00705F93">
          <w:rPr>
            <w:b/>
            <w:bCs/>
            <w:rPrChange w:id="415" w:author="Martín Andrés Gutiérrez López" w:date="2024-12-08T22:25:00Z" w16du:dateUtc="2024-12-09T03:25:00Z">
              <w:rPr/>
            </w:rPrChange>
          </w:rPr>
          <w:t>LISTA DE NARCÓTICOS</w:t>
        </w:r>
      </w:ins>
    </w:p>
    <w:p w14:paraId="3DDDB4AE" w14:textId="77777777" w:rsidR="00156F8C" w:rsidRDefault="00156F8C" w:rsidP="00156F8C">
      <w:pPr>
        <w:rPr>
          <w:ins w:id="416" w:author="Martín Andrés Gutiérrez López" w:date="2024-12-06T22:50:00Z" w16du:dateUtc="2024-12-07T03:50:00Z"/>
        </w:rPr>
      </w:pPr>
      <w:ins w:id="417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65C16DD2" wp14:editId="51715D9C">
              <wp:extent cx="1457325" cy="1264277"/>
              <wp:effectExtent l="0" t="0" r="0" b="0"/>
              <wp:docPr id="1556492473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6492473" name=""/>
                      <pic:cNvPicPr/>
                    </pic:nvPicPr>
                    <pic:blipFill rotWithShape="1">
                      <a:blip r:embed="rId26"/>
                      <a:srcRect r="87635"/>
                      <a:stretch/>
                    </pic:blipFill>
                    <pic:spPr bwMode="auto">
                      <a:xfrm>
                        <a:off x="0" y="0"/>
                        <a:ext cx="1503858" cy="130464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D6949B4" w14:textId="77777777" w:rsidR="00156F8C" w:rsidRDefault="00156F8C" w:rsidP="00156F8C">
      <w:pPr>
        <w:rPr>
          <w:ins w:id="418" w:author="Martín Andrés Gutiérrez López" w:date="2024-12-06T22:50:00Z" w16du:dateUtc="2024-12-07T03:50:00Z"/>
        </w:rPr>
      </w:pPr>
    </w:p>
    <w:p w14:paraId="4B3D7E11" w14:textId="77777777" w:rsidR="00156F8C" w:rsidRPr="00705F93" w:rsidRDefault="00156F8C" w:rsidP="00156F8C">
      <w:pPr>
        <w:widowControl/>
        <w:autoSpaceDE/>
        <w:autoSpaceDN/>
        <w:spacing w:after="160" w:line="259" w:lineRule="auto"/>
        <w:rPr>
          <w:ins w:id="419" w:author="Martín Andrés Gutiérrez López" w:date="2024-12-06T22:50:00Z" w16du:dateUtc="2024-12-07T03:50:00Z"/>
          <w:b/>
          <w:bCs/>
          <w:rPrChange w:id="420" w:author="Martín Andrés Gutiérrez López" w:date="2024-12-08T22:26:00Z" w16du:dateUtc="2024-12-09T03:26:00Z">
            <w:rPr>
              <w:ins w:id="421" w:author="Martín Andrés Gutiérrez López" w:date="2024-12-06T22:50:00Z" w16du:dateUtc="2024-12-07T03:50:00Z"/>
            </w:rPr>
          </w:rPrChange>
        </w:rPr>
      </w:pPr>
      <w:ins w:id="422" w:author="Martín Andrés Gutiérrez López" w:date="2024-12-06T22:50:00Z" w16du:dateUtc="2024-12-07T03:50:00Z">
        <w:r w:rsidRPr="00705F93">
          <w:rPr>
            <w:b/>
            <w:bCs/>
            <w:rPrChange w:id="423" w:author="Martín Andrés Gutiérrez López" w:date="2024-12-08T22:26:00Z" w16du:dateUtc="2024-12-09T03:26:00Z">
              <w:rPr/>
            </w:rPrChange>
          </w:rPr>
          <w:t>LISTA DE PROVISIONES</w:t>
        </w:r>
      </w:ins>
    </w:p>
    <w:p w14:paraId="111A3FCD" w14:textId="77777777" w:rsidR="00156F8C" w:rsidRDefault="00156F8C" w:rsidP="00156F8C">
      <w:pPr>
        <w:widowControl/>
        <w:autoSpaceDE/>
        <w:autoSpaceDN/>
        <w:spacing w:after="160" w:line="259" w:lineRule="auto"/>
        <w:rPr>
          <w:ins w:id="424" w:author="Martín Andrés Gutiérrez López" w:date="2024-12-06T22:50:00Z" w16du:dateUtc="2024-12-07T03:50:00Z"/>
        </w:rPr>
      </w:pPr>
      <w:ins w:id="425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13E8A014" wp14:editId="017B1EF2">
              <wp:extent cx="1695450" cy="1180536"/>
              <wp:effectExtent l="0" t="0" r="0" b="635"/>
              <wp:docPr id="908915847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8915847" name=""/>
                      <pic:cNvPicPr/>
                    </pic:nvPicPr>
                    <pic:blipFill rotWithShape="1">
                      <a:blip r:embed="rId27"/>
                      <a:srcRect r="82783"/>
                      <a:stretch/>
                    </pic:blipFill>
                    <pic:spPr bwMode="auto">
                      <a:xfrm>
                        <a:off x="0" y="0"/>
                        <a:ext cx="1773177" cy="123465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t xml:space="preserve"> </w:t>
        </w:r>
      </w:ins>
    </w:p>
    <w:p w14:paraId="7C11ED35" w14:textId="77777777" w:rsidR="00156F8C" w:rsidRDefault="00156F8C" w:rsidP="00156F8C">
      <w:pPr>
        <w:widowControl/>
        <w:autoSpaceDE/>
        <w:autoSpaceDN/>
        <w:spacing w:after="160" w:line="259" w:lineRule="auto"/>
        <w:rPr>
          <w:ins w:id="426" w:author="Martín Andrés Gutiérrez López" w:date="2024-12-06T22:50:00Z" w16du:dateUtc="2024-12-07T03:50:00Z"/>
        </w:rPr>
      </w:pPr>
    </w:p>
    <w:p w14:paraId="56C5F361" w14:textId="6464ED3D" w:rsidR="00156F8C" w:rsidRPr="00705F93" w:rsidRDefault="00156F8C" w:rsidP="00156F8C">
      <w:pPr>
        <w:widowControl/>
        <w:autoSpaceDE/>
        <w:autoSpaceDN/>
        <w:spacing w:after="160" w:line="259" w:lineRule="auto"/>
        <w:rPr>
          <w:ins w:id="427" w:author="Martín Andrés Gutiérrez López" w:date="2024-12-06T22:50:00Z" w16du:dateUtc="2024-12-07T03:50:00Z"/>
          <w:b/>
          <w:bCs/>
          <w:rPrChange w:id="428" w:author="Martín Andrés Gutiérrez López" w:date="2024-12-08T22:26:00Z" w16du:dateUtc="2024-12-09T03:26:00Z">
            <w:rPr>
              <w:ins w:id="429" w:author="Martín Andrés Gutiérrez López" w:date="2024-12-06T22:50:00Z" w16du:dateUtc="2024-12-07T03:50:00Z"/>
            </w:rPr>
          </w:rPrChange>
        </w:rPr>
      </w:pPr>
      <w:ins w:id="430" w:author="Martín Andrés Gutiérrez López" w:date="2024-12-06T22:50:00Z" w16du:dateUtc="2024-12-07T03:50:00Z">
        <w:r w:rsidRPr="00705F93">
          <w:rPr>
            <w:b/>
            <w:bCs/>
            <w:rPrChange w:id="431" w:author="Martín Andrés Gutiérrez López" w:date="2024-12-08T22:26:00Z" w16du:dateUtc="2024-12-09T03:26:00Z">
              <w:rPr/>
            </w:rPrChange>
          </w:rPr>
          <w:t>DECLARACIÓN GENERAL</w:t>
        </w:r>
      </w:ins>
      <w:ins w:id="432" w:author="Martín Andrés Gutiérrez López" w:date="2025-01-23T20:30:00Z" w16du:dateUtc="2025-01-24T01:30:00Z">
        <w:r w:rsidR="002C61CC">
          <w:rPr>
            <w:b/>
            <w:bCs/>
          </w:rPr>
          <w:t xml:space="preserve"> ENTRADA / SOLICITUD DE DESPACHO</w:t>
        </w:r>
      </w:ins>
    </w:p>
    <w:p w14:paraId="0316A416" w14:textId="77777777" w:rsidR="00156F8C" w:rsidRDefault="00156F8C" w:rsidP="00156F8C">
      <w:pPr>
        <w:widowControl/>
        <w:autoSpaceDE/>
        <w:autoSpaceDN/>
        <w:spacing w:after="160" w:line="259" w:lineRule="auto"/>
        <w:rPr>
          <w:ins w:id="433" w:author="Martín Andrés Gutiérrez López" w:date="2025-01-15T10:07:00Z" w16du:dateUtc="2025-01-15T15:07:00Z"/>
        </w:rPr>
      </w:pPr>
      <w:ins w:id="434" w:author="Martín Andrés Gutiérrez López" w:date="2024-12-06T22:50:00Z" w16du:dateUtc="2024-12-07T03:50:00Z">
        <w:r>
          <w:rPr>
            <w:noProof/>
            <w14:ligatures w14:val="standardContextual"/>
          </w:rPr>
          <w:drawing>
            <wp:inline distT="0" distB="0" distL="0" distR="0" wp14:anchorId="0322DF4E" wp14:editId="5D0F7DCA">
              <wp:extent cx="1666875" cy="2536984"/>
              <wp:effectExtent l="0" t="0" r="0" b="0"/>
              <wp:docPr id="126635977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6359779" name=""/>
                      <pic:cNvPicPr/>
                    </pic:nvPicPr>
                    <pic:blipFill rotWithShape="1">
                      <a:blip r:embed="rId28"/>
                      <a:srcRect r="84130"/>
                      <a:stretch/>
                    </pic:blipFill>
                    <pic:spPr bwMode="auto">
                      <a:xfrm>
                        <a:off x="0" y="0"/>
                        <a:ext cx="1686069" cy="256619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7A91D80" w14:textId="77777777" w:rsidR="00A36ABE" w:rsidRDefault="00A36ABE" w:rsidP="00A36ABE">
      <w:pPr>
        <w:rPr>
          <w:ins w:id="435" w:author="Martín Andrés Gutiérrez López" w:date="2025-01-15T10:07:00Z" w16du:dateUtc="2025-01-15T15:07:00Z"/>
        </w:rPr>
      </w:pPr>
      <w:ins w:id="436" w:author="Martín Andrés Gutiérrez López" w:date="2025-01-15T10:07:00Z" w16du:dateUtc="2025-01-15T15:07:00Z">
        <w:r>
          <w:t>Recibo de Pago</w:t>
        </w:r>
      </w:ins>
    </w:p>
    <w:p w14:paraId="6075B724" w14:textId="77777777" w:rsidR="00A36ABE" w:rsidRDefault="00A36ABE" w:rsidP="00156F8C">
      <w:pPr>
        <w:widowControl/>
        <w:autoSpaceDE/>
        <w:autoSpaceDN/>
        <w:spacing w:after="160" w:line="259" w:lineRule="auto"/>
        <w:rPr>
          <w:ins w:id="437" w:author="Martín Andrés Gutiérrez López" w:date="2024-12-06T22:50:00Z" w16du:dateUtc="2024-12-07T03:50:00Z"/>
        </w:rPr>
      </w:pPr>
    </w:p>
    <w:p w14:paraId="16A19D49" w14:textId="77777777" w:rsidR="00156F8C" w:rsidRDefault="00156F8C" w:rsidP="00156F8C">
      <w:pPr>
        <w:widowControl/>
        <w:autoSpaceDE/>
        <w:autoSpaceDN/>
        <w:spacing w:after="160" w:line="259" w:lineRule="auto"/>
        <w:rPr>
          <w:ins w:id="438" w:author="Martín Andrés Gutiérrez López" w:date="2024-12-06T22:50:00Z" w16du:dateUtc="2024-12-07T03:50:00Z"/>
        </w:rPr>
      </w:pPr>
    </w:p>
    <w:p w14:paraId="4C91FC5C" w14:textId="77777777" w:rsidR="00156F8C" w:rsidRDefault="00156F8C" w:rsidP="5C959E8A">
      <w:pPr>
        <w:ind w:left="-709"/>
      </w:pPr>
    </w:p>
    <w:sectPr w:rsidR="00156F8C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servicios_dvucept04" w:date="2024-04-15T08:25:00Z" w:initials="se">
    <w:p w14:paraId="3CF10C12" w14:textId="5040070B" w:rsidR="09C52AEA" w:rsidRDefault="09C52AEA">
      <w:r>
        <w:t>Homologar según versión actual de roles.</w:t>
      </w:r>
      <w:r>
        <w:annotationRef/>
      </w:r>
    </w:p>
  </w:comment>
  <w:comment w:id="3" w:author="rprudencioh" w:date="2024-04-16T11:17:00Z" w:initials="rp">
    <w:p w14:paraId="0042C69D" w14:textId="72D3E20C" w:rsidR="4EB06E87" w:rsidRDefault="4EB06E87">
      <w:r>
        <w:t xml:space="preserve">son los roles actuales, según equipo de autenticación, los roles CP. Entidad. Evaluador </w:t>
      </w:r>
      <w:r>
        <w:annotationRef/>
      </w:r>
    </w:p>
    <w:p w14:paraId="3DA49485" w14:textId="7A688E83" w:rsidR="4EB06E87" w:rsidRDefault="4EB06E87">
      <w:r>
        <w:t xml:space="preserve">CP. Entidad. Autorizador </w:t>
      </w:r>
    </w:p>
    <w:p w14:paraId="497727E9" w14:textId="491F3783" w:rsidR="4EB06E87" w:rsidRDefault="4EB06E87">
      <w:r>
        <w:t>NO realizan dicha operación.</w:t>
      </w:r>
    </w:p>
  </w:comment>
  <w:comment w:id="4" w:author="servicios_dvucept04" w:date="2024-04-18T13:47:00Z" w:initials="se">
    <w:p w14:paraId="31399A94" w14:textId="43195B53" w:rsidR="33B7786F" w:rsidRDefault="33B7786F">
      <w:r>
        <w:t>Ok.</w:t>
      </w:r>
      <w:r>
        <w:annotationRef/>
      </w:r>
    </w:p>
  </w:comment>
  <w:comment w:id="27" w:author="servicios_dvucept04" w:date="2024-04-15T08:27:00Z" w:initials="se">
    <w:p w14:paraId="2AC045A8" w14:textId="5298075F" w:rsidR="09C52AEA" w:rsidRDefault="09C52AEA">
      <w:r>
        <w:t>Incluir anexo de mensajes informativos y errores. Replicar en demás HU.</w:t>
      </w:r>
      <w:r>
        <w:annotationRef/>
      </w:r>
    </w:p>
  </w:comment>
  <w:comment w:id="28" w:author="rprudencioh" w:date="2024-04-16T11:41:00Z" w:initials="rp">
    <w:p w14:paraId="2D0F4036" w14:textId="6C779F25" w:rsidR="4EB06E87" w:rsidRDefault="4EB06E87">
      <w:r>
        <w:t>Realizado</w:t>
      </w:r>
      <w:r>
        <w:annotationRef/>
      </w:r>
    </w:p>
  </w:comment>
  <w:comment w:id="29" w:author="servicios_dvucept04" w:date="2024-04-18T13:48:00Z" w:initials="se">
    <w:p w14:paraId="7E82B9F2" w14:textId="1DA89CBA" w:rsidR="33B7786F" w:rsidRDefault="33B7786F">
      <w:r>
        <w:t>OK.</w:t>
      </w:r>
      <w:r>
        <w:annotationRef/>
      </w:r>
    </w:p>
  </w:comment>
  <w:comment w:id="30" w:author="servicios_dvucept04" w:date="2024-04-18T13:50:00Z" w:initials="se">
    <w:p w14:paraId="53CF65AB" w14:textId="14E6E88D" w:rsidR="33B7786F" w:rsidRDefault="33B7786F">
      <w:r>
        <w:t>Se trasladó al final de la HU</w:t>
      </w:r>
      <w:r>
        <w:annotationRef/>
      </w:r>
    </w:p>
  </w:comment>
  <w:comment w:id="19" w:author="servicios_dvucept04" w:date="2024-04-15T08:26:00Z" w:initials="se">
    <w:p w14:paraId="7656D1A3" w14:textId="2AC184FD" w:rsidR="09C52AEA" w:rsidRDefault="09C52AEA">
      <w:r>
        <w:t>Incluir en criterios de aceptación</w:t>
      </w:r>
      <w:r>
        <w:annotationRef/>
      </w:r>
    </w:p>
  </w:comment>
  <w:comment w:id="20" w:author="rprudencioh" w:date="2024-04-16T12:30:00Z" w:initials="rp">
    <w:p w14:paraId="044BC0FC" w14:textId="12FB524A" w:rsidR="4EB06E87" w:rsidRDefault="4EB06E87">
      <w:r>
        <w:t>Se agregaron los escenarios en el criterio de aceptación Escenario 1 y 2</w:t>
      </w:r>
      <w:r>
        <w:annotationRef/>
      </w:r>
    </w:p>
  </w:comment>
  <w:comment w:id="21" w:author="servicios_dvucept04" w:date="2024-04-18T13:57:00Z" w:initials="se">
    <w:p w14:paraId="3DD23434" w14:textId="26AEFEB8" w:rsidR="33B7786F" w:rsidRDefault="33B7786F">
      <w:r>
        <w:t>OK. Se añadió textos. Por favor, confirmar o actualizar texto.</w:t>
      </w:r>
      <w:r>
        <w:annotationRef/>
      </w:r>
    </w:p>
  </w:comment>
  <w:comment w:id="22" w:author="rprudencioh" w:date="2024-04-19T11:00:00Z" w:initials="rp">
    <w:p w14:paraId="60FD3695" w14:textId="15E0D938" w:rsidR="0E7EA20F" w:rsidRDefault="0E7EA20F">
      <w:r>
        <w:t>Confirmar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F10C12" w15:done="1"/>
  <w15:commentEx w15:paraId="497727E9" w15:paraIdParent="3CF10C12" w15:done="1"/>
  <w15:commentEx w15:paraId="31399A94" w15:paraIdParent="3CF10C12" w15:done="1"/>
  <w15:commentEx w15:paraId="2AC045A8" w15:done="1"/>
  <w15:commentEx w15:paraId="2D0F4036" w15:paraIdParent="2AC045A8" w15:done="1"/>
  <w15:commentEx w15:paraId="7E82B9F2" w15:paraIdParent="2AC045A8" w15:done="1"/>
  <w15:commentEx w15:paraId="53CF65AB" w15:paraIdParent="2AC045A8" w15:done="1"/>
  <w15:commentEx w15:paraId="7656D1A3" w15:done="0"/>
  <w15:commentEx w15:paraId="044BC0FC" w15:paraIdParent="7656D1A3" w15:done="0"/>
  <w15:commentEx w15:paraId="3DD23434" w15:paraIdParent="7656D1A3" w15:done="0"/>
  <w15:commentEx w15:paraId="60FD3695" w15:paraIdParent="7656D1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914183D" w16cex:dateUtc="2024-04-15T13:25:00Z"/>
  <w16cex:commentExtensible w16cex:durableId="7F8BEC8D" w16cex:dateUtc="2024-04-16T16:17:00Z"/>
  <w16cex:commentExtensible w16cex:durableId="5B4DD6EB" w16cex:dateUtc="2024-04-18T18:47:00Z"/>
  <w16cex:commentExtensible w16cex:durableId="57D98ECE" w16cex:dateUtc="2024-04-15T13:27:00Z"/>
  <w16cex:commentExtensible w16cex:durableId="53D23706" w16cex:dateUtc="2024-04-16T16:41:00Z"/>
  <w16cex:commentExtensible w16cex:durableId="3FC01BA6" w16cex:dateUtc="2024-04-18T18:48:00Z"/>
  <w16cex:commentExtensible w16cex:durableId="340B09ED" w16cex:dateUtc="2024-04-18T18:50:00Z"/>
  <w16cex:commentExtensible w16cex:durableId="22E4CE77" w16cex:dateUtc="2024-04-15T13:26:00Z"/>
  <w16cex:commentExtensible w16cex:durableId="33B8EA8E" w16cex:dateUtc="2024-04-16T17:30:00Z"/>
  <w16cex:commentExtensible w16cex:durableId="408A3074" w16cex:dateUtc="2024-04-18T18:57:00Z"/>
  <w16cex:commentExtensible w16cex:durableId="6EE222C5" w16cex:dateUtc="2024-04-19T1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F10C12" w16cid:durableId="6914183D"/>
  <w16cid:commentId w16cid:paraId="497727E9" w16cid:durableId="7F8BEC8D"/>
  <w16cid:commentId w16cid:paraId="31399A94" w16cid:durableId="5B4DD6EB"/>
  <w16cid:commentId w16cid:paraId="2AC045A8" w16cid:durableId="57D98ECE"/>
  <w16cid:commentId w16cid:paraId="2D0F4036" w16cid:durableId="53D23706"/>
  <w16cid:commentId w16cid:paraId="7E82B9F2" w16cid:durableId="3FC01BA6"/>
  <w16cid:commentId w16cid:paraId="53CF65AB" w16cid:durableId="340B09ED"/>
  <w16cid:commentId w16cid:paraId="7656D1A3" w16cid:durableId="22E4CE77"/>
  <w16cid:commentId w16cid:paraId="044BC0FC" w16cid:durableId="33B8EA8E"/>
  <w16cid:commentId w16cid:paraId="3DD23434" w16cid:durableId="408A3074"/>
  <w16cid:commentId w16cid:paraId="60FD3695" w16cid:durableId="6EE222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9306F" w14:textId="77777777" w:rsidR="008D5F35" w:rsidRDefault="008D5F35" w:rsidP="00035F5B">
      <w:r>
        <w:separator/>
      </w:r>
    </w:p>
  </w:endnote>
  <w:endnote w:type="continuationSeparator" w:id="0">
    <w:p w14:paraId="27F5BBE8" w14:textId="77777777" w:rsidR="008D5F35" w:rsidRDefault="008D5F35" w:rsidP="0003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1BDAC" w14:textId="77777777" w:rsidR="008D5F35" w:rsidRDefault="008D5F35" w:rsidP="00035F5B">
      <w:r>
        <w:separator/>
      </w:r>
    </w:p>
  </w:footnote>
  <w:footnote w:type="continuationSeparator" w:id="0">
    <w:p w14:paraId="07E4138F" w14:textId="77777777" w:rsidR="008D5F35" w:rsidRDefault="008D5F35" w:rsidP="00035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D55E" w14:textId="3C413C02" w:rsidR="00035F5B" w:rsidRDefault="00035F5B" w:rsidP="00035F5B">
    <w:pPr>
      <w:spacing w:before="14"/>
      <w:ind w:left="20"/>
      <w:rPr>
        <w:sz w:val="16"/>
      </w:rPr>
    </w:pPr>
    <w:r>
      <w:rPr>
        <w:noProof/>
        <w:lang w:val="es-PE" w:eastAsia="es-PE"/>
      </w:rPr>
      <w:drawing>
        <wp:anchor distT="0" distB="0" distL="0" distR="0" simplePos="0" relativeHeight="251659264" behindDoc="1" locked="0" layoutInCell="1" allowOverlap="1" wp14:anchorId="7447D9DA" wp14:editId="1208C307">
          <wp:simplePos x="0" y="0"/>
          <wp:positionH relativeFrom="page">
            <wp:posOffset>5388524</wp:posOffset>
          </wp:positionH>
          <wp:positionV relativeFrom="page">
            <wp:posOffset>226523</wp:posOffset>
          </wp:positionV>
          <wp:extent cx="1865411" cy="382555"/>
          <wp:effectExtent l="0" t="0" r="0" b="0"/>
          <wp:wrapNone/>
          <wp:docPr id="1352914586" name="Imagen 13529145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5411" cy="38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35F5B">
      <w:rPr>
        <w:sz w:val="16"/>
      </w:rPr>
      <w:t xml:space="preserve"> </w:t>
    </w:r>
    <w:r>
      <w:rPr>
        <w:sz w:val="16"/>
      </w:rPr>
      <w:t>Especificación</w:t>
    </w:r>
    <w:r>
      <w:rPr>
        <w:spacing w:val="-1"/>
        <w:sz w:val="16"/>
      </w:rPr>
      <w:t xml:space="preserve"> </w:t>
    </w:r>
    <w:r>
      <w:rPr>
        <w:sz w:val="16"/>
      </w:rPr>
      <w:t>de</w:t>
    </w:r>
    <w:r>
      <w:rPr>
        <w:spacing w:val="-1"/>
        <w:sz w:val="16"/>
      </w:rPr>
      <w:t xml:space="preserve"> </w:t>
    </w:r>
    <w:r>
      <w:rPr>
        <w:sz w:val="16"/>
      </w:rPr>
      <w:t>requisitos SW (SRS) - ANEXO J</w:t>
    </w:r>
  </w:p>
  <w:p w14:paraId="58A26D39" w14:textId="6CFF62A2" w:rsidR="00035F5B" w:rsidRDefault="00035F5B">
    <w:pPr>
      <w:pStyle w:val="Encabezad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28C"/>
    <w:multiLevelType w:val="hybridMultilevel"/>
    <w:tmpl w:val="0C9E62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DE5"/>
    <w:multiLevelType w:val="hybridMultilevel"/>
    <w:tmpl w:val="D42AFF0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1134886E"/>
    <w:multiLevelType w:val="hybridMultilevel"/>
    <w:tmpl w:val="2752C27A"/>
    <w:lvl w:ilvl="0" w:tplc="54C44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24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6B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2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4C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6E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81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D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24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2A86C"/>
    <w:multiLevelType w:val="hybridMultilevel"/>
    <w:tmpl w:val="EEC207F0"/>
    <w:lvl w:ilvl="0" w:tplc="D15AF2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6C9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A4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E0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21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C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E1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8C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C1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9C67"/>
    <w:multiLevelType w:val="hybridMultilevel"/>
    <w:tmpl w:val="FAFC4A46"/>
    <w:lvl w:ilvl="0" w:tplc="82F693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24D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C1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8A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24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6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4D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8F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4E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A6EB6"/>
    <w:multiLevelType w:val="hybridMultilevel"/>
    <w:tmpl w:val="0A026D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05757"/>
    <w:multiLevelType w:val="hybridMultilevel"/>
    <w:tmpl w:val="F7EA55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CF95"/>
    <w:multiLevelType w:val="hybridMultilevel"/>
    <w:tmpl w:val="8A66CBF8"/>
    <w:lvl w:ilvl="0" w:tplc="801C16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3AE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A6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23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A6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E8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C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23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EE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33592"/>
    <w:multiLevelType w:val="hybridMultilevel"/>
    <w:tmpl w:val="E6BE8C84"/>
    <w:lvl w:ilvl="0" w:tplc="3BC8C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EA9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3180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A7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2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8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40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4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4FFB6"/>
    <w:multiLevelType w:val="hybridMultilevel"/>
    <w:tmpl w:val="2FB6DC42"/>
    <w:lvl w:ilvl="0" w:tplc="92765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495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F0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26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A2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8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E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E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CB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E0033"/>
    <w:multiLevelType w:val="hybridMultilevel"/>
    <w:tmpl w:val="5BA8B442"/>
    <w:lvl w:ilvl="0" w:tplc="E72076D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77E8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2B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4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C9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6A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2C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64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0C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D4711"/>
    <w:multiLevelType w:val="hybridMultilevel"/>
    <w:tmpl w:val="299E034E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4D57530E"/>
    <w:multiLevelType w:val="hybridMultilevel"/>
    <w:tmpl w:val="414A2300"/>
    <w:lvl w:ilvl="0" w:tplc="146249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BEA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A7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04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43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8F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C5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E0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438BF"/>
    <w:multiLevelType w:val="hybridMultilevel"/>
    <w:tmpl w:val="3D16D814"/>
    <w:lvl w:ilvl="0" w:tplc="11AC7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203B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AC4E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CD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A6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A9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AA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C3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C8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16749"/>
    <w:multiLevelType w:val="hybridMultilevel"/>
    <w:tmpl w:val="BDEC7662"/>
    <w:lvl w:ilvl="0" w:tplc="2F98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AFBE9"/>
    <w:multiLevelType w:val="hybridMultilevel"/>
    <w:tmpl w:val="847E6FC2"/>
    <w:lvl w:ilvl="0" w:tplc="CD62BFE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267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2A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63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C8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84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C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24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01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25A28"/>
    <w:multiLevelType w:val="hybridMultilevel"/>
    <w:tmpl w:val="5C083B18"/>
    <w:lvl w:ilvl="0" w:tplc="61C41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4CF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8ACD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A1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4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42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2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27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48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E04A8"/>
    <w:multiLevelType w:val="hybridMultilevel"/>
    <w:tmpl w:val="8B28E0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8700A"/>
    <w:multiLevelType w:val="hybridMultilevel"/>
    <w:tmpl w:val="0E542068"/>
    <w:lvl w:ilvl="0" w:tplc="BCBAE6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E85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67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E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A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6E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C8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6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A2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C5A2D"/>
    <w:multiLevelType w:val="hybridMultilevel"/>
    <w:tmpl w:val="B276E4E2"/>
    <w:lvl w:ilvl="0" w:tplc="37FAF84C">
      <w:start w:val="1"/>
      <w:numFmt w:val="decimal"/>
      <w:pStyle w:val="Ttulo4"/>
      <w:lvlText w:val="%1."/>
      <w:lvlJc w:val="left"/>
      <w:pPr>
        <w:ind w:left="34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500400">
    <w:abstractNumId w:val="10"/>
  </w:num>
  <w:num w:numId="2" w16cid:durableId="238945609">
    <w:abstractNumId w:val="15"/>
  </w:num>
  <w:num w:numId="3" w16cid:durableId="1870024083">
    <w:abstractNumId w:val="12"/>
  </w:num>
  <w:num w:numId="4" w16cid:durableId="2113240060">
    <w:abstractNumId w:val="18"/>
  </w:num>
  <w:num w:numId="5" w16cid:durableId="944314187">
    <w:abstractNumId w:val="4"/>
  </w:num>
  <w:num w:numId="6" w16cid:durableId="751391505">
    <w:abstractNumId w:val="8"/>
  </w:num>
  <w:num w:numId="7" w16cid:durableId="753862974">
    <w:abstractNumId w:val="13"/>
  </w:num>
  <w:num w:numId="8" w16cid:durableId="881481123">
    <w:abstractNumId w:val="9"/>
  </w:num>
  <w:num w:numId="9" w16cid:durableId="1439324993">
    <w:abstractNumId w:val="16"/>
  </w:num>
  <w:num w:numId="10" w16cid:durableId="217208498">
    <w:abstractNumId w:val="3"/>
  </w:num>
  <w:num w:numId="11" w16cid:durableId="469828498">
    <w:abstractNumId w:val="7"/>
  </w:num>
  <w:num w:numId="12" w16cid:durableId="747725141">
    <w:abstractNumId w:val="2"/>
  </w:num>
  <w:num w:numId="13" w16cid:durableId="2048330571">
    <w:abstractNumId w:val="19"/>
  </w:num>
  <w:num w:numId="14" w16cid:durableId="1685672200">
    <w:abstractNumId w:val="17"/>
  </w:num>
  <w:num w:numId="15" w16cid:durableId="2007442594">
    <w:abstractNumId w:val="0"/>
  </w:num>
  <w:num w:numId="16" w16cid:durableId="847132253">
    <w:abstractNumId w:val="14"/>
  </w:num>
  <w:num w:numId="17" w16cid:durableId="1555576788">
    <w:abstractNumId w:val="5"/>
  </w:num>
  <w:num w:numId="18" w16cid:durableId="1358121860">
    <w:abstractNumId w:val="11"/>
  </w:num>
  <w:num w:numId="19" w16cid:durableId="1491093541">
    <w:abstractNumId w:val="6"/>
  </w:num>
  <w:num w:numId="20" w16cid:durableId="8146867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lyn Saravia">
    <w15:presenceInfo w15:providerId="Windows Live" w15:userId="591db6d92057bcd4"/>
  </w15:person>
  <w15:person w15:author="rprudencioh">
    <w15:presenceInfo w15:providerId="AD" w15:userId="S::rprudencioh_gmail.com#ext#@minceturgobpe.onmicrosoft.com::84c054b2-d639-4a0d-b936-fe222da24502"/>
  </w15:person>
  <w15:person w15:author="servicios_dvucept04">
    <w15:presenceInfo w15:providerId="AD" w15:userId="S::servicios_dvucept04@mincetur.gob.pe::61df3321-87bb-4e1e-907d-be4132418a01"/>
  </w15:person>
  <w15:person w15:author="Martín Andrés Gutiérrez López">
    <w15:presenceInfo w15:providerId="AD" w15:userId="S::martingutierrez@ipfcom.org::0e49d401-d72e-4a48-baa8-17ede5daa0a6"/>
  </w15:person>
  <w15:person w15:author="PCR-LAP21101199">
    <w15:presenceInfo w15:providerId="AD" w15:userId="S::PCR-LAP21101199@complexless2023.onmicrosoft.com::fcd48b02-df11-4a5d-88cf-f98d19770c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87"/>
    <w:rsid w:val="00002B88"/>
    <w:rsid w:val="00017367"/>
    <w:rsid w:val="00024C78"/>
    <w:rsid w:val="00027409"/>
    <w:rsid w:val="00035F2D"/>
    <w:rsid w:val="00035F5B"/>
    <w:rsid w:val="000511C2"/>
    <w:rsid w:val="000724C7"/>
    <w:rsid w:val="00075C3C"/>
    <w:rsid w:val="00080555"/>
    <w:rsid w:val="00086FEB"/>
    <w:rsid w:val="00090CC9"/>
    <w:rsid w:val="00097595"/>
    <w:rsid w:val="000B1027"/>
    <w:rsid w:val="000C5966"/>
    <w:rsid w:val="000D00E9"/>
    <w:rsid w:val="000D1AA6"/>
    <w:rsid w:val="000E35CE"/>
    <w:rsid w:val="000E3AB2"/>
    <w:rsid w:val="000F5057"/>
    <w:rsid w:val="00103055"/>
    <w:rsid w:val="00103467"/>
    <w:rsid w:val="001144F8"/>
    <w:rsid w:val="0012598C"/>
    <w:rsid w:val="00131BCC"/>
    <w:rsid w:val="001445DA"/>
    <w:rsid w:val="001509CF"/>
    <w:rsid w:val="00152041"/>
    <w:rsid w:val="00156957"/>
    <w:rsid w:val="00156F8C"/>
    <w:rsid w:val="001739F6"/>
    <w:rsid w:val="0018419F"/>
    <w:rsid w:val="00184DA1"/>
    <w:rsid w:val="00186694"/>
    <w:rsid w:val="001A02B2"/>
    <w:rsid w:val="001A25F9"/>
    <w:rsid w:val="001A2863"/>
    <w:rsid w:val="001C641A"/>
    <w:rsid w:val="001D1DF0"/>
    <w:rsid w:val="001D4244"/>
    <w:rsid w:val="001D4F61"/>
    <w:rsid w:val="001F3EFD"/>
    <w:rsid w:val="001F7051"/>
    <w:rsid w:val="002037ED"/>
    <w:rsid w:val="00213071"/>
    <w:rsid w:val="00221BAD"/>
    <w:rsid w:val="00225BEA"/>
    <w:rsid w:val="00231D18"/>
    <w:rsid w:val="00262DBF"/>
    <w:rsid w:val="00276605"/>
    <w:rsid w:val="002922CC"/>
    <w:rsid w:val="002A03F4"/>
    <w:rsid w:val="002A0D5E"/>
    <w:rsid w:val="002A6218"/>
    <w:rsid w:val="002C61CC"/>
    <w:rsid w:val="002E383D"/>
    <w:rsid w:val="002E57ED"/>
    <w:rsid w:val="002E5984"/>
    <w:rsid w:val="002F33E8"/>
    <w:rsid w:val="0030161A"/>
    <w:rsid w:val="00306FD7"/>
    <w:rsid w:val="00312E34"/>
    <w:rsid w:val="00314FDC"/>
    <w:rsid w:val="003212D2"/>
    <w:rsid w:val="00322602"/>
    <w:rsid w:val="0032452D"/>
    <w:rsid w:val="00341682"/>
    <w:rsid w:val="003427A5"/>
    <w:rsid w:val="00343839"/>
    <w:rsid w:val="00350833"/>
    <w:rsid w:val="00357E78"/>
    <w:rsid w:val="00376753"/>
    <w:rsid w:val="00393E93"/>
    <w:rsid w:val="003A2A9A"/>
    <w:rsid w:val="003A5C0B"/>
    <w:rsid w:val="003B56B2"/>
    <w:rsid w:val="003E2CC4"/>
    <w:rsid w:val="003E65C7"/>
    <w:rsid w:val="003F5EAB"/>
    <w:rsid w:val="00412FB0"/>
    <w:rsid w:val="0041395A"/>
    <w:rsid w:val="0041660A"/>
    <w:rsid w:val="00417200"/>
    <w:rsid w:val="0042558F"/>
    <w:rsid w:val="00466452"/>
    <w:rsid w:val="00466DA5"/>
    <w:rsid w:val="00467DC4"/>
    <w:rsid w:val="00477465"/>
    <w:rsid w:val="0047759C"/>
    <w:rsid w:val="004839F5"/>
    <w:rsid w:val="004863CD"/>
    <w:rsid w:val="004D2104"/>
    <w:rsid w:val="004D318E"/>
    <w:rsid w:val="004D5BFD"/>
    <w:rsid w:val="004D7D5F"/>
    <w:rsid w:val="004E3E89"/>
    <w:rsid w:val="004F2283"/>
    <w:rsid w:val="004F54F4"/>
    <w:rsid w:val="00510D4F"/>
    <w:rsid w:val="00514CF9"/>
    <w:rsid w:val="00534EBC"/>
    <w:rsid w:val="00550A83"/>
    <w:rsid w:val="00561F67"/>
    <w:rsid w:val="00563098"/>
    <w:rsid w:val="0059111E"/>
    <w:rsid w:val="00591E1A"/>
    <w:rsid w:val="00592749"/>
    <w:rsid w:val="00592D6E"/>
    <w:rsid w:val="005974E6"/>
    <w:rsid w:val="005A5C41"/>
    <w:rsid w:val="005B01BC"/>
    <w:rsid w:val="005B21A0"/>
    <w:rsid w:val="005C790E"/>
    <w:rsid w:val="005D012F"/>
    <w:rsid w:val="005E313D"/>
    <w:rsid w:val="005E74F6"/>
    <w:rsid w:val="005E7BBA"/>
    <w:rsid w:val="005F024D"/>
    <w:rsid w:val="006176CB"/>
    <w:rsid w:val="0062307B"/>
    <w:rsid w:val="00625A97"/>
    <w:rsid w:val="00662601"/>
    <w:rsid w:val="00662E1A"/>
    <w:rsid w:val="006638AC"/>
    <w:rsid w:val="00666507"/>
    <w:rsid w:val="006735BC"/>
    <w:rsid w:val="00673614"/>
    <w:rsid w:val="006A25F6"/>
    <w:rsid w:val="006B1322"/>
    <w:rsid w:val="006C1E09"/>
    <w:rsid w:val="006C4F2F"/>
    <w:rsid w:val="006D1BB7"/>
    <w:rsid w:val="00705F93"/>
    <w:rsid w:val="00706B90"/>
    <w:rsid w:val="00710C5D"/>
    <w:rsid w:val="007149C3"/>
    <w:rsid w:val="00717778"/>
    <w:rsid w:val="007208B8"/>
    <w:rsid w:val="00731613"/>
    <w:rsid w:val="00740873"/>
    <w:rsid w:val="00741663"/>
    <w:rsid w:val="0074604A"/>
    <w:rsid w:val="00746F0C"/>
    <w:rsid w:val="0075067B"/>
    <w:rsid w:val="00752F7F"/>
    <w:rsid w:val="0076045A"/>
    <w:rsid w:val="00780547"/>
    <w:rsid w:val="007C0406"/>
    <w:rsid w:val="007C1C30"/>
    <w:rsid w:val="007E311C"/>
    <w:rsid w:val="007E5C31"/>
    <w:rsid w:val="007F2E87"/>
    <w:rsid w:val="00812233"/>
    <w:rsid w:val="00822FA8"/>
    <w:rsid w:val="00830425"/>
    <w:rsid w:val="00831F90"/>
    <w:rsid w:val="00841A9C"/>
    <w:rsid w:val="0084270B"/>
    <w:rsid w:val="008506A9"/>
    <w:rsid w:val="0085205F"/>
    <w:rsid w:val="008576BA"/>
    <w:rsid w:val="008702BA"/>
    <w:rsid w:val="00870589"/>
    <w:rsid w:val="008719E0"/>
    <w:rsid w:val="00882605"/>
    <w:rsid w:val="008932C5"/>
    <w:rsid w:val="008A3090"/>
    <w:rsid w:val="008A3850"/>
    <w:rsid w:val="008B1F5D"/>
    <w:rsid w:val="008B5DFF"/>
    <w:rsid w:val="008B6E3E"/>
    <w:rsid w:val="008C0330"/>
    <w:rsid w:val="008D5F35"/>
    <w:rsid w:val="008E491F"/>
    <w:rsid w:val="00904DFE"/>
    <w:rsid w:val="00907E8E"/>
    <w:rsid w:val="00915B98"/>
    <w:rsid w:val="00937699"/>
    <w:rsid w:val="00937BF5"/>
    <w:rsid w:val="00942EC4"/>
    <w:rsid w:val="009522BE"/>
    <w:rsid w:val="00962492"/>
    <w:rsid w:val="00965893"/>
    <w:rsid w:val="009912D2"/>
    <w:rsid w:val="009C2525"/>
    <w:rsid w:val="009C2F0E"/>
    <w:rsid w:val="009D75D0"/>
    <w:rsid w:val="009F4065"/>
    <w:rsid w:val="009F6FAD"/>
    <w:rsid w:val="009FCB0A"/>
    <w:rsid w:val="00A17250"/>
    <w:rsid w:val="00A216D4"/>
    <w:rsid w:val="00A36ABE"/>
    <w:rsid w:val="00A73E9C"/>
    <w:rsid w:val="00A7502F"/>
    <w:rsid w:val="00A801E5"/>
    <w:rsid w:val="00A8252F"/>
    <w:rsid w:val="00A84580"/>
    <w:rsid w:val="00A91538"/>
    <w:rsid w:val="00A9392A"/>
    <w:rsid w:val="00AB02A6"/>
    <w:rsid w:val="00AB50C5"/>
    <w:rsid w:val="00AC12C0"/>
    <w:rsid w:val="00AD2335"/>
    <w:rsid w:val="00AD5857"/>
    <w:rsid w:val="00AD7FE0"/>
    <w:rsid w:val="00AE639C"/>
    <w:rsid w:val="00B02D6D"/>
    <w:rsid w:val="00B03A24"/>
    <w:rsid w:val="00B11850"/>
    <w:rsid w:val="00B17567"/>
    <w:rsid w:val="00B30C97"/>
    <w:rsid w:val="00B34F9F"/>
    <w:rsid w:val="00B3732A"/>
    <w:rsid w:val="00B44D04"/>
    <w:rsid w:val="00B51586"/>
    <w:rsid w:val="00B52BDF"/>
    <w:rsid w:val="00B726CB"/>
    <w:rsid w:val="00B850E5"/>
    <w:rsid w:val="00B9080C"/>
    <w:rsid w:val="00B93595"/>
    <w:rsid w:val="00BA4DC4"/>
    <w:rsid w:val="00BB356C"/>
    <w:rsid w:val="00BB78C3"/>
    <w:rsid w:val="00BC1D2D"/>
    <w:rsid w:val="00C006FB"/>
    <w:rsid w:val="00C17C05"/>
    <w:rsid w:val="00C300B6"/>
    <w:rsid w:val="00C33357"/>
    <w:rsid w:val="00C36C24"/>
    <w:rsid w:val="00C36FC2"/>
    <w:rsid w:val="00C412B8"/>
    <w:rsid w:val="00C70DBE"/>
    <w:rsid w:val="00C71F33"/>
    <w:rsid w:val="00CB0A23"/>
    <w:rsid w:val="00CB2E82"/>
    <w:rsid w:val="00CC2F04"/>
    <w:rsid w:val="00CC5E89"/>
    <w:rsid w:val="00CC6998"/>
    <w:rsid w:val="00CE6A63"/>
    <w:rsid w:val="00CF66EB"/>
    <w:rsid w:val="00D00BEE"/>
    <w:rsid w:val="00D14566"/>
    <w:rsid w:val="00D40168"/>
    <w:rsid w:val="00D47A14"/>
    <w:rsid w:val="00D50A58"/>
    <w:rsid w:val="00D627DF"/>
    <w:rsid w:val="00D83F53"/>
    <w:rsid w:val="00D92119"/>
    <w:rsid w:val="00D924F8"/>
    <w:rsid w:val="00D97190"/>
    <w:rsid w:val="00DA1B1D"/>
    <w:rsid w:val="00DA5392"/>
    <w:rsid w:val="00DD03F0"/>
    <w:rsid w:val="00DD2E11"/>
    <w:rsid w:val="00DE101A"/>
    <w:rsid w:val="00E16B16"/>
    <w:rsid w:val="00E45471"/>
    <w:rsid w:val="00E45DDD"/>
    <w:rsid w:val="00E46BF3"/>
    <w:rsid w:val="00E51FD4"/>
    <w:rsid w:val="00E62F16"/>
    <w:rsid w:val="00E722DB"/>
    <w:rsid w:val="00E737E4"/>
    <w:rsid w:val="00E81A11"/>
    <w:rsid w:val="00E83CF4"/>
    <w:rsid w:val="00E84387"/>
    <w:rsid w:val="00E97D3B"/>
    <w:rsid w:val="00EB3BCB"/>
    <w:rsid w:val="00EC0151"/>
    <w:rsid w:val="00ED6996"/>
    <w:rsid w:val="00EE1625"/>
    <w:rsid w:val="00F0514C"/>
    <w:rsid w:val="00F07C26"/>
    <w:rsid w:val="00F13742"/>
    <w:rsid w:val="00F278D1"/>
    <w:rsid w:val="00F315BE"/>
    <w:rsid w:val="00F325BC"/>
    <w:rsid w:val="00F47DB2"/>
    <w:rsid w:val="00F50A44"/>
    <w:rsid w:val="00F544E6"/>
    <w:rsid w:val="00F54651"/>
    <w:rsid w:val="00F54974"/>
    <w:rsid w:val="00F60A31"/>
    <w:rsid w:val="00F650AA"/>
    <w:rsid w:val="00F80364"/>
    <w:rsid w:val="00F82C3B"/>
    <w:rsid w:val="00F90164"/>
    <w:rsid w:val="00FA1693"/>
    <w:rsid w:val="00FB5227"/>
    <w:rsid w:val="00FB6862"/>
    <w:rsid w:val="00FF0AF8"/>
    <w:rsid w:val="00FF3254"/>
    <w:rsid w:val="00FF603C"/>
    <w:rsid w:val="00FF679D"/>
    <w:rsid w:val="00FF6FDF"/>
    <w:rsid w:val="0108A121"/>
    <w:rsid w:val="0280A931"/>
    <w:rsid w:val="02914EFD"/>
    <w:rsid w:val="02E4B22F"/>
    <w:rsid w:val="039438B3"/>
    <w:rsid w:val="03FE48AB"/>
    <w:rsid w:val="04614218"/>
    <w:rsid w:val="04701010"/>
    <w:rsid w:val="04B4CF64"/>
    <w:rsid w:val="051FE3AE"/>
    <w:rsid w:val="05AAFF83"/>
    <w:rsid w:val="05F8E18E"/>
    <w:rsid w:val="0685E667"/>
    <w:rsid w:val="0697046F"/>
    <w:rsid w:val="06FA4328"/>
    <w:rsid w:val="076080D5"/>
    <w:rsid w:val="07726D52"/>
    <w:rsid w:val="07826E8C"/>
    <w:rsid w:val="07835C25"/>
    <w:rsid w:val="07B977DC"/>
    <w:rsid w:val="089BA78D"/>
    <w:rsid w:val="089F262B"/>
    <w:rsid w:val="0955483D"/>
    <w:rsid w:val="096F182A"/>
    <w:rsid w:val="0978FDEE"/>
    <w:rsid w:val="0981638C"/>
    <w:rsid w:val="09C52AEA"/>
    <w:rsid w:val="0A1CDFD5"/>
    <w:rsid w:val="0A6C3CDA"/>
    <w:rsid w:val="0A7AE1EE"/>
    <w:rsid w:val="0AA2418F"/>
    <w:rsid w:val="0B079FE7"/>
    <w:rsid w:val="0B4F8CC4"/>
    <w:rsid w:val="0B5492F0"/>
    <w:rsid w:val="0BD6C6ED"/>
    <w:rsid w:val="0C10BE88"/>
    <w:rsid w:val="0C4F458C"/>
    <w:rsid w:val="0C91CBEB"/>
    <w:rsid w:val="0CC202DF"/>
    <w:rsid w:val="0D2616BC"/>
    <w:rsid w:val="0D548097"/>
    <w:rsid w:val="0DECCE1C"/>
    <w:rsid w:val="0E63CA8B"/>
    <w:rsid w:val="0E6B2F33"/>
    <w:rsid w:val="0E7EA20F"/>
    <w:rsid w:val="0EEFC552"/>
    <w:rsid w:val="0F230D1C"/>
    <w:rsid w:val="0F4694E1"/>
    <w:rsid w:val="0FA0B634"/>
    <w:rsid w:val="0FCBACE0"/>
    <w:rsid w:val="10156D73"/>
    <w:rsid w:val="104A7940"/>
    <w:rsid w:val="105F55AD"/>
    <w:rsid w:val="107090AC"/>
    <w:rsid w:val="10A6DF0C"/>
    <w:rsid w:val="10E59310"/>
    <w:rsid w:val="11730057"/>
    <w:rsid w:val="1193526C"/>
    <w:rsid w:val="11A3B64D"/>
    <w:rsid w:val="11ABCFAC"/>
    <w:rsid w:val="11B46FA2"/>
    <w:rsid w:val="11CD97F0"/>
    <w:rsid w:val="12116049"/>
    <w:rsid w:val="1268BC22"/>
    <w:rsid w:val="138DDB1C"/>
    <w:rsid w:val="14367723"/>
    <w:rsid w:val="14576573"/>
    <w:rsid w:val="148A59F5"/>
    <w:rsid w:val="1497FAE4"/>
    <w:rsid w:val="152A8DDB"/>
    <w:rsid w:val="1721671A"/>
    <w:rsid w:val="173163F9"/>
    <w:rsid w:val="17401E22"/>
    <w:rsid w:val="1752AD68"/>
    <w:rsid w:val="1801E8D3"/>
    <w:rsid w:val="182DE32A"/>
    <w:rsid w:val="1899AD0A"/>
    <w:rsid w:val="18C8DBBA"/>
    <w:rsid w:val="192B9D85"/>
    <w:rsid w:val="19CBA572"/>
    <w:rsid w:val="19F0D0F6"/>
    <w:rsid w:val="1A0C3E27"/>
    <w:rsid w:val="1A0EBAE5"/>
    <w:rsid w:val="1A6A918A"/>
    <w:rsid w:val="1A94E618"/>
    <w:rsid w:val="1A9AA212"/>
    <w:rsid w:val="1AB5CE40"/>
    <w:rsid w:val="1ACC0AF6"/>
    <w:rsid w:val="1B23E348"/>
    <w:rsid w:val="1B5A693A"/>
    <w:rsid w:val="1B5B518F"/>
    <w:rsid w:val="1B6775D3"/>
    <w:rsid w:val="1BEB13A2"/>
    <w:rsid w:val="1C261E8B"/>
    <w:rsid w:val="1C736E52"/>
    <w:rsid w:val="1C9E9B23"/>
    <w:rsid w:val="1CC4B8C8"/>
    <w:rsid w:val="1CF4F14A"/>
    <w:rsid w:val="1D271C68"/>
    <w:rsid w:val="1D5E3530"/>
    <w:rsid w:val="1D609DDA"/>
    <w:rsid w:val="1D662CDF"/>
    <w:rsid w:val="1D78FEDF"/>
    <w:rsid w:val="1D8F85EB"/>
    <w:rsid w:val="1D9260B9"/>
    <w:rsid w:val="1D95F3E9"/>
    <w:rsid w:val="1DD242D4"/>
    <w:rsid w:val="1DE30952"/>
    <w:rsid w:val="1E177BA0"/>
    <w:rsid w:val="1E6355AE"/>
    <w:rsid w:val="1E712A57"/>
    <w:rsid w:val="1E86F100"/>
    <w:rsid w:val="1E92F251"/>
    <w:rsid w:val="1ECC3EB8"/>
    <w:rsid w:val="1EF8DA73"/>
    <w:rsid w:val="1EFC6E3B"/>
    <w:rsid w:val="1F178716"/>
    <w:rsid w:val="1F6E83A9"/>
    <w:rsid w:val="1F71F2C9"/>
    <w:rsid w:val="1F7563D8"/>
    <w:rsid w:val="1FCAF55B"/>
    <w:rsid w:val="1FE50A80"/>
    <w:rsid w:val="1FFC6AFE"/>
    <w:rsid w:val="200474A5"/>
    <w:rsid w:val="20370574"/>
    <w:rsid w:val="205B23B2"/>
    <w:rsid w:val="207BCFAC"/>
    <w:rsid w:val="20BF1CC8"/>
    <w:rsid w:val="20C2C2DF"/>
    <w:rsid w:val="20F2530D"/>
    <w:rsid w:val="21E4DC29"/>
    <w:rsid w:val="220A1497"/>
    <w:rsid w:val="22469C7A"/>
    <w:rsid w:val="2253E725"/>
    <w:rsid w:val="22A332C7"/>
    <w:rsid w:val="22D4FB55"/>
    <w:rsid w:val="237AC158"/>
    <w:rsid w:val="240578CD"/>
    <w:rsid w:val="24512FAE"/>
    <w:rsid w:val="245E65CE"/>
    <w:rsid w:val="24C641DD"/>
    <w:rsid w:val="25897E48"/>
    <w:rsid w:val="25D98D10"/>
    <w:rsid w:val="25F9592B"/>
    <w:rsid w:val="2615DF63"/>
    <w:rsid w:val="263CEF54"/>
    <w:rsid w:val="2668E1C1"/>
    <w:rsid w:val="26764044"/>
    <w:rsid w:val="2689CD89"/>
    <w:rsid w:val="26E6D5A9"/>
    <w:rsid w:val="26E6E632"/>
    <w:rsid w:val="26FF5480"/>
    <w:rsid w:val="27079E85"/>
    <w:rsid w:val="273D198F"/>
    <w:rsid w:val="273E89C0"/>
    <w:rsid w:val="27D7AC00"/>
    <w:rsid w:val="28501596"/>
    <w:rsid w:val="2897BBDE"/>
    <w:rsid w:val="28B12046"/>
    <w:rsid w:val="28BC42F5"/>
    <w:rsid w:val="292FB08B"/>
    <w:rsid w:val="2A24B2EC"/>
    <w:rsid w:val="2ABD78BF"/>
    <w:rsid w:val="2B69BD47"/>
    <w:rsid w:val="2BFE93C4"/>
    <w:rsid w:val="2C0F8687"/>
    <w:rsid w:val="2C550D5E"/>
    <w:rsid w:val="2C83774F"/>
    <w:rsid w:val="2CE75859"/>
    <w:rsid w:val="2CF18B89"/>
    <w:rsid w:val="2D0ACBBB"/>
    <w:rsid w:val="2D550FCF"/>
    <w:rsid w:val="2D741D4D"/>
    <w:rsid w:val="2D9A6425"/>
    <w:rsid w:val="2DA747AF"/>
    <w:rsid w:val="2DDD7614"/>
    <w:rsid w:val="2DFEAC74"/>
    <w:rsid w:val="2E2CC7B5"/>
    <w:rsid w:val="2E5AB0E6"/>
    <w:rsid w:val="2F03A4E8"/>
    <w:rsid w:val="2F07396D"/>
    <w:rsid w:val="2F16732D"/>
    <w:rsid w:val="2F4832EA"/>
    <w:rsid w:val="2F6E0A89"/>
    <w:rsid w:val="2F7558EB"/>
    <w:rsid w:val="2FED42C6"/>
    <w:rsid w:val="30211158"/>
    <w:rsid w:val="302B0C08"/>
    <w:rsid w:val="3049BF1D"/>
    <w:rsid w:val="307B4CDD"/>
    <w:rsid w:val="30A1B9C2"/>
    <w:rsid w:val="30A9CA49"/>
    <w:rsid w:val="30D8D032"/>
    <w:rsid w:val="311A5F72"/>
    <w:rsid w:val="31802D70"/>
    <w:rsid w:val="3190A5B7"/>
    <w:rsid w:val="31B907C0"/>
    <w:rsid w:val="31C98C05"/>
    <w:rsid w:val="31EB02EF"/>
    <w:rsid w:val="31F22728"/>
    <w:rsid w:val="3224211E"/>
    <w:rsid w:val="327BBB63"/>
    <w:rsid w:val="32A9F34E"/>
    <w:rsid w:val="32AB044B"/>
    <w:rsid w:val="32D945AA"/>
    <w:rsid w:val="33208491"/>
    <w:rsid w:val="3328BE33"/>
    <w:rsid w:val="338FC96D"/>
    <w:rsid w:val="3396106A"/>
    <w:rsid w:val="33B2032C"/>
    <w:rsid w:val="33B7786F"/>
    <w:rsid w:val="33BFDA56"/>
    <w:rsid w:val="3467DD78"/>
    <w:rsid w:val="34AC9F50"/>
    <w:rsid w:val="34D65A22"/>
    <w:rsid w:val="350012C3"/>
    <w:rsid w:val="35106D19"/>
    <w:rsid w:val="35725152"/>
    <w:rsid w:val="35CC7F3F"/>
    <w:rsid w:val="35E1C93A"/>
    <w:rsid w:val="361DF4B2"/>
    <w:rsid w:val="36ECE21E"/>
    <w:rsid w:val="377B5B77"/>
    <w:rsid w:val="37CC6377"/>
    <w:rsid w:val="37D11C93"/>
    <w:rsid w:val="37F65F86"/>
    <w:rsid w:val="382E7062"/>
    <w:rsid w:val="382E929C"/>
    <w:rsid w:val="384B833C"/>
    <w:rsid w:val="38790E37"/>
    <w:rsid w:val="38816F24"/>
    <w:rsid w:val="38A19F2C"/>
    <w:rsid w:val="39C964F0"/>
    <w:rsid w:val="39DD84EB"/>
    <w:rsid w:val="39F6254F"/>
    <w:rsid w:val="3A2144B0"/>
    <w:rsid w:val="3ACA0FF0"/>
    <w:rsid w:val="3ADE2291"/>
    <w:rsid w:val="3AE64578"/>
    <w:rsid w:val="3B653551"/>
    <w:rsid w:val="3B7EA10E"/>
    <w:rsid w:val="3B9CDC25"/>
    <w:rsid w:val="3BF6D2AB"/>
    <w:rsid w:val="3C2FDC05"/>
    <w:rsid w:val="3C8215D9"/>
    <w:rsid w:val="3C95D0CA"/>
    <w:rsid w:val="3CBC4194"/>
    <w:rsid w:val="3D13D858"/>
    <w:rsid w:val="3D185E2F"/>
    <w:rsid w:val="3D1C8D07"/>
    <w:rsid w:val="3DC9A3D0"/>
    <w:rsid w:val="3DF9DF94"/>
    <w:rsid w:val="3E496869"/>
    <w:rsid w:val="3E7C5AC7"/>
    <w:rsid w:val="3EC39A37"/>
    <w:rsid w:val="3F23013B"/>
    <w:rsid w:val="3F34847D"/>
    <w:rsid w:val="3F75972C"/>
    <w:rsid w:val="3FE878C6"/>
    <w:rsid w:val="3FF11709"/>
    <w:rsid w:val="410469A2"/>
    <w:rsid w:val="411C1567"/>
    <w:rsid w:val="41C24ED7"/>
    <w:rsid w:val="41E7497B"/>
    <w:rsid w:val="41F7101B"/>
    <w:rsid w:val="422C9065"/>
    <w:rsid w:val="4249833F"/>
    <w:rsid w:val="42A15ED8"/>
    <w:rsid w:val="4323FF4A"/>
    <w:rsid w:val="43CC44A0"/>
    <w:rsid w:val="43DB3741"/>
    <w:rsid w:val="441A79BA"/>
    <w:rsid w:val="44977B7E"/>
    <w:rsid w:val="44C5ABD2"/>
    <w:rsid w:val="44CE62A6"/>
    <w:rsid w:val="4589979F"/>
    <w:rsid w:val="45A3C601"/>
    <w:rsid w:val="45CDFADF"/>
    <w:rsid w:val="45D6BE4B"/>
    <w:rsid w:val="45E55972"/>
    <w:rsid w:val="45ED1DA6"/>
    <w:rsid w:val="4612AD30"/>
    <w:rsid w:val="463CF97F"/>
    <w:rsid w:val="464DFA87"/>
    <w:rsid w:val="46A9F279"/>
    <w:rsid w:val="46CD3C4F"/>
    <w:rsid w:val="471C9AB8"/>
    <w:rsid w:val="479311C3"/>
    <w:rsid w:val="484EF121"/>
    <w:rsid w:val="49100579"/>
    <w:rsid w:val="491836E0"/>
    <w:rsid w:val="49397183"/>
    <w:rsid w:val="49500E0C"/>
    <w:rsid w:val="495A3FED"/>
    <w:rsid w:val="4983E625"/>
    <w:rsid w:val="4984FC44"/>
    <w:rsid w:val="49CE814E"/>
    <w:rsid w:val="4AECB76A"/>
    <w:rsid w:val="4B5C7F78"/>
    <w:rsid w:val="4B961947"/>
    <w:rsid w:val="4BE4766C"/>
    <w:rsid w:val="4C8A4D62"/>
    <w:rsid w:val="4CD0AEC1"/>
    <w:rsid w:val="4CF55CD0"/>
    <w:rsid w:val="4D42C72B"/>
    <w:rsid w:val="4D6CB0B5"/>
    <w:rsid w:val="4E09FFA0"/>
    <w:rsid w:val="4E422B3E"/>
    <w:rsid w:val="4E4409A5"/>
    <w:rsid w:val="4E4D8AC2"/>
    <w:rsid w:val="4E859154"/>
    <w:rsid w:val="4EB06E87"/>
    <w:rsid w:val="4EBC6AC6"/>
    <w:rsid w:val="4ED45320"/>
    <w:rsid w:val="4EE3AD88"/>
    <w:rsid w:val="4EFBAE94"/>
    <w:rsid w:val="4F0B46D2"/>
    <w:rsid w:val="4F39AFD0"/>
    <w:rsid w:val="4F4D3A41"/>
    <w:rsid w:val="4F6A3271"/>
    <w:rsid w:val="4FE6BFC9"/>
    <w:rsid w:val="5032406F"/>
    <w:rsid w:val="506AD7BF"/>
    <w:rsid w:val="51017A52"/>
    <w:rsid w:val="513FDD68"/>
    <w:rsid w:val="5193BD51"/>
    <w:rsid w:val="51A58462"/>
    <w:rsid w:val="51F4D4B6"/>
    <w:rsid w:val="5216384E"/>
    <w:rsid w:val="52A1D333"/>
    <w:rsid w:val="52B1650A"/>
    <w:rsid w:val="52B49636"/>
    <w:rsid w:val="52DB4FE0"/>
    <w:rsid w:val="52E49152"/>
    <w:rsid w:val="52FBB017"/>
    <w:rsid w:val="5329703D"/>
    <w:rsid w:val="53330940"/>
    <w:rsid w:val="5366D23C"/>
    <w:rsid w:val="53D22085"/>
    <w:rsid w:val="5410D7E8"/>
    <w:rsid w:val="54F9D862"/>
    <w:rsid w:val="551770D6"/>
    <w:rsid w:val="55297B95"/>
    <w:rsid w:val="55560B7A"/>
    <w:rsid w:val="5574082A"/>
    <w:rsid w:val="55893952"/>
    <w:rsid w:val="5645D8A2"/>
    <w:rsid w:val="568316B9"/>
    <w:rsid w:val="56F8E021"/>
    <w:rsid w:val="574D17F9"/>
    <w:rsid w:val="576E56DD"/>
    <w:rsid w:val="57D23020"/>
    <w:rsid w:val="57DC097C"/>
    <w:rsid w:val="57DDE688"/>
    <w:rsid w:val="57F2B14F"/>
    <w:rsid w:val="58160775"/>
    <w:rsid w:val="58957C7D"/>
    <w:rsid w:val="58F7EC5A"/>
    <w:rsid w:val="592488AE"/>
    <w:rsid w:val="595DFDC8"/>
    <w:rsid w:val="596FE8EC"/>
    <w:rsid w:val="599443FF"/>
    <w:rsid w:val="59A7AA0D"/>
    <w:rsid w:val="59D73E9A"/>
    <w:rsid w:val="5A8F1DED"/>
    <w:rsid w:val="5A93EBD8"/>
    <w:rsid w:val="5B240924"/>
    <w:rsid w:val="5B26B2F0"/>
    <w:rsid w:val="5B90046C"/>
    <w:rsid w:val="5B9AEDCE"/>
    <w:rsid w:val="5BA5A745"/>
    <w:rsid w:val="5BEB522F"/>
    <w:rsid w:val="5C959E8A"/>
    <w:rsid w:val="5D32135B"/>
    <w:rsid w:val="5D322D1A"/>
    <w:rsid w:val="5D74989D"/>
    <w:rsid w:val="5DB8E562"/>
    <w:rsid w:val="5DDE1601"/>
    <w:rsid w:val="5E6170BD"/>
    <w:rsid w:val="5EBD1235"/>
    <w:rsid w:val="5EBF50A8"/>
    <w:rsid w:val="5EE99CAC"/>
    <w:rsid w:val="5EF5BEEC"/>
    <w:rsid w:val="5F0FE089"/>
    <w:rsid w:val="5F689536"/>
    <w:rsid w:val="5F99D3EF"/>
    <w:rsid w:val="5FA27DC9"/>
    <w:rsid w:val="5FC9EE4D"/>
    <w:rsid w:val="603B66A7"/>
    <w:rsid w:val="60B226F0"/>
    <w:rsid w:val="60CD0336"/>
    <w:rsid w:val="6102FE3F"/>
    <w:rsid w:val="610DBE37"/>
    <w:rsid w:val="6123F6C4"/>
    <w:rsid w:val="61256D8E"/>
    <w:rsid w:val="612DD510"/>
    <w:rsid w:val="6208EF4F"/>
    <w:rsid w:val="62ADF076"/>
    <w:rsid w:val="63104016"/>
    <w:rsid w:val="6318DA4B"/>
    <w:rsid w:val="631F9570"/>
    <w:rsid w:val="63213DA3"/>
    <w:rsid w:val="63245DFC"/>
    <w:rsid w:val="633E0903"/>
    <w:rsid w:val="6362FB82"/>
    <w:rsid w:val="63E29108"/>
    <w:rsid w:val="6448A3A4"/>
    <w:rsid w:val="64549B58"/>
    <w:rsid w:val="64856FDA"/>
    <w:rsid w:val="6485C087"/>
    <w:rsid w:val="64877913"/>
    <w:rsid w:val="649882A3"/>
    <w:rsid w:val="64CC511F"/>
    <w:rsid w:val="64F80D67"/>
    <w:rsid w:val="65325D1C"/>
    <w:rsid w:val="657EED48"/>
    <w:rsid w:val="659E5D40"/>
    <w:rsid w:val="66345304"/>
    <w:rsid w:val="6672C707"/>
    <w:rsid w:val="667D7619"/>
    <w:rsid w:val="66A93A18"/>
    <w:rsid w:val="671ABDA9"/>
    <w:rsid w:val="674C99B7"/>
    <w:rsid w:val="67C68822"/>
    <w:rsid w:val="67C98A4E"/>
    <w:rsid w:val="682E859A"/>
    <w:rsid w:val="691D31FA"/>
    <w:rsid w:val="693A5BCB"/>
    <w:rsid w:val="694249DF"/>
    <w:rsid w:val="6990DAC5"/>
    <w:rsid w:val="6ADEFEFE"/>
    <w:rsid w:val="6AF87DA3"/>
    <w:rsid w:val="6B2CAB26"/>
    <w:rsid w:val="6BC20387"/>
    <w:rsid w:val="6C9CFB71"/>
    <w:rsid w:val="6CDA1B2D"/>
    <w:rsid w:val="6D3E6190"/>
    <w:rsid w:val="6D54CF7F"/>
    <w:rsid w:val="6D5EBB1A"/>
    <w:rsid w:val="6E644BE8"/>
    <w:rsid w:val="6E65FF5A"/>
    <w:rsid w:val="6E6E7278"/>
    <w:rsid w:val="6EBDDD41"/>
    <w:rsid w:val="6F09CF37"/>
    <w:rsid w:val="6F82DA95"/>
    <w:rsid w:val="6FCF4830"/>
    <w:rsid w:val="7071149B"/>
    <w:rsid w:val="707EF9CA"/>
    <w:rsid w:val="7107A9F1"/>
    <w:rsid w:val="713613A4"/>
    <w:rsid w:val="7142C931"/>
    <w:rsid w:val="714870F4"/>
    <w:rsid w:val="71A49BD9"/>
    <w:rsid w:val="720C9F24"/>
    <w:rsid w:val="72A44F64"/>
    <w:rsid w:val="730DEC97"/>
    <w:rsid w:val="733D75AE"/>
    <w:rsid w:val="7348E246"/>
    <w:rsid w:val="73921EB9"/>
    <w:rsid w:val="739542E3"/>
    <w:rsid w:val="73AAE8A6"/>
    <w:rsid w:val="74012183"/>
    <w:rsid w:val="741468AC"/>
    <w:rsid w:val="74B0D40C"/>
    <w:rsid w:val="74D3F213"/>
    <w:rsid w:val="7528D209"/>
    <w:rsid w:val="75563432"/>
    <w:rsid w:val="75BB7CF1"/>
    <w:rsid w:val="764B0BB4"/>
    <w:rsid w:val="766FC274"/>
    <w:rsid w:val="76C5C450"/>
    <w:rsid w:val="76DD7032"/>
    <w:rsid w:val="76FBB1C5"/>
    <w:rsid w:val="777DE192"/>
    <w:rsid w:val="77FE76EA"/>
    <w:rsid w:val="7813805B"/>
    <w:rsid w:val="78591CBD"/>
    <w:rsid w:val="797482FB"/>
    <w:rsid w:val="79A72BA4"/>
    <w:rsid w:val="79A98E6D"/>
    <w:rsid w:val="7A49F00A"/>
    <w:rsid w:val="7A73292A"/>
    <w:rsid w:val="7A9563DA"/>
    <w:rsid w:val="7A994459"/>
    <w:rsid w:val="7AD3074D"/>
    <w:rsid w:val="7B0E1878"/>
    <w:rsid w:val="7C2AB898"/>
    <w:rsid w:val="7C925D00"/>
    <w:rsid w:val="7CB469FF"/>
    <w:rsid w:val="7CDF83C9"/>
    <w:rsid w:val="7CF82C7D"/>
    <w:rsid w:val="7DC7E66C"/>
    <w:rsid w:val="7DD2C6EB"/>
    <w:rsid w:val="7E070C15"/>
    <w:rsid w:val="7E18C233"/>
    <w:rsid w:val="7E45A491"/>
    <w:rsid w:val="7E971C6C"/>
    <w:rsid w:val="7F116C41"/>
    <w:rsid w:val="7F21F6D2"/>
    <w:rsid w:val="7F2AD787"/>
    <w:rsid w:val="7F7FAF43"/>
    <w:rsid w:val="7FA2F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CF1C"/>
  <w15:chartTrackingRefBased/>
  <w15:docId w15:val="{742A002E-454A-45D7-B566-91ED536F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38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40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autoRedefine/>
    <w:uiPriority w:val="9"/>
    <w:unhideWhenUsed/>
    <w:qFormat/>
    <w:rsid w:val="00E84387"/>
    <w:pPr>
      <w:numPr>
        <w:numId w:val="13"/>
      </w:numPr>
      <w:spacing w:before="189"/>
      <w:ind w:left="360"/>
      <w:outlineLvl w:val="3"/>
    </w:pPr>
    <w:rPr>
      <w:b/>
      <w:color w:val="323E4F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84387"/>
    <w:rPr>
      <w:rFonts w:ascii="Arial MT" w:eastAsia="Arial MT" w:hAnsi="Arial MT" w:cs="Arial MT"/>
      <w:b/>
      <w:color w:val="323E4F" w:themeColor="text2" w:themeShade="BF"/>
      <w:kern w:val="0"/>
      <w:sz w:val="28"/>
      <w:szCs w:val="20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E8438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84387"/>
    <w:rPr>
      <w:sz w:val="15"/>
      <w:szCs w:val="1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4387"/>
    <w:rPr>
      <w:rFonts w:ascii="Arial MT" w:eastAsia="Arial MT" w:hAnsi="Arial MT" w:cs="Arial MT"/>
      <w:kern w:val="0"/>
      <w:sz w:val="15"/>
      <w:szCs w:val="15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84387"/>
  </w:style>
  <w:style w:type="character" w:customStyle="1" w:styleId="Ttulo1Car">
    <w:name w:val="Título 1 Car"/>
    <w:basedOn w:val="Fuentedeprrafopredeter"/>
    <w:link w:val="Ttulo1"/>
    <w:uiPriority w:val="9"/>
    <w:rsid w:val="00D401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B726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726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26CB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26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26CB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AB50C5"/>
    <w:pPr>
      <w:ind w:left="720"/>
      <w:contextualSpacing/>
    </w:pPr>
  </w:style>
  <w:style w:type="paragraph" w:styleId="Revisin">
    <w:name w:val="Revision"/>
    <w:hidden/>
    <w:uiPriority w:val="99"/>
    <w:semiHidden/>
    <w:rsid w:val="00FF3254"/>
    <w:pPr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table" w:customStyle="1" w:styleId="TableNormal2">
    <w:name w:val="Table Normal2"/>
    <w:uiPriority w:val="2"/>
    <w:semiHidden/>
    <w:unhideWhenUsed/>
    <w:qFormat/>
    <w:rsid w:val="002E383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9658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2E8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F2E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35F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F5B"/>
    <w:rPr>
      <w:rFonts w:ascii="Arial MT" w:eastAsia="Arial MT" w:hAnsi="Arial MT" w:cs="Arial MT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35F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5B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B44D04"/>
  </w:style>
  <w:style w:type="character" w:customStyle="1" w:styleId="eop">
    <w:name w:val="eop"/>
    <w:basedOn w:val="Fuentedeprrafopredeter"/>
    <w:rsid w:val="003B56B2"/>
  </w:style>
  <w:style w:type="paragraph" w:styleId="Textodeglobo">
    <w:name w:val="Balloon Text"/>
    <w:basedOn w:val="Normal"/>
    <w:link w:val="TextodegloboCar"/>
    <w:uiPriority w:val="99"/>
    <w:semiHidden/>
    <w:unhideWhenUsed/>
    <w:rsid w:val="00E737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7E4"/>
    <w:rPr>
      <w:rFonts w:ascii="Segoe UI" w:eastAsia="Arial MT" w:hAnsi="Segoe UI" w:cs="Segoe UI"/>
      <w:kern w:val="0"/>
      <w:sz w:val="18"/>
      <w:szCs w:val="1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079DA9E8-40E6-4924-9353-8AC7C272CFF6}"/>
</file>

<file path=customXml/itemProps2.xml><?xml version="1.0" encoding="utf-8"?>
<ds:datastoreItem xmlns:ds="http://schemas.openxmlformats.org/officeDocument/2006/customXml" ds:itemID="{A1FC98C0-DD19-4C4B-907D-6B1FB2C3A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1EEFE-F5A0-48F7-A9DB-F15E34E9C8C2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</Pages>
  <Words>1376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</dc:creator>
  <cp:keywords/>
  <dc:description/>
  <cp:lastModifiedBy>Martín Andrés Gutiérrez López</cp:lastModifiedBy>
  <cp:revision>5</cp:revision>
  <cp:lastPrinted>2024-12-09T06:32:00Z</cp:lastPrinted>
  <dcterms:created xsi:type="dcterms:W3CDTF">2025-01-14T16:20:00Z</dcterms:created>
  <dcterms:modified xsi:type="dcterms:W3CDTF">2025-01-24T01:31:00Z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