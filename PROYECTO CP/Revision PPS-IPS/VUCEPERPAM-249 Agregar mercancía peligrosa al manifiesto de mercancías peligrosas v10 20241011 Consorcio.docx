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56802" w14:textId="21E3C48B" w:rsidR="00252658" w:rsidRPr="00134815" w:rsidRDefault="00252658" w:rsidP="00252658">
      <w:pPr>
        <w:pStyle w:val="Ttulo4"/>
        <w:numPr>
          <w:ilvl w:val="0"/>
          <w:numId w:val="0"/>
        </w:numPr>
      </w:pPr>
      <w:bookmarkStart w:id="0" w:name="_Toc139045769"/>
      <w:r>
        <w:t>VUCEPERPAM-</w:t>
      </w:r>
      <w:bookmarkStart w:id="1" w:name="_Hlk148675367"/>
      <w:r>
        <w:t xml:space="preserve">249 </w:t>
      </w:r>
      <w:bookmarkStart w:id="2" w:name="_Hlk148679485"/>
      <w:r w:rsidR="00F45F66">
        <w:t xml:space="preserve">Agregar </w:t>
      </w:r>
      <w:bookmarkStart w:id="3" w:name="_Hlk148674225"/>
      <w:r w:rsidR="00F45F66">
        <w:t>mercancía peligrosa</w:t>
      </w:r>
      <w:r>
        <w:t xml:space="preserve"> </w:t>
      </w:r>
      <w:r w:rsidR="00F45F66">
        <w:t>a</w:t>
      </w:r>
      <w:r>
        <w:t>l manifiesto de mercancías peligrosas</w:t>
      </w:r>
      <w:bookmarkEnd w:id="0"/>
      <w:bookmarkEnd w:id="1"/>
      <w:bookmarkEnd w:id="2"/>
      <w:bookmarkEnd w:id="3"/>
    </w:p>
    <w:p w14:paraId="661247F5" w14:textId="77777777" w:rsidR="00252658" w:rsidRDefault="00252658" w:rsidP="00252658">
      <w:pPr>
        <w:pStyle w:val="Textoindependiente"/>
        <w:spacing w:before="9"/>
        <w:rPr>
          <w:sz w:val="29"/>
        </w:rPr>
      </w:pPr>
    </w:p>
    <w:p w14:paraId="665F6AD4" w14:textId="77777777" w:rsidR="00252658" w:rsidRDefault="00252658" w:rsidP="6C5DC817">
      <w:pPr>
        <w:ind w:left="120"/>
      </w:pPr>
      <w:r w:rsidRPr="6C5DC817">
        <w:t>DEFINICIÓN</w:t>
      </w:r>
    </w:p>
    <w:p w14:paraId="0E550498" w14:textId="5D033940" w:rsidR="00252658" w:rsidRPr="00B433EF" w:rsidRDefault="00252658" w:rsidP="6C5DC817">
      <w:pPr>
        <w:spacing w:before="176"/>
        <w:ind w:left="120"/>
        <w:rPr>
          <w:sz w:val="20"/>
          <w:szCs w:val="20"/>
        </w:rPr>
      </w:pPr>
      <w:r w:rsidRPr="21BFFE73">
        <w:rPr>
          <w:rFonts w:ascii="Arial"/>
          <w:b/>
          <w:bCs/>
          <w:sz w:val="20"/>
          <w:szCs w:val="20"/>
        </w:rPr>
        <w:t xml:space="preserve">COMO </w:t>
      </w:r>
      <w:r w:rsidR="00CF5D69" w:rsidRPr="21BFFE73">
        <w:rPr>
          <w:rFonts w:ascii="Arial"/>
          <w:b/>
          <w:bCs/>
          <w:sz w:val="20"/>
          <w:szCs w:val="20"/>
        </w:rPr>
        <w:t xml:space="preserve"> </w:t>
      </w:r>
      <w:commentRangeStart w:id="4"/>
      <w:commentRangeStart w:id="5"/>
      <w:commentRangeStart w:id="6"/>
      <w:r w:rsidR="00CF5D69" w:rsidRPr="21BFFE73">
        <w:rPr>
          <w:rFonts w:ascii="Arial"/>
          <w:b/>
          <w:bCs/>
          <w:sz w:val="20"/>
          <w:szCs w:val="20"/>
        </w:rPr>
        <w:t xml:space="preserve"> </w:t>
      </w:r>
      <w:r w:rsidR="00F45F66" w:rsidRPr="21BFFE73">
        <w:rPr>
          <w:sz w:val="20"/>
          <w:szCs w:val="20"/>
        </w:rPr>
        <w:t>ROL AUTORIZADO</w:t>
      </w:r>
    </w:p>
    <w:commentRangeEnd w:id="4"/>
    <w:p w14:paraId="75922546" w14:textId="4E7A1E60" w:rsidR="00252658" w:rsidRPr="00B433EF" w:rsidRDefault="00252658" w:rsidP="00252658">
      <w:pPr>
        <w:spacing w:before="176"/>
        <w:ind w:left="120"/>
        <w:rPr>
          <w:sz w:val="20"/>
          <w:szCs w:val="20"/>
        </w:rPr>
      </w:pPr>
      <w:r>
        <w:commentReference w:id="4"/>
      </w:r>
      <w:commentRangeEnd w:id="5"/>
      <w:r>
        <w:commentReference w:id="5"/>
      </w:r>
      <w:commentRangeEnd w:id="6"/>
      <w:r>
        <w:commentReference w:id="6"/>
      </w:r>
    </w:p>
    <w:p w14:paraId="49D37A14" w14:textId="46DF16B1" w:rsidR="37169A3C" w:rsidRDefault="37169A3C" w:rsidP="4A42A66C">
      <w:pPr>
        <w:pStyle w:val="Prrafodelista"/>
        <w:numPr>
          <w:ilvl w:val="0"/>
          <w:numId w:val="13"/>
        </w:numPr>
        <w:ind w:right="-20"/>
        <w:rPr>
          <w:rFonts w:ascii="Arial" w:eastAsia="Arial" w:hAnsi="Arial" w:cs="Arial"/>
          <w:color w:val="000000" w:themeColor="text1"/>
          <w:sz w:val="20"/>
          <w:szCs w:val="20"/>
        </w:rPr>
      </w:pPr>
      <w:proofErr w:type="spellStart"/>
      <w:r w:rsidRPr="4A42A66C">
        <w:rPr>
          <w:rFonts w:ascii="Arial" w:eastAsia="Arial" w:hAnsi="Arial" w:cs="Arial"/>
          <w:color w:val="000000" w:themeColor="text1"/>
          <w:sz w:val="20"/>
          <w:szCs w:val="20"/>
        </w:rPr>
        <w:t>CP.Administrado</w:t>
      </w:r>
      <w:proofErr w:type="spellEnd"/>
      <w:r w:rsidRPr="4A42A66C">
        <w:rPr>
          <w:rFonts w:ascii="Arial" w:eastAsia="Arial" w:hAnsi="Arial" w:cs="Arial"/>
          <w:color w:val="000000" w:themeColor="text1"/>
          <w:sz w:val="20"/>
          <w:szCs w:val="20"/>
        </w:rPr>
        <w:t>.</w:t>
      </w:r>
      <w:ins w:id="7" w:author="Gerardo Ezequiel Saz Garcia" w:date="2024-04-24T01:11:00Z">
        <w:r w:rsidR="4B9300CC" w:rsidRPr="4A42A66C">
          <w:rPr>
            <w:rFonts w:ascii="Arial" w:eastAsia="Arial" w:hAnsi="Arial" w:cs="Arial"/>
            <w:color w:val="000000" w:themeColor="text1"/>
            <w:sz w:val="20"/>
            <w:szCs w:val="20"/>
          </w:rPr>
          <w:t xml:space="preserve"> </w:t>
        </w:r>
        <w:del w:id="8" w:author="José Ñaupas" w:date="2024-10-11T15:12:00Z" w16du:dateUtc="2024-10-11T20:12:00Z">
          <w:r w:rsidR="4B9300CC" w:rsidRPr="4A42A66C" w:rsidDel="00EF229A">
            <w:rPr>
              <w:rFonts w:ascii="Arial" w:eastAsia="Arial" w:hAnsi="Arial" w:cs="Arial"/>
              <w:color w:val="000000" w:themeColor="text1"/>
              <w:sz w:val="20"/>
              <w:szCs w:val="20"/>
            </w:rPr>
            <w:delText>Supervisor</w:delText>
          </w:r>
        </w:del>
      </w:ins>
      <w:ins w:id="9" w:author="José Ñaupas" w:date="2024-10-11T15:12:00Z" w16du:dateUtc="2024-10-11T20:12:00Z">
        <w:r w:rsidR="00EF229A">
          <w:rPr>
            <w:rFonts w:ascii="Arial" w:eastAsia="Arial" w:hAnsi="Arial" w:cs="Arial"/>
            <w:color w:val="000000" w:themeColor="text1"/>
            <w:sz w:val="20"/>
            <w:szCs w:val="20"/>
          </w:rPr>
          <w:t>Principal</w:t>
        </w:r>
      </w:ins>
      <w:ins w:id="10" w:author="Gerardo Ezequiel Saz Garcia" w:date="2024-04-24T01:11:00Z">
        <w:r w:rsidR="4B9300CC" w:rsidRPr="4A42A66C">
          <w:rPr>
            <w:rFonts w:ascii="Arial" w:eastAsia="Arial" w:hAnsi="Arial" w:cs="Arial"/>
            <w:color w:val="000000" w:themeColor="text1"/>
            <w:sz w:val="20"/>
            <w:szCs w:val="20"/>
          </w:rPr>
          <w:t xml:space="preserve"> </w:t>
        </w:r>
      </w:ins>
      <w:del w:id="11" w:author="Gerardo Ezequiel Saz Garcia" w:date="2024-04-24T01:11:00Z">
        <w:r w:rsidRPr="4A42A66C" w:rsidDel="37169A3C">
          <w:rPr>
            <w:rFonts w:ascii="Arial" w:eastAsia="Arial" w:hAnsi="Arial" w:cs="Arial"/>
            <w:color w:val="000000" w:themeColor="text1"/>
            <w:sz w:val="20"/>
            <w:szCs w:val="20"/>
          </w:rPr>
          <w:delText>Operador</w:delText>
        </w:r>
      </w:del>
      <w:r w:rsidRPr="4A42A66C">
        <w:rPr>
          <w:rFonts w:ascii="Arial" w:eastAsia="Arial" w:hAnsi="Arial" w:cs="Arial"/>
          <w:color w:val="000000" w:themeColor="text1"/>
          <w:sz w:val="20"/>
          <w:szCs w:val="20"/>
        </w:rPr>
        <w:t xml:space="preserve">, </w:t>
      </w:r>
    </w:p>
    <w:p w14:paraId="4401C51F" w14:textId="1C472E4D" w:rsidR="37169A3C" w:rsidRDefault="37169A3C" w:rsidP="4A42A66C">
      <w:pPr>
        <w:pStyle w:val="Prrafodelista"/>
        <w:numPr>
          <w:ilvl w:val="0"/>
          <w:numId w:val="13"/>
        </w:numPr>
        <w:ind w:right="-20"/>
        <w:rPr>
          <w:rFonts w:ascii="Arial" w:eastAsia="Arial" w:hAnsi="Arial" w:cs="Arial"/>
          <w:color w:val="000000" w:themeColor="text1"/>
          <w:sz w:val="20"/>
          <w:szCs w:val="20"/>
        </w:rPr>
      </w:pPr>
      <w:proofErr w:type="spellStart"/>
      <w:r w:rsidRPr="4A42A66C">
        <w:rPr>
          <w:rFonts w:ascii="Arial" w:eastAsia="Arial" w:hAnsi="Arial" w:cs="Arial"/>
          <w:color w:val="000000" w:themeColor="text1"/>
          <w:sz w:val="20"/>
          <w:szCs w:val="20"/>
        </w:rPr>
        <w:t>CP.Administrado</w:t>
      </w:r>
      <w:proofErr w:type="spellEnd"/>
      <w:r w:rsidRPr="4A42A66C">
        <w:rPr>
          <w:rFonts w:ascii="Arial" w:eastAsia="Arial" w:hAnsi="Arial" w:cs="Arial"/>
          <w:color w:val="000000" w:themeColor="text1"/>
          <w:sz w:val="20"/>
          <w:szCs w:val="20"/>
        </w:rPr>
        <w:t>.</w:t>
      </w:r>
      <w:del w:id="12" w:author="Gerardo Ezequiel Saz Garcia" w:date="2024-04-24T01:11:00Z">
        <w:r w:rsidRPr="4A42A66C" w:rsidDel="37169A3C">
          <w:rPr>
            <w:rFonts w:ascii="Arial" w:eastAsia="Arial" w:hAnsi="Arial" w:cs="Arial"/>
            <w:color w:val="000000" w:themeColor="text1"/>
            <w:sz w:val="20"/>
            <w:szCs w:val="20"/>
          </w:rPr>
          <w:delText>Extranjero.Supervisor</w:delText>
        </w:r>
      </w:del>
      <w:ins w:id="13" w:author="Gerardo Ezequiel Saz Garcia" w:date="2024-04-24T01:11:00Z">
        <w:r w:rsidR="22C1C916" w:rsidRPr="4A42A66C">
          <w:rPr>
            <w:rFonts w:ascii="Arial" w:eastAsia="Arial" w:hAnsi="Arial" w:cs="Arial"/>
            <w:color w:val="000000" w:themeColor="text1"/>
            <w:sz w:val="20"/>
            <w:szCs w:val="20"/>
          </w:rPr>
          <w:t xml:space="preserve"> Operador</w:t>
        </w:r>
      </w:ins>
    </w:p>
    <w:p w14:paraId="24C012C5" w14:textId="0EC81FFD" w:rsidR="37169A3C" w:rsidRDefault="37169A3C" w:rsidP="6C5DC817">
      <w:pPr>
        <w:pStyle w:val="Prrafodelista"/>
        <w:numPr>
          <w:ilvl w:val="0"/>
          <w:numId w:val="13"/>
        </w:numPr>
        <w:ind w:right="-20"/>
        <w:rPr>
          <w:rFonts w:ascii="Arial" w:eastAsia="Arial" w:hAnsi="Arial" w:cs="Arial"/>
          <w:color w:val="000000" w:themeColor="text1"/>
          <w:sz w:val="20"/>
          <w:szCs w:val="20"/>
        </w:rPr>
      </w:pPr>
      <w:r w:rsidRPr="6C5DC817">
        <w:rPr>
          <w:rFonts w:ascii="Arial" w:eastAsia="Arial" w:hAnsi="Arial" w:cs="Arial"/>
          <w:color w:val="000000" w:themeColor="text1"/>
          <w:sz w:val="20"/>
          <w:szCs w:val="20"/>
        </w:rPr>
        <w:t>CP. Administrado. Nacional</w:t>
      </w:r>
      <w:del w:id="14" w:author="José Ñaupas" w:date="2024-10-11T15:12:00Z" w16du:dateUtc="2024-10-11T20:12:00Z">
        <w:r w:rsidRPr="6C5DC817" w:rsidDel="00EF229A">
          <w:rPr>
            <w:rFonts w:ascii="Arial" w:eastAsia="Arial" w:hAnsi="Arial" w:cs="Arial"/>
            <w:color w:val="000000" w:themeColor="text1"/>
            <w:sz w:val="20"/>
            <w:szCs w:val="20"/>
          </w:rPr>
          <w:delText>. Supervisor</w:delText>
        </w:r>
      </w:del>
    </w:p>
    <w:p w14:paraId="61E3A775" w14:textId="6D22F42A" w:rsidR="37169A3C" w:rsidDel="00EF229A" w:rsidRDefault="37169A3C" w:rsidP="6C5DC817">
      <w:pPr>
        <w:pStyle w:val="Prrafodelista"/>
        <w:numPr>
          <w:ilvl w:val="0"/>
          <w:numId w:val="13"/>
        </w:numPr>
        <w:spacing w:before="176"/>
        <w:ind w:right="-285"/>
        <w:jc w:val="both"/>
        <w:rPr>
          <w:del w:id="15" w:author="José Ñaupas" w:date="2024-10-11T15:12:00Z" w16du:dateUtc="2024-10-11T20:12:00Z"/>
          <w:rFonts w:ascii="Arial" w:eastAsia="Arial" w:hAnsi="Arial" w:cs="Arial"/>
          <w:color w:val="000000" w:themeColor="text1"/>
          <w:sz w:val="20"/>
          <w:szCs w:val="20"/>
        </w:rPr>
      </w:pPr>
      <w:del w:id="16" w:author="José Ñaupas" w:date="2024-10-11T15:12:00Z" w16du:dateUtc="2024-10-11T20:12:00Z">
        <w:r w:rsidRPr="6C5DC817" w:rsidDel="00EF229A">
          <w:rPr>
            <w:rFonts w:ascii="Arial" w:eastAsia="Arial" w:hAnsi="Arial" w:cs="Arial"/>
            <w:color w:val="000000" w:themeColor="text1"/>
            <w:sz w:val="20"/>
            <w:szCs w:val="20"/>
          </w:rPr>
          <w:delText>CP. Administrado. Nacional. Operador</w:delText>
        </w:r>
      </w:del>
    </w:p>
    <w:p w14:paraId="79D3A919" w14:textId="388294C5" w:rsidR="37169A3C" w:rsidRDefault="37169A3C" w:rsidP="6C5DC817">
      <w:pPr>
        <w:pStyle w:val="Prrafodelista"/>
        <w:numPr>
          <w:ilvl w:val="0"/>
          <w:numId w:val="13"/>
        </w:numPr>
        <w:spacing w:before="176"/>
        <w:ind w:right="-285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6C5DC817">
        <w:rPr>
          <w:rFonts w:ascii="Arial" w:eastAsia="Arial" w:hAnsi="Arial" w:cs="Arial"/>
          <w:color w:val="000000" w:themeColor="text1"/>
          <w:sz w:val="20"/>
          <w:szCs w:val="20"/>
        </w:rPr>
        <w:t>CP. Administrado. Extranjero</w:t>
      </w:r>
      <w:del w:id="17" w:author="José Ñaupas" w:date="2024-10-11T15:12:00Z" w16du:dateUtc="2024-10-11T20:12:00Z">
        <w:r w:rsidRPr="6C5DC817" w:rsidDel="00EF229A">
          <w:rPr>
            <w:rFonts w:ascii="Arial" w:eastAsia="Arial" w:hAnsi="Arial" w:cs="Arial"/>
            <w:color w:val="000000" w:themeColor="text1"/>
            <w:sz w:val="20"/>
            <w:szCs w:val="20"/>
          </w:rPr>
          <w:delText>. Supervisor</w:delText>
        </w:r>
      </w:del>
    </w:p>
    <w:p w14:paraId="0298346D" w14:textId="67BC8930" w:rsidR="37169A3C" w:rsidRDefault="37169A3C" w:rsidP="6C5DC817">
      <w:pPr>
        <w:pStyle w:val="Prrafodelista"/>
        <w:numPr>
          <w:ilvl w:val="0"/>
          <w:numId w:val="13"/>
        </w:numPr>
        <w:ind w:right="-20"/>
        <w:rPr>
          <w:rFonts w:ascii="Arial" w:eastAsia="Arial" w:hAnsi="Arial" w:cs="Arial"/>
          <w:color w:val="000000" w:themeColor="text1"/>
          <w:sz w:val="20"/>
          <w:szCs w:val="20"/>
        </w:rPr>
      </w:pPr>
      <w:proofErr w:type="spellStart"/>
      <w:r w:rsidRPr="6C5DC817">
        <w:rPr>
          <w:rFonts w:ascii="Arial" w:eastAsia="Arial" w:hAnsi="Arial" w:cs="Arial"/>
          <w:color w:val="000000" w:themeColor="text1"/>
          <w:sz w:val="20"/>
          <w:szCs w:val="20"/>
          <w:lang w:val="en-US"/>
        </w:rPr>
        <w:t>CP.Entidad</w:t>
      </w:r>
      <w:r w:rsidRPr="6C5DC81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.</w:t>
      </w:r>
      <w:r w:rsidRPr="6C5DC817">
        <w:rPr>
          <w:rFonts w:ascii="Arial" w:eastAsia="Arial" w:hAnsi="Arial" w:cs="Arial"/>
          <w:color w:val="000000" w:themeColor="text1"/>
          <w:sz w:val="20"/>
          <w:szCs w:val="20"/>
          <w:lang w:val="en-US"/>
        </w:rPr>
        <w:t>Evaluador</w:t>
      </w:r>
      <w:proofErr w:type="spellEnd"/>
    </w:p>
    <w:p w14:paraId="78E4EBA5" w14:textId="63B85282" w:rsidR="37169A3C" w:rsidRDefault="37169A3C" w:rsidP="6C5DC817">
      <w:pPr>
        <w:pStyle w:val="Prrafodelista"/>
        <w:numPr>
          <w:ilvl w:val="0"/>
          <w:numId w:val="13"/>
        </w:numPr>
        <w:ind w:right="-20"/>
        <w:rPr>
          <w:rFonts w:ascii="Arial" w:eastAsia="Arial" w:hAnsi="Arial" w:cs="Arial"/>
          <w:color w:val="0078D4"/>
          <w:sz w:val="20"/>
          <w:szCs w:val="20"/>
        </w:rPr>
      </w:pPr>
      <w:r w:rsidRPr="6C5DC817">
        <w:rPr>
          <w:rFonts w:ascii="Arial" w:eastAsia="Arial" w:hAnsi="Arial" w:cs="Arial"/>
          <w:color w:val="0078D4"/>
          <w:sz w:val="20"/>
          <w:szCs w:val="20"/>
          <w:u w:val="single"/>
          <w:lang w:val="es-PE"/>
        </w:rPr>
        <w:t xml:space="preserve">CP. Entidad. </w:t>
      </w:r>
      <w:proofErr w:type="spellStart"/>
      <w:r w:rsidRPr="6C5DC817">
        <w:rPr>
          <w:rFonts w:ascii="Arial" w:eastAsia="Arial" w:hAnsi="Arial" w:cs="Arial"/>
          <w:color w:val="0078D4"/>
          <w:sz w:val="20"/>
          <w:szCs w:val="20"/>
          <w:u w:val="single"/>
          <w:lang w:val="es-PE"/>
        </w:rPr>
        <w:t>Mesa_ayuda</w:t>
      </w:r>
      <w:proofErr w:type="spellEnd"/>
    </w:p>
    <w:p w14:paraId="2506AEF3" w14:textId="37DA605F" w:rsidR="37169A3C" w:rsidRDefault="37169A3C" w:rsidP="6C5DC817">
      <w:pPr>
        <w:pStyle w:val="Prrafodelista"/>
        <w:numPr>
          <w:ilvl w:val="0"/>
          <w:numId w:val="13"/>
        </w:numPr>
        <w:ind w:right="-20"/>
        <w:rPr>
          <w:rFonts w:ascii="Arial" w:eastAsia="Arial" w:hAnsi="Arial" w:cs="Arial"/>
          <w:color w:val="0078D4"/>
          <w:sz w:val="20"/>
          <w:szCs w:val="20"/>
        </w:rPr>
      </w:pPr>
      <w:proofErr w:type="spellStart"/>
      <w:r w:rsidRPr="6C5DC817">
        <w:rPr>
          <w:rFonts w:ascii="Arial" w:eastAsia="Arial" w:hAnsi="Arial" w:cs="Arial"/>
          <w:color w:val="0078D4"/>
          <w:sz w:val="20"/>
          <w:szCs w:val="20"/>
          <w:u w:val="single"/>
          <w:lang w:val="es-PE"/>
        </w:rPr>
        <w:t>VUCE.Mesa_ayuda</w:t>
      </w:r>
      <w:proofErr w:type="spellEnd"/>
    </w:p>
    <w:p w14:paraId="2DB07AA9" w14:textId="44A182D5" w:rsidR="6C5DC817" w:rsidRDefault="6C5DC817" w:rsidP="6C5DC817">
      <w:pPr>
        <w:pStyle w:val="Textoindependiente"/>
        <w:spacing w:before="2"/>
        <w:rPr>
          <w:sz w:val="20"/>
          <w:szCs w:val="20"/>
        </w:rPr>
      </w:pPr>
    </w:p>
    <w:p w14:paraId="3C716F73" w14:textId="544BDDEC" w:rsidR="00252658" w:rsidRPr="00B433EF" w:rsidRDefault="00252658" w:rsidP="00252658">
      <w:pPr>
        <w:pStyle w:val="Textoindependiente"/>
        <w:ind w:left="120"/>
        <w:rPr>
          <w:sz w:val="20"/>
          <w:szCs w:val="20"/>
        </w:rPr>
      </w:pPr>
      <w:r w:rsidRPr="00B433EF">
        <w:rPr>
          <w:rFonts w:ascii="Arial" w:hAnsi="Arial"/>
          <w:b/>
          <w:sz w:val="20"/>
          <w:szCs w:val="20"/>
        </w:rPr>
        <w:t xml:space="preserve">QUIERO </w:t>
      </w:r>
      <w:r w:rsidR="00F45F66" w:rsidRPr="00F45F66">
        <w:rPr>
          <w:sz w:val="20"/>
          <w:szCs w:val="20"/>
        </w:rPr>
        <w:t>agregar mercancía peligrosa al manifiesto de mercancías peligrosas</w:t>
      </w:r>
    </w:p>
    <w:p w14:paraId="66CD53B6" w14:textId="77777777" w:rsidR="00252658" w:rsidRPr="00B433EF" w:rsidRDefault="00252658" w:rsidP="00252658">
      <w:pPr>
        <w:pStyle w:val="Textoindependiente"/>
        <w:spacing w:before="1"/>
        <w:rPr>
          <w:sz w:val="20"/>
          <w:szCs w:val="20"/>
        </w:rPr>
      </w:pPr>
    </w:p>
    <w:p w14:paraId="2BEF67BB" w14:textId="6E56AD12" w:rsidR="00252658" w:rsidRDefault="00252658" w:rsidP="00F45F66">
      <w:pPr>
        <w:pStyle w:val="Textoindependiente"/>
        <w:spacing w:before="1"/>
        <w:ind w:left="120" w:right="-285"/>
        <w:jc w:val="both"/>
        <w:rPr>
          <w:sz w:val="16"/>
        </w:rPr>
      </w:pPr>
      <w:r w:rsidRPr="00B433EF">
        <w:rPr>
          <w:rFonts w:ascii="Arial" w:hAnsi="Arial"/>
          <w:b/>
          <w:sz w:val="20"/>
          <w:szCs w:val="20"/>
        </w:rPr>
        <w:t xml:space="preserve">PARA </w:t>
      </w:r>
      <w:r w:rsidR="00F45F66" w:rsidRPr="00F45F66">
        <w:rPr>
          <w:sz w:val="20"/>
          <w:szCs w:val="20"/>
        </w:rPr>
        <w:t xml:space="preserve">declarar </w:t>
      </w:r>
      <w:r w:rsidR="00F45F66">
        <w:rPr>
          <w:sz w:val="20"/>
          <w:szCs w:val="20"/>
        </w:rPr>
        <w:t xml:space="preserve">las mercancías peligrosas </w:t>
      </w:r>
    </w:p>
    <w:p w14:paraId="1A6B4AA0" w14:textId="77777777" w:rsidR="00252658" w:rsidRDefault="00252658" w:rsidP="00252658">
      <w:pPr>
        <w:pStyle w:val="Textoindependiente"/>
        <w:rPr>
          <w:sz w:val="16"/>
        </w:rPr>
      </w:pPr>
    </w:p>
    <w:p w14:paraId="15739C8E" w14:textId="77777777" w:rsidR="00252658" w:rsidRDefault="00252658" w:rsidP="00252658">
      <w:pPr>
        <w:pStyle w:val="Textoindependiente"/>
        <w:rPr>
          <w:sz w:val="13"/>
        </w:rPr>
      </w:pPr>
    </w:p>
    <w:p w14:paraId="0F49C111" w14:textId="77777777" w:rsidR="00252658" w:rsidRDefault="00252658" w:rsidP="6C5DC817">
      <w:pPr>
        <w:ind w:left="120"/>
      </w:pPr>
      <w:r w:rsidRPr="6C5DC817">
        <w:t>DETALLE</w:t>
      </w:r>
    </w:p>
    <w:p w14:paraId="1CD3E569" w14:textId="77777777" w:rsidR="00855780" w:rsidRDefault="00855780" w:rsidP="00855780">
      <w:pPr>
        <w:pStyle w:val="paragraph"/>
        <w:spacing w:before="0" w:beforeAutospacing="0" w:after="0" w:afterAutospacing="0"/>
        <w:ind w:left="120" w:right="-570"/>
        <w:jc w:val="both"/>
        <w:textAlignment w:val="baseline"/>
        <w:rPr>
          <w:rStyle w:val="normaltextrun"/>
          <w:rFonts w:eastAsia="Arial MT"/>
          <w:sz w:val="20"/>
          <w:szCs w:val="20"/>
        </w:rPr>
      </w:pPr>
    </w:p>
    <w:p w14:paraId="13E3B824" w14:textId="764D6D9D" w:rsidR="00855780" w:rsidRDefault="00855780" w:rsidP="00855780">
      <w:pPr>
        <w:pStyle w:val="paragraph"/>
        <w:spacing w:before="0" w:beforeAutospacing="0" w:after="0" w:afterAutospacing="0"/>
        <w:ind w:left="120" w:right="-285"/>
        <w:jc w:val="both"/>
        <w:textAlignment w:val="baseline"/>
        <w:rPr>
          <w:rStyle w:val="normaltextrun"/>
          <w:rFonts w:ascii="Arial" w:eastAsia="Arial MT" w:hAnsi="Arial" w:cs="Arial"/>
          <w:sz w:val="20"/>
          <w:szCs w:val="20"/>
        </w:rPr>
      </w:pPr>
      <w:r w:rsidRPr="00855780">
        <w:rPr>
          <w:rStyle w:val="normaltextrun"/>
          <w:rFonts w:ascii="Arial" w:eastAsia="Arial MT" w:hAnsi="Arial" w:cs="Arial"/>
          <w:sz w:val="20"/>
          <w:szCs w:val="20"/>
        </w:rPr>
        <w:t xml:space="preserve">A partir de </w:t>
      </w:r>
      <w:r w:rsidRPr="00855780">
        <w:rPr>
          <w:rStyle w:val="normaltextrun"/>
          <w:rFonts w:ascii="Arial" w:eastAsia="Arial MT" w:hAnsi="Arial" w:cs="Arial"/>
          <w:color w:val="0052CC"/>
          <w:sz w:val="20"/>
          <w:szCs w:val="20"/>
        </w:rPr>
        <w:t>VUCEPERPAM-2</w:t>
      </w:r>
      <w:r>
        <w:rPr>
          <w:rStyle w:val="normaltextrun"/>
          <w:rFonts w:ascii="Arial" w:eastAsia="Arial MT" w:hAnsi="Arial" w:cs="Arial"/>
          <w:color w:val="0052CC"/>
          <w:sz w:val="20"/>
          <w:szCs w:val="20"/>
        </w:rPr>
        <w:t>50</w:t>
      </w:r>
      <w:r w:rsidRPr="00855780">
        <w:rPr>
          <w:rStyle w:val="normaltextrun"/>
          <w:rFonts w:ascii="Arial" w:eastAsia="Arial MT" w:hAnsi="Arial" w:cs="Arial"/>
          <w:color w:val="0052CC"/>
          <w:sz w:val="20"/>
          <w:szCs w:val="20"/>
        </w:rPr>
        <w:t xml:space="preserve"> Detalle del manifiesto de mercancías peligrosas,</w:t>
      </w:r>
      <w:r w:rsidRPr="00855780">
        <w:rPr>
          <w:rStyle w:val="normaltextrun"/>
          <w:rFonts w:ascii="Arial" w:eastAsia="Arial MT" w:hAnsi="Arial" w:cs="Arial"/>
          <w:sz w:val="20"/>
          <w:szCs w:val="20"/>
        </w:rPr>
        <w:t xml:space="preserve"> se deben incorporar l</w:t>
      </w:r>
      <w:r>
        <w:rPr>
          <w:rStyle w:val="normaltextrun"/>
          <w:rFonts w:ascii="Arial" w:eastAsia="Arial MT" w:hAnsi="Arial" w:cs="Arial"/>
          <w:sz w:val="20"/>
          <w:szCs w:val="20"/>
        </w:rPr>
        <w:t>as mercancías peligrosas</w:t>
      </w:r>
      <w:r w:rsidRPr="00855780">
        <w:rPr>
          <w:rStyle w:val="normaltextrun"/>
          <w:rFonts w:ascii="Arial" w:eastAsia="Arial MT" w:hAnsi="Arial" w:cs="Arial"/>
          <w:sz w:val="20"/>
          <w:szCs w:val="20"/>
        </w:rPr>
        <w:t xml:space="preserve"> de modo a que estos sean autorizados o no por parte de la entidad correspondiente. </w:t>
      </w:r>
    </w:p>
    <w:p w14:paraId="18A1C1E1" w14:textId="6061681B" w:rsidR="00855780" w:rsidRPr="00855780" w:rsidRDefault="00855780" w:rsidP="00855780">
      <w:pPr>
        <w:pStyle w:val="paragraph"/>
        <w:spacing w:before="0" w:beforeAutospacing="0" w:after="0" w:afterAutospacing="0"/>
        <w:ind w:left="120" w:right="-285"/>
        <w:jc w:val="both"/>
        <w:textAlignment w:val="baseline"/>
        <w:rPr>
          <w:rFonts w:ascii="Arial" w:hAnsi="Arial" w:cs="Arial"/>
          <w:sz w:val="20"/>
          <w:szCs w:val="20"/>
        </w:rPr>
      </w:pPr>
      <w:r w:rsidRPr="00855780">
        <w:rPr>
          <w:rStyle w:val="eop"/>
          <w:rFonts w:ascii="Arial" w:hAnsi="Arial" w:cs="Arial"/>
          <w:sz w:val="20"/>
          <w:szCs w:val="20"/>
        </w:rPr>
        <w:t> </w:t>
      </w:r>
    </w:p>
    <w:p w14:paraId="10979DA6" w14:textId="4FB5CB8D" w:rsidR="00855780" w:rsidRDefault="00855780" w:rsidP="74D329A0">
      <w:pPr>
        <w:pStyle w:val="paragraph"/>
        <w:spacing w:before="0" w:beforeAutospacing="0" w:after="0" w:afterAutospacing="0"/>
        <w:ind w:left="120" w:right="-285"/>
        <w:jc w:val="both"/>
        <w:textAlignment w:val="baseline"/>
        <w:rPr>
          <w:rStyle w:val="eop"/>
          <w:rFonts w:ascii="Arial" w:hAnsi="Arial" w:cs="Arial"/>
          <w:sz w:val="20"/>
          <w:szCs w:val="20"/>
        </w:rPr>
      </w:pPr>
      <w:commentRangeStart w:id="18"/>
      <w:commentRangeStart w:id="19"/>
      <w:commentRangeStart w:id="20"/>
      <w:commentRangeStart w:id="21"/>
      <w:r w:rsidRPr="269DFD2E">
        <w:rPr>
          <w:rStyle w:val="normaltextrun"/>
          <w:rFonts w:ascii="Arial" w:eastAsia="Arial MT" w:hAnsi="Arial" w:cs="Arial"/>
          <w:sz w:val="20"/>
          <w:szCs w:val="20"/>
        </w:rPr>
        <w:t>L</w:t>
      </w:r>
      <w:r w:rsidR="00C41CE9" w:rsidRPr="269DFD2E">
        <w:rPr>
          <w:rStyle w:val="normaltextrun"/>
          <w:rFonts w:ascii="Arial" w:eastAsia="Arial MT" w:hAnsi="Arial" w:cs="Arial"/>
          <w:sz w:val="20"/>
          <w:szCs w:val="20"/>
        </w:rPr>
        <w:t>as mercancías peligrosas</w:t>
      </w:r>
      <w:r w:rsidRPr="269DFD2E">
        <w:rPr>
          <w:rStyle w:val="normaltextrun"/>
          <w:rFonts w:ascii="Arial" w:eastAsia="Arial MT" w:hAnsi="Arial" w:cs="Arial"/>
          <w:sz w:val="20"/>
          <w:szCs w:val="20"/>
        </w:rPr>
        <w:t xml:space="preserve"> se pueden agregar al </w:t>
      </w:r>
      <w:r w:rsidR="00C41CE9" w:rsidRPr="269DFD2E">
        <w:rPr>
          <w:rStyle w:val="normaltextrun"/>
          <w:rFonts w:ascii="Arial" w:eastAsia="Arial MT" w:hAnsi="Arial" w:cs="Arial"/>
          <w:sz w:val="20"/>
          <w:szCs w:val="20"/>
        </w:rPr>
        <w:t>manifiesto</w:t>
      </w:r>
      <w:r w:rsidRPr="269DFD2E">
        <w:rPr>
          <w:rStyle w:val="normaltextrun"/>
          <w:rFonts w:ascii="Arial" w:eastAsia="Arial MT" w:hAnsi="Arial" w:cs="Arial"/>
          <w:sz w:val="20"/>
          <w:szCs w:val="20"/>
        </w:rPr>
        <w:t xml:space="preserve"> cuando el estado del DUE se encuentra en estado “arribo anunciado”, “arribo confirmado”, “zarpe anunciado” o “zarpe confirmado” y el estado de</w:t>
      </w:r>
      <w:r w:rsidR="1B31647A" w:rsidRPr="269DFD2E">
        <w:rPr>
          <w:rStyle w:val="normaltextrun"/>
          <w:rFonts w:ascii="Arial" w:eastAsia="Arial MT" w:hAnsi="Arial" w:cs="Arial"/>
          <w:sz w:val="20"/>
          <w:szCs w:val="20"/>
        </w:rPr>
        <w:t xml:space="preserve">l documento </w:t>
      </w:r>
      <w:r w:rsidRPr="269DFD2E">
        <w:rPr>
          <w:rStyle w:val="normaltextrun"/>
          <w:rFonts w:ascii="Arial" w:eastAsia="Arial MT" w:hAnsi="Arial" w:cs="Arial"/>
          <w:sz w:val="20"/>
          <w:szCs w:val="20"/>
        </w:rPr>
        <w:t>se encuentra en “</w:t>
      </w:r>
      <w:r w:rsidR="07551483" w:rsidRPr="269DFD2E">
        <w:rPr>
          <w:rStyle w:val="normaltextrun"/>
          <w:rFonts w:ascii="Arial" w:eastAsia="Arial MT" w:hAnsi="Arial" w:cs="Arial"/>
          <w:sz w:val="20"/>
          <w:szCs w:val="20"/>
        </w:rPr>
        <w:t>Por enviar</w:t>
      </w:r>
      <w:r w:rsidRPr="269DFD2E">
        <w:rPr>
          <w:rStyle w:val="normaltextrun"/>
          <w:rFonts w:ascii="Arial" w:eastAsia="Arial MT" w:hAnsi="Arial" w:cs="Arial"/>
          <w:sz w:val="20"/>
          <w:szCs w:val="20"/>
        </w:rPr>
        <w:t xml:space="preserve">” </w:t>
      </w:r>
      <w:r w:rsidR="0F82AB36" w:rsidRPr="269DFD2E">
        <w:rPr>
          <w:rStyle w:val="normaltextrun"/>
          <w:rFonts w:ascii="Arial" w:eastAsia="Arial MT" w:hAnsi="Arial" w:cs="Arial"/>
          <w:sz w:val="20"/>
          <w:szCs w:val="20"/>
        </w:rPr>
        <w:t>o</w:t>
      </w:r>
      <w:r w:rsidRPr="269DFD2E">
        <w:rPr>
          <w:rStyle w:val="normaltextrun"/>
          <w:rFonts w:ascii="Arial" w:eastAsia="Arial MT" w:hAnsi="Arial" w:cs="Arial"/>
          <w:sz w:val="20"/>
          <w:szCs w:val="20"/>
        </w:rPr>
        <w:t xml:space="preserve"> “</w:t>
      </w:r>
      <w:r w:rsidR="047E52A2" w:rsidRPr="269DFD2E">
        <w:rPr>
          <w:rStyle w:val="normaltextrun"/>
          <w:rFonts w:ascii="Arial" w:eastAsia="Arial MT" w:hAnsi="Arial" w:cs="Arial"/>
          <w:sz w:val="20"/>
          <w:szCs w:val="20"/>
        </w:rPr>
        <w:t>Por corregir</w:t>
      </w:r>
      <w:r w:rsidRPr="269DFD2E">
        <w:rPr>
          <w:rStyle w:val="normaltextrun"/>
          <w:rFonts w:ascii="Arial" w:eastAsia="Arial MT" w:hAnsi="Arial" w:cs="Arial"/>
          <w:sz w:val="20"/>
          <w:szCs w:val="20"/>
        </w:rPr>
        <w:t>”.</w:t>
      </w:r>
      <w:r w:rsidRPr="269DFD2E">
        <w:rPr>
          <w:rStyle w:val="eop"/>
          <w:rFonts w:ascii="Arial" w:hAnsi="Arial" w:cs="Arial"/>
          <w:sz w:val="20"/>
          <w:szCs w:val="20"/>
        </w:rPr>
        <w:t> </w:t>
      </w:r>
    </w:p>
    <w:p w14:paraId="26275AE8" w14:textId="77777777" w:rsidR="00855780" w:rsidRPr="00855780" w:rsidRDefault="00855780" w:rsidP="00855780">
      <w:pPr>
        <w:pStyle w:val="paragraph"/>
        <w:spacing w:before="0" w:beforeAutospacing="0" w:after="0" w:afterAutospacing="0"/>
        <w:ind w:left="120" w:right="-285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38792AB" w14:textId="065388E9" w:rsidR="00855780" w:rsidRPr="00855780" w:rsidRDefault="00855780" w:rsidP="00855780">
      <w:pPr>
        <w:pStyle w:val="paragraph"/>
        <w:spacing w:before="0" w:beforeAutospacing="0" w:after="0" w:afterAutospacing="0"/>
        <w:ind w:left="120" w:right="-285"/>
        <w:jc w:val="both"/>
        <w:textAlignment w:val="baseline"/>
        <w:rPr>
          <w:rFonts w:ascii="Arial" w:hAnsi="Arial" w:cs="Arial"/>
          <w:sz w:val="20"/>
          <w:szCs w:val="20"/>
        </w:rPr>
      </w:pPr>
      <w:r w:rsidRPr="00855780">
        <w:rPr>
          <w:rStyle w:val="normaltextrun"/>
          <w:rFonts w:ascii="Arial" w:eastAsia="Arial MT" w:hAnsi="Arial" w:cs="Arial"/>
          <w:sz w:val="20"/>
          <w:szCs w:val="20"/>
        </w:rPr>
        <w:t>L</w:t>
      </w:r>
      <w:r w:rsidR="00C41CE9">
        <w:rPr>
          <w:rStyle w:val="normaltextrun"/>
          <w:rFonts w:ascii="Arial" w:eastAsia="Arial MT" w:hAnsi="Arial" w:cs="Arial"/>
          <w:sz w:val="20"/>
          <w:szCs w:val="20"/>
        </w:rPr>
        <w:t>as mercancías peligrosas</w:t>
      </w:r>
      <w:r w:rsidRPr="00855780">
        <w:rPr>
          <w:rStyle w:val="normaltextrun"/>
          <w:rFonts w:ascii="Arial" w:eastAsia="Arial MT" w:hAnsi="Arial" w:cs="Arial"/>
          <w:sz w:val="20"/>
          <w:szCs w:val="20"/>
        </w:rPr>
        <w:t xml:space="preserve"> pueden ser agregados a una lista a través de una de dos modalidades:</w:t>
      </w:r>
      <w:r w:rsidRPr="00855780">
        <w:rPr>
          <w:rStyle w:val="eop"/>
          <w:rFonts w:ascii="Arial" w:hAnsi="Arial" w:cs="Arial"/>
          <w:sz w:val="20"/>
          <w:szCs w:val="20"/>
        </w:rPr>
        <w:t> </w:t>
      </w:r>
    </w:p>
    <w:p w14:paraId="231267CA" w14:textId="77777777" w:rsidR="00855780" w:rsidRPr="00855780" w:rsidRDefault="00855780" w:rsidP="00855780">
      <w:pPr>
        <w:pStyle w:val="paragraph"/>
        <w:spacing w:before="0" w:beforeAutospacing="0" w:after="0" w:afterAutospacing="0"/>
        <w:ind w:right="-285"/>
        <w:jc w:val="both"/>
        <w:textAlignment w:val="baseline"/>
        <w:rPr>
          <w:rFonts w:ascii="Arial" w:hAnsi="Arial" w:cs="Arial"/>
          <w:sz w:val="20"/>
          <w:szCs w:val="20"/>
        </w:rPr>
      </w:pPr>
      <w:r w:rsidRPr="00855780">
        <w:rPr>
          <w:rStyle w:val="eop"/>
          <w:rFonts w:ascii="Arial" w:hAnsi="Arial" w:cs="Arial"/>
          <w:sz w:val="20"/>
          <w:szCs w:val="20"/>
        </w:rPr>
        <w:t> </w:t>
      </w:r>
    </w:p>
    <w:p w14:paraId="142476AB" w14:textId="77777777" w:rsidR="00855780" w:rsidRPr="00855780" w:rsidRDefault="00855780" w:rsidP="00855780">
      <w:pPr>
        <w:pStyle w:val="paragraph"/>
        <w:numPr>
          <w:ilvl w:val="0"/>
          <w:numId w:val="20"/>
        </w:numPr>
        <w:spacing w:before="0" w:beforeAutospacing="0" w:after="0" w:afterAutospacing="0"/>
        <w:ind w:left="284" w:right="-285" w:firstLine="0"/>
        <w:jc w:val="both"/>
        <w:textAlignment w:val="baseline"/>
        <w:rPr>
          <w:rFonts w:ascii="Arial" w:hAnsi="Arial" w:cs="Arial"/>
          <w:sz w:val="20"/>
          <w:szCs w:val="20"/>
        </w:rPr>
      </w:pPr>
      <w:r w:rsidRPr="00855780">
        <w:rPr>
          <w:rStyle w:val="normaltextrun"/>
          <w:rFonts w:ascii="Arial" w:eastAsia="Arial MT" w:hAnsi="Arial" w:cs="Arial"/>
          <w:sz w:val="20"/>
          <w:szCs w:val="20"/>
        </w:rPr>
        <w:t>Agregándolos uno a uno a través del formulario </w:t>
      </w:r>
      <w:r w:rsidRPr="00855780">
        <w:rPr>
          <w:rStyle w:val="eop"/>
          <w:rFonts w:ascii="Arial" w:hAnsi="Arial" w:cs="Arial"/>
          <w:sz w:val="20"/>
          <w:szCs w:val="20"/>
        </w:rPr>
        <w:t> </w:t>
      </w:r>
    </w:p>
    <w:p w14:paraId="55E94022" w14:textId="0FF8C609" w:rsidR="00855780" w:rsidRPr="00855780" w:rsidRDefault="00855780" w:rsidP="4A42A66C">
      <w:pPr>
        <w:pStyle w:val="paragraph"/>
        <w:numPr>
          <w:ilvl w:val="0"/>
          <w:numId w:val="21"/>
        </w:numPr>
        <w:spacing w:before="0" w:beforeAutospacing="0" w:after="0" w:afterAutospacing="0"/>
        <w:ind w:left="284" w:right="-285" w:firstLine="0"/>
        <w:jc w:val="both"/>
        <w:textAlignment w:val="baseline"/>
        <w:rPr>
          <w:rStyle w:val="eop"/>
          <w:rFonts w:ascii="Arial" w:hAnsi="Arial" w:cs="Arial"/>
          <w:sz w:val="20"/>
          <w:szCs w:val="20"/>
        </w:rPr>
      </w:pPr>
      <w:r w:rsidRPr="4A42A66C">
        <w:rPr>
          <w:rStyle w:val="normaltextrun"/>
          <w:rFonts w:ascii="Arial" w:eastAsia="Arial MT" w:hAnsi="Arial" w:cs="Arial"/>
          <w:sz w:val="20"/>
          <w:szCs w:val="20"/>
        </w:rPr>
        <w:t xml:space="preserve">Cargando un </w:t>
      </w:r>
      <w:proofErr w:type="spellStart"/>
      <w:r w:rsidRPr="4A42A66C">
        <w:rPr>
          <w:rStyle w:val="normaltextrun"/>
          <w:rFonts w:ascii="Arial" w:eastAsia="Arial MT" w:hAnsi="Arial" w:cs="Arial"/>
          <w:sz w:val="20"/>
          <w:szCs w:val="20"/>
        </w:rPr>
        <w:t>excel</w:t>
      </w:r>
      <w:proofErr w:type="spellEnd"/>
      <w:r w:rsidRPr="4A42A66C">
        <w:rPr>
          <w:rStyle w:val="normaltextrun"/>
          <w:rFonts w:ascii="Arial" w:eastAsia="Arial MT" w:hAnsi="Arial" w:cs="Arial"/>
          <w:sz w:val="20"/>
          <w:szCs w:val="20"/>
        </w:rPr>
        <w:t xml:space="preserve"> con uno o más </w:t>
      </w:r>
      <w:r w:rsidR="0C608DD0" w:rsidRPr="4A42A66C">
        <w:rPr>
          <w:rStyle w:val="normaltextrun"/>
          <w:rFonts w:ascii="Arial" w:eastAsia="Arial MT" w:hAnsi="Arial" w:cs="Arial"/>
          <w:sz w:val="20"/>
          <w:szCs w:val="20"/>
        </w:rPr>
        <w:t>registros</w:t>
      </w:r>
    </w:p>
    <w:p w14:paraId="26A1D284" w14:textId="77777777" w:rsidR="00C41CE9" w:rsidRDefault="00C41CE9" w:rsidP="00B433EF">
      <w:pPr>
        <w:pStyle w:val="Textoindependiente"/>
        <w:ind w:left="119" w:right="-285"/>
        <w:jc w:val="both"/>
        <w:rPr>
          <w:sz w:val="20"/>
          <w:szCs w:val="20"/>
        </w:rPr>
      </w:pPr>
    </w:p>
    <w:p w14:paraId="2B0E097A" w14:textId="1625B09F" w:rsidR="00C41CE9" w:rsidRPr="00C41CE9" w:rsidRDefault="00C41CE9" w:rsidP="00C41CE9">
      <w:pPr>
        <w:pStyle w:val="paragraph"/>
        <w:spacing w:before="0" w:beforeAutospacing="0" w:after="0" w:afterAutospacing="0"/>
        <w:ind w:left="120" w:right="-285"/>
        <w:jc w:val="both"/>
        <w:textAlignment w:val="baseline"/>
        <w:rPr>
          <w:rFonts w:ascii="Arial" w:hAnsi="Arial" w:cs="Arial"/>
          <w:sz w:val="18"/>
          <w:szCs w:val="18"/>
        </w:rPr>
      </w:pPr>
      <w:r w:rsidRPr="00C41CE9">
        <w:rPr>
          <w:rStyle w:val="normaltextrun"/>
          <w:rFonts w:ascii="Arial" w:eastAsia="Arial MT" w:hAnsi="Arial" w:cs="Arial"/>
          <w:sz w:val="20"/>
          <w:szCs w:val="20"/>
        </w:rPr>
        <w:t>A través del botón “Agregar” (</w:t>
      </w:r>
      <w:proofErr w:type="spellStart"/>
      <w:r w:rsidRPr="00C41CE9">
        <w:rPr>
          <w:rStyle w:val="normaltextrun"/>
          <w:rFonts w:ascii="Arial" w:eastAsia="Arial MT" w:hAnsi="Arial" w:cs="Arial"/>
          <w:sz w:val="20"/>
          <w:szCs w:val="20"/>
        </w:rPr>
        <w:t>wireframe</w:t>
      </w:r>
      <w:proofErr w:type="spellEnd"/>
      <w:r w:rsidRPr="00C41CE9">
        <w:rPr>
          <w:rStyle w:val="normaltextrun"/>
          <w:rFonts w:ascii="Arial" w:eastAsia="Arial MT" w:hAnsi="Arial" w:cs="Arial"/>
          <w:sz w:val="20"/>
          <w:szCs w:val="20"/>
        </w:rPr>
        <w:t xml:space="preserve"> 1), se inicia el proceso de agregar l</w:t>
      </w:r>
      <w:r>
        <w:rPr>
          <w:rStyle w:val="normaltextrun"/>
          <w:rFonts w:ascii="Arial" w:eastAsia="Arial MT" w:hAnsi="Arial" w:cs="Arial"/>
          <w:sz w:val="20"/>
          <w:szCs w:val="20"/>
        </w:rPr>
        <w:t>as mercancías peligrosas</w:t>
      </w:r>
      <w:r w:rsidRPr="00C41CE9">
        <w:rPr>
          <w:rStyle w:val="normaltextrun"/>
          <w:rFonts w:ascii="Arial" w:eastAsia="Arial MT" w:hAnsi="Arial" w:cs="Arial"/>
          <w:sz w:val="20"/>
          <w:szCs w:val="20"/>
        </w:rPr>
        <w:t>.</w:t>
      </w:r>
      <w:r w:rsidRPr="00C41CE9">
        <w:rPr>
          <w:rStyle w:val="eop"/>
          <w:rFonts w:ascii="Arial" w:hAnsi="Arial" w:cs="Arial"/>
          <w:sz w:val="20"/>
          <w:szCs w:val="20"/>
        </w:rPr>
        <w:t> </w:t>
      </w:r>
    </w:p>
    <w:p w14:paraId="548E4A16" w14:textId="77777777" w:rsidR="00C41CE9" w:rsidRPr="00C41CE9" w:rsidRDefault="00C41CE9" w:rsidP="00C41CE9">
      <w:pPr>
        <w:pStyle w:val="paragraph"/>
        <w:spacing w:before="0" w:beforeAutospacing="0" w:after="0" w:afterAutospacing="0"/>
        <w:ind w:left="120" w:right="-285"/>
        <w:jc w:val="both"/>
        <w:textAlignment w:val="baseline"/>
        <w:rPr>
          <w:rFonts w:ascii="Arial" w:hAnsi="Arial" w:cs="Arial"/>
          <w:sz w:val="18"/>
          <w:szCs w:val="18"/>
        </w:rPr>
      </w:pPr>
      <w:r w:rsidRPr="00C41CE9">
        <w:rPr>
          <w:rStyle w:val="eop"/>
          <w:rFonts w:ascii="Arial" w:hAnsi="Arial" w:cs="Arial"/>
          <w:sz w:val="20"/>
          <w:szCs w:val="20"/>
        </w:rPr>
        <w:t> </w:t>
      </w:r>
    </w:p>
    <w:p w14:paraId="30AEB8CE" w14:textId="2D075A6C" w:rsidR="00C41CE9" w:rsidRPr="00C41CE9" w:rsidRDefault="00C41CE9" w:rsidP="6C5DC817">
      <w:pPr>
        <w:pStyle w:val="paragraph"/>
        <w:spacing w:before="0" w:beforeAutospacing="0" w:after="0" w:afterAutospacing="0"/>
        <w:ind w:left="120" w:right="-285"/>
        <w:jc w:val="both"/>
        <w:textAlignment w:val="baseline"/>
        <w:rPr>
          <w:rFonts w:ascii="Arial" w:hAnsi="Arial" w:cs="Arial"/>
          <w:sz w:val="18"/>
          <w:szCs w:val="18"/>
        </w:rPr>
      </w:pPr>
      <w:r w:rsidRPr="4A42A66C">
        <w:rPr>
          <w:rStyle w:val="normaltextrun"/>
          <w:rFonts w:ascii="Arial" w:eastAsia="Arial MT" w:hAnsi="Arial" w:cs="Arial"/>
          <w:sz w:val="20"/>
          <w:szCs w:val="20"/>
        </w:rPr>
        <w:t xml:space="preserve">Una vez agregados las mercancías peligrosas se deberá guardar el documento. </w:t>
      </w:r>
      <w:r w:rsidR="70EF0647" w:rsidRPr="4A42A66C">
        <w:rPr>
          <w:rStyle w:val="normaltextrun"/>
          <w:rFonts w:ascii="Arial" w:eastAsia="Arial MT" w:hAnsi="Arial" w:cs="Arial"/>
          <w:sz w:val="20"/>
          <w:szCs w:val="20"/>
        </w:rPr>
        <w:t>Si las mercancías peligrosas no cumplen con las reglas de obligatoriedad y limitaciones de longitud y formato especificadas en el Mapeo</w:t>
      </w:r>
      <w:r w:rsidR="6A926605" w:rsidRPr="4A42A66C">
        <w:rPr>
          <w:rStyle w:val="normaltextrun"/>
          <w:rFonts w:ascii="Arial" w:eastAsia="Arial MT" w:hAnsi="Arial" w:cs="Arial"/>
          <w:sz w:val="20"/>
          <w:szCs w:val="20"/>
        </w:rPr>
        <w:t xml:space="preserve"> funcional de </w:t>
      </w:r>
      <w:r w:rsidR="13CF8951" w:rsidRPr="4A42A66C">
        <w:rPr>
          <w:rStyle w:val="normaltextrun"/>
          <w:rFonts w:ascii="Arial" w:eastAsia="Arial MT" w:hAnsi="Arial" w:cs="Arial"/>
          <w:sz w:val="20"/>
          <w:szCs w:val="20"/>
        </w:rPr>
        <w:t>Mercancías peligrosas</w:t>
      </w:r>
      <w:r w:rsidR="70EF0647" w:rsidRPr="4A42A66C">
        <w:rPr>
          <w:rStyle w:val="normaltextrun"/>
          <w:rFonts w:ascii="Arial" w:eastAsia="Arial MT" w:hAnsi="Arial" w:cs="Arial"/>
          <w:sz w:val="20"/>
          <w:szCs w:val="20"/>
        </w:rPr>
        <w:t>, se mostrará el mensaje de error E0001.</w:t>
      </w:r>
      <w:r w:rsidRPr="4A42A66C">
        <w:rPr>
          <w:rStyle w:val="eop"/>
          <w:rFonts w:ascii="Arial" w:hAnsi="Arial" w:cs="Arial"/>
          <w:sz w:val="20"/>
          <w:szCs w:val="20"/>
        </w:rPr>
        <w:t> </w:t>
      </w:r>
    </w:p>
    <w:p w14:paraId="39F47AF2" w14:textId="77777777" w:rsidR="00C41CE9" w:rsidRPr="00C41CE9" w:rsidRDefault="00C41CE9" w:rsidP="00C41CE9">
      <w:pPr>
        <w:pStyle w:val="paragraph"/>
        <w:spacing w:before="0" w:beforeAutospacing="0" w:after="0" w:afterAutospacing="0"/>
        <w:ind w:right="-285"/>
        <w:jc w:val="both"/>
        <w:textAlignment w:val="baseline"/>
        <w:rPr>
          <w:rFonts w:ascii="Arial" w:hAnsi="Arial" w:cs="Arial"/>
          <w:sz w:val="18"/>
          <w:szCs w:val="18"/>
        </w:rPr>
      </w:pPr>
      <w:r w:rsidRPr="00C41CE9">
        <w:rPr>
          <w:rStyle w:val="eop"/>
          <w:rFonts w:ascii="Arial" w:hAnsi="Arial" w:cs="Arial"/>
          <w:sz w:val="20"/>
          <w:szCs w:val="20"/>
        </w:rPr>
        <w:t> </w:t>
      </w:r>
    </w:p>
    <w:p w14:paraId="731D7405" w14:textId="06891131" w:rsidR="00C41CE9" w:rsidRDefault="00C41CE9" w:rsidP="00C41CE9">
      <w:pPr>
        <w:pStyle w:val="paragraph"/>
        <w:spacing w:before="0" w:beforeAutospacing="0" w:after="0" w:afterAutospacing="0"/>
        <w:ind w:left="135" w:right="-28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  <w:r w:rsidRPr="00C41CE9">
        <w:rPr>
          <w:rStyle w:val="normaltextrun"/>
          <w:rFonts w:ascii="Arial" w:eastAsia="Arial MT" w:hAnsi="Arial" w:cs="Arial"/>
          <w:color w:val="000000"/>
          <w:sz w:val="20"/>
          <w:szCs w:val="20"/>
          <w:shd w:val="clear" w:color="auto" w:fill="FFFFFF"/>
        </w:rPr>
        <w:t>Para el caso donde se guarde el registro de</w:t>
      </w:r>
      <w:r>
        <w:rPr>
          <w:rStyle w:val="normaltextrun"/>
          <w:rFonts w:ascii="Arial" w:eastAsia="Arial MT" w:hAnsi="Arial" w:cs="Arial"/>
          <w:color w:val="000000"/>
          <w:sz w:val="20"/>
          <w:szCs w:val="20"/>
          <w:shd w:val="clear" w:color="auto" w:fill="FFFFFF"/>
        </w:rPr>
        <w:t xml:space="preserve"> las mercancías peligrosas</w:t>
      </w:r>
      <w:r w:rsidRPr="00C41CE9">
        <w:rPr>
          <w:rStyle w:val="normaltextrun"/>
          <w:rFonts w:ascii="Arial" w:eastAsia="Arial MT" w:hAnsi="Arial" w:cs="Arial"/>
          <w:color w:val="000000"/>
          <w:sz w:val="20"/>
          <w:szCs w:val="20"/>
          <w:shd w:val="clear" w:color="auto" w:fill="FFFFFF"/>
        </w:rPr>
        <w:t>, si todas las comprobaciones son exitosas, entonces el sistema: </w:t>
      </w:r>
      <w:r w:rsidRPr="00C41CE9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3F8CB85F" w14:textId="77777777" w:rsidR="00C41CE9" w:rsidRPr="00C41CE9" w:rsidRDefault="00C41CE9" w:rsidP="00C41CE9">
      <w:pPr>
        <w:pStyle w:val="paragraph"/>
        <w:spacing w:before="0" w:beforeAutospacing="0" w:after="0" w:afterAutospacing="0"/>
        <w:ind w:left="135" w:right="-285"/>
        <w:jc w:val="both"/>
        <w:textAlignment w:val="baseline"/>
        <w:rPr>
          <w:rFonts w:ascii="Arial" w:hAnsi="Arial" w:cs="Arial"/>
          <w:sz w:val="18"/>
          <w:szCs w:val="18"/>
        </w:rPr>
      </w:pPr>
    </w:p>
    <w:p w14:paraId="4BF8E96A" w14:textId="56CF8F5D" w:rsidR="00C41CE9" w:rsidRPr="00C41CE9" w:rsidRDefault="00C41CE9" w:rsidP="6C5DC817">
      <w:pPr>
        <w:pStyle w:val="paragraph"/>
        <w:numPr>
          <w:ilvl w:val="0"/>
          <w:numId w:val="22"/>
        </w:numPr>
        <w:spacing w:before="0" w:beforeAutospacing="0" w:after="0" w:afterAutospacing="0"/>
        <w:ind w:left="284" w:right="-285" w:firstLine="0"/>
        <w:jc w:val="both"/>
        <w:textAlignment w:val="baseline"/>
        <w:rPr>
          <w:rFonts w:ascii="Arial" w:hAnsi="Arial" w:cs="Arial"/>
          <w:sz w:val="20"/>
          <w:szCs w:val="20"/>
        </w:rPr>
      </w:pPr>
      <w:r w:rsidRPr="6C5DC817">
        <w:rPr>
          <w:rStyle w:val="normaltextrun"/>
          <w:rFonts w:ascii="Arial" w:eastAsia="Arial MT" w:hAnsi="Arial" w:cs="Arial"/>
          <w:sz w:val="20"/>
          <w:szCs w:val="20"/>
        </w:rPr>
        <w:t>Guarda el documento</w:t>
      </w:r>
      <w:r w:rsidR="289F278D" w:rsidRPr="6C5DC817">
        <w:rPr>
          <w:rStyle w:val="normaltextrun"/>
          <w:rFonts w:ascii="Arial" w:eastAsia="Arial MT" w:hAnsi="Arial" w:cs="Arial"/>
          <w:sz w:val="20"/>
          <w:szCs w:val="20"/>
        </w:rPr>
        <w:t xml:space="preserve"> adicionando las mercancías peligrosas</w:t>
      </w:r>
      <w:r w:rsidRPr="6C5DC817">
        <w:rPr>
          <w:rStyle w:val="normaltextrun"/>
          <w:rFonts w:ascii="Arial" w:eastAsia="Arial MT" w:hAnsi="Arial" w:cs="Arial"/>
          <w:sz w:val="20"/>
          <w:szCs w:val="20"/>
        </w:rPr>
        <w:t>.</w:t>
      </w:r>
      <w:r w:rsidRPr="6C5DC817">
        <w:rPr>
          <w:rStyle w:val="eop"/>
          <w:rFonts w:ascii="Arial" w:hAnsi="Arial" w:cs="Arial"/>
          <w:sz w:val="20"/>
          <w:szCs w:val="20"/>
        </w:rPr>
        <w:t> </w:t>
      </w:r>
    </w:p>
    <w:p w14:paraId="313B0C1C" w14:textId="04EB4DE0" w:rsidR="00C41CE9" w:rsidRDefault="00C41CE9" w:rsidP="6C5DC817">
      <w:pPr>
        <w:pStyle w:val="paragraph"/>
        <w:numPr>
          <w:ilvl w:val="0"/>
          <w:numId w:val="23"/>
        </w:numPr>
        <w:spacing w:before="0" w:beforeAutospacing="0" w:after="0" w:afterAutospacing="0"/>
        <w:ind w:left="284" w:right="-285"/>
        <w:jc w:val="both"/>
        <w:rPr>
          <w:rFonts w:ascii="Arial" w:hAnsi="Arial" w:cs="Arial"/>
          <w:sz w:val="20"/>
          <w:szCs w:val="20"/>
        </w:rPr>
      </w:pPr>
      <w:r w:rsidRPr="6C5DC817">
        <w:rPr>
          <w:rStyle w:val="normaltextrun"/>
          <w:rFonts w:ascii="Arial" w:eastAsia="Arial MT" w:hAnsi="Arial" w:cs="Arial"/>
          <w:sz w:val="20"/>
          <w:szCs w:val="20"/>
        </w:rPr>
        <w:t>Crea un registro de la acción en el histórico de cambios</w:t>
      </w:r>
      <w:r w:rsidR="77559CAB" w:rsidRPr="6C5DC817">
        <w:rPr>
          <w:rStyle w:val="normaltextrun"/>
          <w:rFonts w:ascii="Arial" w:eastAsia="Arial MT" w:hAnsi="Arial" w:cs="Arial"/>
          <w:sz w:val="20"/>
          <w:szCs w:val="20"/>
        </w:rPr>
        <w:t>.</w:t>
      </w:r>
    </w:p>
    <w:p w14:paraId="4C099030" w14:textId="77777777" w:rsidR="00C41CE9" w:rsidRPr="00C41CE9" w:rsidRDefault="00C41CE9" w:rsidP="00C41CE9">
      <w:pPr>
        <w:pStyle w:val="paragraph"/>
        <w:numPr>
          <w:ilvl w:val="0"/>
          <w:numId w:val="23"/>
        </w:numPr>
        <w:spacing w:before="0" w:beforeAutospacing="0" w:after="0" w:afterAutospacing="0"/>
        <w:ind w:left="284" w:right="-285" w:firstLine="0"/>
        <w:jc w:val="both"/>
        <w:textAlignment w:val="baseline"/>
        <w:rPr>
          <w:rFonts w:ascii="Arial" w:hAnsi="Arial" w:cs="Arial"/>
          <w:sz w:val="20"/>
          <w:szCs w:val="20"/>
        </w:rPr>
      </w:pPr>
      <w:r w:rsidRPr="00C41CE9">
        <w:rPr>
          <w:rStyle w:val="normaltextrun"/>
          <w:rFonts w:ascii="Arial" w:eastAsia="Arial MT" w:hAnsi="Arial" w:cs="Arial"/>
          <w:sz w:val="20"/>
          <w:szCs w:val="20"/>
        </w:rPr>
        <w:t xml:space="preserve">Muestra por pantalla el mensaje informativo </w:t>
      </w:r>
      <w:r w:rsidRPr="00C41CE9">
        <w:rPr>
          <w:rStyle w:val="normaltextrun"/>
          <w:rFonts w:ascii="Arial" w:eastAsia="Arial MT" w:hAnsi="Arial" w:cs="Arial"/>
          <w:color w:val="0052CC"/>
          <w:sz w:val="20"/>
          <w:szCs w:val="20"/>
        </w:rPr>
        <w:t>I0001</w:t>
      </w:r>
      <w:r w:rsidRPr="00C41CE9">
        <w:rPr>
          <w:rStyle w:val="normaltextrun"/>
          <w:rFonts w:ascii="Arial" w:eastAsia="Arial MT" w:hAnsi="Arial" w:cs="Arial"/>
          <w:sz w:val="20"/>
          <w:szCs w:val="20"/>
        </w:rPr>
        <w:t>.</w:t>
      </w:r>
      <w:r w:rsidRPr="00C41CE9">
        <w:rPr>
          <w:rStyle w:val="eop"/>
          <w:rFonts w:ascii="Arial" w:hAnsi="Arial" w:cs="Arial"/>
          <w:sz w:val="20"/>
          <w:szCs w:val="20"/>
        </w:rPr>
        <w:t> </w:t>
      </w:r>
    </w:p>
    <w:p w14:paraId="4E021FA3" w14:textId="591FC994" w:rsidR="00C41CE9" w:rsidRPr="00C41CE9" w:rsidRDefault="00C41CE9" w:rsidP="269DFD2E">
      <w:pPr>
        <w:pStyle w:val="paragraph"/>
        <w:spacing w:before="0" w:beforeAutospacing="0" w:after="0" w:afterAutospacing="0"/>
        <w:ind w:right="-285"/>
        <w:jc w:val="both"/>
        <w:textAlignment w:val="baseline"/>
        <w:rPr>
          <w:rFonts w:ascii="Arial" w:hAnsi="Arial" w:cs="Arial"/>
          <w:sz w:val="18"/>
          <w:szCs w:val="18"/>
        </w:rPr>
      </w:pPr>
      <w:r w:rsidRPr="269DFD2E">
        <w:rPr>
          <w:rStyle w:val="eop"/>
          <w:rFonts w:ascii="Arial" w:hAnsi="Arial" w:cs="Arial"/>
          <w:sz w:val="16"/>
          <w:szCs w:val="16"/>
        </w:rPr>
        <w:t>  </w:t>
      </w:r>
      <w:commentRangeStart w:id="22"/>
      <w:commentRangeStart w:id="23"/>
      <w:commentRangeStart w:id="24"/>
      <w:commentRangeStart w:id="25"/>
      <w:commentRangeStart w:id="26"/>
      <w:r w:rsidRPr="269DFD2E">
        <w:rPr>
          <w:rStyle w:val="eop"/>
          <w:rFonts w:ascii="Arial" w:hAnsi="Arial" w:cs="Arial"/>
          <w:color w:val="0052CC"/>
          <w:sz w:val="20"/>
          <w:szCs w:val="20"/>
        </w:rPr>
        <w:t> </w:t>
      </w:r>
      <w:commentRangeEnd w:id="22"/>
      <w:r>
        <w:commentReference w:id="22"/>
      </w:r>
      <w:commentRangeEnd w:id="23"/>
      <w:r>
        <w:commentReference w:id="23"/>
      </w:r>
      <w:commentRangeEnd w:id="24"/>
      <w:r>
        <w:commentReference w:id="24"/>
      </w:r>
      <w:commentRangeEnd w:id="25"/>
      <w:r>
        <w:commentReference w:id="25"/>
      </w:r>
      <w:commentRangeEnd w:id="26"/>
      <w:r>
        <w:commentReference w:id="26"/>
      </w:r>
      <w:r w:rsidRPr="269DFD2E">
        <w:rPr>
          <w:rStyle w:val="normaltextrun"/>
          <w:rFonts w:ascii="Arial" w:eastAsia="Arial MT" w:hAnsi="Arial" w:cs="Arial"/>
          <w:sz w:val="20"/>
          <w:szCs w:val="20"/>
        </w:rPr>
        <w:t xml:space="preserve"> </w:t>
      </w:r>
      <w:commentRangeStart w:id="27"/>
      <w:commentRangeStart w:id="28"/>
      <w:r w:rsidR="404DE84D" w:rsidRPr="269DFD2E">
        <w:rPr>
          <w:rStyle w:val="normaltextrun"/>
          <w:rFonts w:ascii="Arial" w:eastAsia="Arial MT" w:hAnsi="Arial" w:cs="Arial"/>
          <w:sz w:val="20"/>
          <w:szCs w:val="20"/>
        </w:rPr>
        <w:t xml:space="preserve"> </w:t>
      </w:r>
      <w:commentRangeEnd w:id="27"/>
      <w:r>
        <w:commentReference w:id="27"/>
      </w:r>
      <w:commentRangeEnd w:id="28"/>
      <w:r>
        <w:commentReference w:id="28"/>
      </w:r>
      <w:r w:rsidRPr="269DFD2E">
        <w:rPr>
          <w:rStyle w:val="eop"/>
          <w:rFonts w:ascii="Arial" w:hAnsi="Arial" w:cs="Arial"/>
          <w:sz w:val="20"/>
          <w:szCs w:val="20"/>
        </w:rPr>
        <w:t> </w:t>
      </w:r>
      <w:commentRangeEnd w:id="18"/>
      <w:r>
        <w:commentReference w:id="18"/>
      </w:r>
      <w:commentRangeEnd w:id="19"/>
      <w:r>
        <w:commentReference w:id="19"/>
      </w:r>
      <w:commentRangeEnd w:id="20"/>
      <w:r>
        <w:commentReference w:id="20"/>
      </w:r>
      <w:commentRangeEnd w:id="21"/>
      <w:r>
        <w:commentReference w:id="21"/>
      </w:r>
    </w:p>
    <w:p w14:paraId="37FFB83E" w14:textId="227181E6" w:rsidR="2E5D243B" w:rsidRDefault="2E5D243B">
      <w:pPr>
        <w:widowControl/>
        <w:ind w:left="119" w:right="-285"/>
        <w:jc w:val="both"/>
        <w:rPr>
          <w:rFonts w:ascii="Arial" w:eastAsia="Arial" w:hAnsi="Arial" w:cs="Arial"/>
          <w:color w:val="000000" w:themeColor="text1"/>
        </w:rPr>
        <w:pPrChange w:id="29" w:author="julimar8a" w:date="2024-07-07T03:33:00Z">
          <w:pPr>
            <w:pStyle w:val="Textoindependiente"/>
            <w:ind w:left="119" w:right="-285"/>
            <w:jc w:val="both"/>
          </w:pPr>
        </w:pPrChange>
      </w:pPr>
      <w:r w:rsidRPr="269DFD2E">
        <w:rPr>
          <w:rStyle w:val="eop"/>
          <w:rFonts w:ascii="Arial" w:eastAsia="Arial" w:hAnsi="Arial" w:cs="Arial"/>
          <w:b/>
          <w:bCs/>
          <w:color w:val="000000" w:themeColor="text1"/>
          <w:lang w:val="es-PE"/>
        </w:rPr>
        <w:t>MAPEO FUNCIONAL</w:t>
      </w:r>
    </w:p>
    <w:p w14:paraId="28AB33AE" w14:textId="74C26663" w:rsidR="2E5D243B" w:rsidRDefault="2E5D243B" w:rsidP="71056270">
      <w:pPr>
        <w:pStyle w:val="Textoindependiente"/>
        <w:spacing w:before="120" w:after="240" w:line="276" w:lineRule="auto"/>
        <w:ind w:right="-142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71056270">
        <w:rPr>
          <w:rFonts w:ascii="Arial" w:eastAsia="Arial" w:hAnsi="Arial" w:cs="Arial"/>
          <w:color w:val="000000" w:themeColor="text1"/>
          <w:sz w:val="20"/>
          <w:szCs w:val="20"/>
        </w:rPr>
        <w:t xml:space="preserve">El detalle se encuentra descrito en el </w:t>
      </w:r>
      <w:r w:rsidR="60EF33D2" w:rsidRPr="71056270">
        <w:rPr>
          <w:rFonts w:ascii="Arial" w:eastAsia="Arial" w:hAnsi="Arial" w:cs="Arial"/>
          <w:color w:val="0070C0"/>
          <w:sz w:val="20"/>
          <w:szCs w:val="20"/>
        </w:rPr>
        <w:t>Mapeo funcional manifiesto de mercancías peligrosas</w:t>
      </w:r>
      <w:r w:rsidRPr="71056270">
        <w:rPr>
          <w:rFonts w:ascii="Arial" w:eastAsia="Arial" w:hAnsi="Arial" w:cs="Arial"/>
          <w:color w:val="0070C0"/>
          <w:sz w:val="20"/>
          <w:szCs w:val="20"/>
        </w:rPr>
        <w:t>.</w:t>
      </w:r>
      <w:del w:id="30" w:author="rprudencioh" w:date="2024-06-03T15:03:00Z">
        <w:r w:rsidRPr="71056270" w:rsidDel="2E5D243B">
          <w:rPr>
            <w:rFonts w:ascii="Arial" w:eastAsia="Arial" w:hAnsi="Arial" w:cs="Arial"/>
            <w:color w:val="0070C0"/>
            <w:sz w:val="20"/>
            <w:szCs w:val="20"/>
          </w:rPr>
          <w:delText>xlsx</w:delText>
        </w:r>
        <w:r w:rsidRPr="71056270" w:rsidDel="2E5D243B">
          <w:rPr>
            <w:rFonts w:ascii="Arial" w:eastAsia="Arial" w:hAnsi="Arial" w:cs="Arial"/>
            <w:color w:val="000000" w:themeColor="text1"/>
            <w:sz w:val="20"/>
            <w:szCs w:val="20"/>
          </w:rPr>
          <w:delText>.</w:delText>
        </w:r>
      </w:del>
    </w:p>
    <w:p w14:paraId="3E149640" w14:textId="33162407" w:rsidR="005F53A1" w:rsidRDefault="005F53A1" w:rsidP="6C5DC817">
      <w:pPr>
        <w:ind w:left="119" w:right="-285"/>
        <w:jc w:val="both"/>
        <w:rPr>
          <w:sz w:val="20"/>
          <w:szCs w:val="20"/>
        </w:rPr>
      </w:pPr>
    </w:p>
    <w:p w14:paraId="33BE0D31" w14:textId="1D0CF030" w:rsidR="00CA7BC7" w:rsidRPr="005F53A1" w:rsidRDefault="00CA7BC7" w:rsidP="6C5DC817">
      <w:pPr>
        <w:rPr>
          <w:b/>
          <w:bCs/>
        </w:rPr>
      </w:pPr>
      <w:commentRangeStart w:id="31"/>
      <w:commentRangeStart w:id="32"/>
      <w:r w:rsidRPr="6C5DC817">
        <w:rPr>
          <w:b/>
          <w:bCs/>
        </w:rPr>
        <w:t>CRITERIOS DE ACEPTACIÓN</w:t>
      </w:r>
      <w:commentRangeEnd w:id="31"/>
      <w:r>
        <w:commentReference w:id="31"/>
      </w:r>
      <w:commentRangeEnd w:id="32"/>
      <w:r>
        <w:commentReference w:id="32"/>
      </w: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0"/>
        <w:gridCol w:w="6830"/>
        <w:tblGridChange w:id="33">
          <w:tblGrid>
            <w:gridCol w:w="1660"/>
            <w:gridCol w:w="6830"/>
          </w:tblGrid>
        </w:tblGridChange>
      </w:tblGrid>
      <w:tr w:rsidR="6C5DC817" w14:paraId="1120F5CA" w14:textId="77777777" w:rsidTr="269DFD2E">
        <w:trPr>
          <w:trHeight w:val="375"/>
        </w:trPr>
        <w:tc>
          <w:tcPr>
            <w:tcW w:w="166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44546A" w:themeFill="text2"/>
          </w:tcPr>
          <w:p w14:paraId="34E421A4" w14:textId="64E04354" w:rsidR="6C5DC817" w:rsidRDefault="6C5DC817" w:rsidP="6C5DC817">
            <w:pPr>
              <w:pStyle w:val="TableParagraph"/>
              <w:spacing w:before="105"/>
              <w:ind w:left="152"/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</w:pPr>
            <w:r w:rsidRPr="6C5DC817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Criterio de </w:t>
            </w:r>
            <w:r w:rsidRPr="6C5DC817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lastRenderedPageBreak/>
              <w:t>aceptación 1</w:t>
            </w:r>
          </w:p>
        </w:tc>
        <w:tc>
          <w:tcPr>
            <w:tcW w:w="683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44546A" w:themeFill="text2"/>
          </w:tcPr>
          <w:p w14:paraId="0FB0E0D7" w14:textId="4F26C679" w:rsidR="6C5DC817" w:rsidRDefault="6C5DC817" w:rsidP="6C5DC817">
            <w:pPr>
              <w:pStyle w:val="TableParagraph"/>
              <w:spacing w:before="105"/>
              <w:ind w:left="153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6C5DC817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lastRenderedPageBreak/>
              <w:t xml:space="preserve">El sistema debe permitir Visualizar </w:t>
            </w:r>
            <w:r w:rsidR="5EDC673E" w:rsidRPr="6C5DC817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Mercancías peligrosas</w:t>
            </w:r>
            <w:r w:rsidRPr="6C5DC817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según el </w:t>
            </w:r>
            <w:r w:rsidRPr="6C5DC817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lastRenderedPageBreak/>
              <w:t>rol autorizado</w:t>
            </w:r>
          </w:p>
        </w:tc>
      </w:tr>
      <w:tr w:rsidR="6C5DC817" w14:paraId="11D744F9" w14:textId="77777777" w:rsidTr="269DFD2E">
        <w:trPr>
          <w:trHeight w:val="315"/>
        </w:trPr>
        <w:tc>
          <w:tcPr>
            <w:tcW w:w="166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616CCD71" w14:textId="12EB9ED5" w:rsidR="6C5DC817" w:rsidRDefault="6C5DC817" w:rsidP="6C5DC817">
            <w:pPr>
              <w:pStyle w:val="TableParagraph"/>
              <w:spacing w:before="71"/>
              <w:ind w:left="77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C5DC817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lastRenderedPageBreak/>
              <w:t>Descripción</w:t>
            </w:r>
          </w:p>
        </w:tc>
        <w:tc>
          <w:tcPr>
            <w:tcW w:w="683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4BA03D4A" w14:textId="3560A73E" w:rsidR="6C5DC817" w:rsidRDefault="6C5DC817" w:rsidP="6C5DC817">
            <w:pPr>
              <w:pStyle w:val="TableParagraph"/>
              <w:spacing w:before="71"/>
              <w:ind w:left="7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Se realizarán las pruebas para comprobar que se permite el acceso</w:t>
            </w:r>
          </w:p>
        </w:tc>
      </w:tr>
      <w:tr w:rsidR="6C5DC817" w14:paraId="232ADF48" w14:textId="77777777" w:rsidTr="269DFD2E">
        <w:trPr>
          <w:trHeight w:val="1650"/>
        </w:trPr>
        <w:tc>
          <w:tcPr>
            <w:tcW w:w="166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1BB3F83E" w14:textId="055E86D6" w:rsidR="6C5DC817" w:rsidRDefault="6C5DC817" w:rsidP="6C5DC817">
            <w:pPr>
              <w:pStyle w:val="TableParagraph"/>
              <w:spacing w:before="71"/>
              <w:ind w:left="77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C5DC817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Escenario 1</w:t>
            </w:r>
          </w:p>
        </w:tc>
        <w:tc>
          <w:tcPr>
            <w:tcW w:w="683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0A7593F2" w14:textId="1D44EE02" w:rsidR="6C5DC817" w:rsidRDefault="6C5DC817" w:rsidP="7B7EEFC2">
            <w:pPr>
              <w:pStyle w:val="TableParagraph"/>
              <w:spacing w:before="71"/>
              <w:ind w:left="7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B7EEFC2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Acceso al </w:t>
            </w:r>
            <w:r w:rsidR="1A4DB235" w:rsidRPr="7B7EEFC2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documento Mercancías peligrosas</w:t>
            </w:r>
            <w:r w:rsidRPr="7B7EEFC2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 con el documento creado cuando el </w:t>
            </w:r>
            <w:proofErr w:type="gramStart"/>
            <w:r w:rsidRPr="7B7EEFC2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rol </w:t>
            </w:r>
            <w:r w:rsidR="1F308CAA" w:rsidRPr="7B7EEFC2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3EC74E67" w:rsidRPr="7B7EEFC2">
              <w:rPr>
                <w:rFonts w:ascii="Arial" w:eastAsia="Arial" w:hAnsi="Arial" w:cs="Arial"/>
                <w:sz w:val="20"/>
                <w:szCs w:val="20"/>
              </w:rPr>
              <w:t>CP.</w:t>
            </w:r>
            <w:proofErr w:type="gramEnd"/>
            <w:r w:rsidR="3EC74E67" w:rsidRPr="7B7EEFC2">
              <w:rPr>
                <w:rFonts w:ascii="Arial" w:eastAsia="Arial" w:hAnsi="Arial" w:cs="Arial"/>
                <w:sz w:val="20"/>
                <w:szCs w:val="20"/>
              </w:rPr>
              <w:t xml:space="preserve"> Administrado. Supervisor, CP. Administrado. Operador, CP. Administrado. Nacional. Supervisor, CP. Administrado. Nacional. Operador o CP. Administrado. Extranjero. Supervisor</w:t>
            </w:r>
            <w:r w:rsidRPr="7B7EEF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cuando el estado de</w:t>
            </w:r>
            <w:r w:rsidR="7DA12675" w:rsidRPr="7B7EEF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l documento </w:t>
            </w:r>
            <w:r w:rsidR="601ACBF7" w:rsidRPr="7B7EEF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es “</w:t>
            </w:r>
            <w:r w:rsidRPr="7B7EEF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Por enviar” o “Por opinar”</w:t>
            </w:r>
          </w:p>
          <w:p w14:paraId="207923A8" w14:textId="0C561CBB" w:rsidR="6C5DC817" w:rsidRDefault="6C5DC817" w:rsidP="6C5DC817">
            <w:pPr>
              <w:pStyle w:val="TableParagraph"/>
              <w:spacing w:before="144"/>
              <w:ind w:left="7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Dado un usuario se encuentra en la vista 'Visualizar Detalle del DUE' y desea visualizar </w:t>
            </w:r>
            <w:r w:rsidR="02B6234B" w:rsidRPr="6C5DC817">
              <w:rPr>
                <w:rFonts w:ascii="Arial" w:eastAsia="Arial" w:hAnsi="Arial" w:cs="Arial"/>
                <w:sz w:val="20"/>
                <w:szCs w:val="20"/>
              </w:rPr>
              <w:t>Mercancías peligrosas</w:t>
            </w:r>
            <w:r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  <w:p w14:paraId="315157EB" w14:textId="3E0A4017" w:rsidR="6C5DC817" w:rsidRDefault="6C5DC817" w:rsidP="6C5DC817">
            <w:pPr>
              <w:pStyle w:val="TableParagraph"/>
              <w:spacing w:before="143"/>
              <w:ind w:left="7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Cuando seleccione 'Modificar escala'</w:t>
            </w:r>
          </w:p>
          <w:p w14:paraId="0C6CFAE2" w14:textId="431F2BAB" w:rsidR="6C5DC817" w:rsidRDefault="6C5DC817" w:rsidP="6C5DC817">
            <w:pPr>
              <w:spacing w:before="6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7641922E" w14:textId="68565524" w:rsidR="6C5DC817" w:rsidRDefault="6C5DC817" w:rsidP="6C5DC817">
            <w:pPr>
              <w:pStyle w:val="TableParagraph"/>
              <w:ind w:left="78"/>
              <w:rPr>
                <w:rFonts w:ascii="Arial" w:eastAsia="Arial" w:hAnsi="Arial" w:cs="Arial"/>
                <w:color w:val="D13438"/>
                <w:sz w:val="20"/>
                <w:szCs w:val="20"/>
              </w:rPr>
            </w:pPr>
            <w:r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Entonces: el sistema debe mostrar las siguientes acciones generales en la vista propia de este documento al ingresar a la DUE</w:t>
            </w:r>
            <w:r w:rsidRPr="6C5DC817">
              <w:rPr>
                <w:rFonts w:ascii="Arial" w:eastAsia="Arial" w:hAnsi="Arial" w:cs="Arial"/>
                <w:color w:val="D13438"/>
                <w:sz w:val="20"/>
                <w:szCs w:val="20"/>
                <w:u w:val="single"/>
              </w:rPr>
              <w:t>:</w:t>
            </w:r>
          </w:p>
          <w:p w14:paraId="4955A10E" w14:textId="591BAB06" w:rsidR="6C5DC817" w:rsidRDefault="6C5DC817" w:rsidP="6C5DC817">
            <w:pPr>
              <w:ind w:left="7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610D686A" w14:textId="4F5A3C17" w:rsidR="6C5DC817" w:rsidRDefault="6C5DC817" w:rsidP="6C5DC817">
            <w:pPr>
              <w:pStyle w:val="Textoindependiente"/>
              <w:spacing w:before="4"/>
              <w:ind w:left="708" w:right="-427"/>
              <w:jc w:val="both"/>
              <w:rPr>
                <w:rFonts w:ascii="Calibri Light" w:eastAsia="Calibri Light" w:hAnsi="Calibri Light" w:cs="Calibri Light"/>
                <w:color w:val="D13438"/>
                <w:sz w:val="22"/>
                <w:szCs w:val="22"/>
              </w:rPr>
            </w:pPr>
            <w:r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Adjuntar documentos, Guardar, Enviar</w:t>
            </w:r>
            <w:r w:rsidRPr="6C5DC817">
              <w:rPr>
                <w:rFonts w:ascii="Arial" w:eastAsia="Arial" w:hAnsi="Arial" w:cs="Arial"/>
                <w:color w:val="D13438"/>
                <w:sz w:val="20"/>
                <w:szCs w:val="20"/>
                <w:u w:val="single"/>
              </w:rPr>
              <w:t xml:space="preserve">, </w:t>
            </w:r>
            <w:r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Volver</w:t>
            </w:r>
            <w:r w:rsidRPr="6C5DC817">
              <w:rPr>
                <w:rFonts w:ascii="Arial" w:eastAsia="Arial" w:hAnsi="Arial" w:cs="Arial"/>
                <w:color w:val="D13438"/>
                <w:sz w:val="20"/>
                <w:szCs w:val="20"/>
                <w:u w:val="single"/>
              </w:rPr>
              <w:t xml:space="preserve"> </w:t>
            </w:r>
            <w:r w:rsidRPr="6C5DC817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6C5DC817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Wireframe</w:t>
            </w:r>
            <w:proofErr w:type="spellEnd"/>
            <w:r w:rsidRPr="6C5DC817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 </w:t>
            </w:r>
            <w:r w:rsidR="2EA36C71" w:rsidRPr="6C5DC817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1</w:t>
            </w:r>
            <w:r w:rsidRPr="6C5DC817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)</w:t>
            </w:r>
          </w:p>
          <w:p w14:paraId="55F40D7F" w14:textId="251AFE9B" w:rsidR="6C5DC817" w:rsidRDefault="6C5DC817" w:rsidP="6C5DC817">
            <w:pPr>
              <w:spacing w:before="4"/>
              <w:ind w:left="708" w:right="-427"/>
              <w:jc w:val="both"/>
              <w:rPr>
                <w:rFonts w:ascii="Calibri Light" w:eastAsia="Calibri Light" w:hAnsi="Calibri Light" w:cs="Calibri Light"/>
                <w:color w:val="D13438"/>
              </w:rPr>
            </w:pPr>
          </w:p>
          <w:p w14:paraId="7736FE75" w14:textId="2142CD89" w:rsidR="6C5DC817" w:rsidRDefault="6C5DC817" w:rsidP="6C5DC817">
            <w:pPr>
              <w:pStyle w:val="Textoindependiente"/>
              <w:spacing w:before="4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Para las subpestañas </w:t>
            </w:r>
            <w:r w:rsidR="13A8F08C"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Entrada/Salida</w:t>
            </w:r>
            <w:r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se podrá realizar las acciones: Agregar,</w:t>
            </w:r>
            <w:r w:rsidR="6A664DA3"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Editar,</w:t>
            </w:r>
            <w:r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Eliminar</w:t>
            </w:r>
          </w:p>
          <w:p w14:paraId="0F31D83C" w14:textId="05F1E005" w:rsidR="6C5DC817" w:rsidRDefault="6C5DC817" w:rsidP="6C5DC817">
            <w:pPr>
              <w:spacing w:before="4"/>
              <w:ind w:left="708" w:right="-427"/>
              <w:jc w:val="both"/>
              <w:rPr>
                <w:rFonts w:ascii="Calibri Light" w:eastAsia="Calibri Light" w:hAnsi="Calibri Light" w:cs="Calibri Light"/>
                <w:color w:val="000000" w:themeColor="text1"/>
              </w:rPr>
            </w:pPr>
          </w:p>
        </w:tc>
      </w:tr>
      <w:tr w:rsidR="6C5DC817" w14:paraId="6DCA9DBE" w14:textId="77777777" w:rsidTr="269DFD2E">
        <w:trPr>
          <w:trHeight w:val="1650"/>
        </w:trPr>
        <w:tc>
          <w:tcPr>
            <w:tcW w:w="166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0A1D0252" w14:textId="49CE447F" w:rsidR="6C5DC817" w:rsidRDefault="6C5DC817" w:rsidP="6C5DC817">
            <w:pPr>
              <w:pStyle w:val="TableParagraph"/>
              <w:spacing w:before="71"/>
              <w:ind w:left="77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C5DC817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Escenario 2</w:t>
            </w:r>
          </w:p>
          <w:p w14:paraId="00E8269F" w14:textId="172313D0" w:rsidR="6C5DC817" w:rsidRDefault="6C5DC817" w:rsidP="6C5DC817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83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0A799D9C" w14:textId="0FD370C6" w:rsidR="6C5DC817" w:rsidRDefault="6C5DC817" w:rsidP="7B7EEFC2">
            <w:pPr>
              <w:pStyle w:val="TableParagraph"/>
              <w:spacing w:before="71"/>
              <w:ind w:left="7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B7EEFC2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Acceso al </w:t>
            </w:r>
            <w:r w:rsidR="4643065C" w:rsidRPr="7B7EEFC2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documento Mercancías peligrosas </w:t>
            </w:r>
            <w:r w:rsidRPr="7B7EEFC2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con el documento creado cuando el </w:t>
            </w:r>
            <w:proofErr w:type="gramStart"/>
            <w:r w:rsidRPr="7B7EEFC2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rol </w:t>
            </w:r>
            <w:r w:rsidR="23A4D9E6" w:rsidRPr="7B7EEFC2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7B7EEF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CP</w:t>
            </w:r>
            <w:proofErr w:type="gramEnd"/>
            <w:r w:rsidRPr="7B7EEF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.Administrado.Operador</w:t>
            </w:r>
            <w:proofErr w:type="spellEnd"/>
            <w:r w:rsidRPr="7B7EEF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y</w:t>
            </w:r>
            <w:r w:rsidR="00C5D061" w:rsidRPr="7B7EEF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7B7EEF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7B7EEF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CP.Administrado.Extranjero.Supervisor</w:t>
            </w:r>
            <w:proofErr w:type="spellEnd"/>
            <w:r w:rsidRPr="7B7EEF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cuando el estado de</w:t>
            </w:r>
            <w:r w:rsidR="51C3B46D" w:rsidRPr="7B7EEF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l documento</w:t>
            </w:r>
            <w:r w:rsidRPr="7B7EEF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es igual a </w:t>
            </w:r>
            <w:ins w:id="34" w:author="julimar8a" w:date="2024-04-23T03:40:00Z">
              <w:r w:rsidR="36C9FBC9" w:rsidRPr="7B7EEFC2">
                <w:rPr>
                  <w:rFonts w:ascii="Arial" w:eastAsia="Arial" w:hAnsi="Arial" w:cs="Arial"/>
                  <w:color w:val="000000" w:themeColor="text1"/>
                  <w:sz w:val="20"/>
                  <w:szCs w:val="20"/>
                </w:rPr>
                <w:t>‘</w:t>
              </w:r>
            </w:ins>
            <w:r w:rsidRPr="7B7EEF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Por </w:t>
            </w:r>
            <w:del w:id="35" w:author="julimar8a" w:date="2024-04-23T03:40:00Z">
              <w:r w:rsidRPr="7B7EEFC2" w:rsidDel="6C5DC817">
                <w:rPr>
                  <w:rFonts w:ascii="Arial" w:eastAsia="Arial" w:hAnsi="Arial" w:cs="Arial"/>
                  <w:color w:val="000000" w:themeColor="text1"/>
                  <w:sz w:val="20"/>
                  <w:szCs w:val="20"/>
                </w:rPr>
                <w:delText>‘</w:delText>
              </w:r>
            </w:del>
            <w:r w:rsidRPr="7B7EEF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corregir’</w:t>
            </w:r>
          </w:p>
          <w:p w14:paraId="292F9E7C" w14:textId="0407EE39" w:rsidR="6C5DC817" w:rsidRDefault="6C5DC817" w:rsidP="6C5DC817">
            <w:pPr>
              <w:pStyle w:val="TableParagraph"/>
              <w:spacing w:before="144"/>
              <w:ind w:left="7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Dado un usuario se encuentra en la vista 'Visualizar Detalle del DUE' y desea visualizar el </w:t>
            </w:r>
            <w:r w:rsidR="2A829F92"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documento Mercancías peligrosas</w:t>
            </w:r>
            <w:r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  <w:p w14:paraId="2085F806" w14:textId="2348ABA9" w:rsidR="6C5DC817" w:rsidRDefault="6C5DC817" w:rsidP="6C5DC817">
            <w:pPr>
              <w:pStyle w:val="TableParagraph"/>
              <w:spacing w:before="143"/>
              <w:ind w:left="7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Cuando seleccione 'Modificar escala'</w:t>
            </w:r>
          </w:p>
          <w:p w14:paraId="0CE86FB8" w14:textId="4841EFBB" w:rsidR="6C5DC817" w:rsidRDefault="6C5DC817" w:rsidP="6C5DC817">
            <w:pPr>
              <w:spacing w:before="6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69B9ED44" w14:textId="486727F3" w:rsidR="6C5DC817" w:rsidRDefault="6C5DC817" w:rsidP="6C5DC817">
            <w:pPr>
              <w:pStyle w:val="TableParagraph"/>
              <w:ind w:left="7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Entonces: el sistema debe mostrar las siguientes acciones generales en la vista propia de este documento al ingresar a la DUE:</w:t>
            </w:r>
          </w:p>
          <w:p w14:paraId="0FA6218A" w14:textId="30817F94" w:rsidR="6C5DC817" w:rsidRDefault="6C5DC817" w:rsidP="6C5DC817">
            <w:pPr>
              <w:ind w:left="7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24F5AA48" w14:textId="048E353B" w:rsidR="6C5DC817" w:rsidRDefault="6C5DC817" w:rsidP="6C5DC817">
            <w:pPr>
              <w:pStyle w:val="Textoindependiente"/>
              <w:spacing w:before="4"/>
              <w:ind w:left="708"/>
              <w:jc w:val="both"/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2"/>
                <w:szCs w:val="22"/>
              </w:rPr>
            </w:pPr>
            <w:r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Ver opinión, Adjuntar documentos, Guardar, Enviar, Volver</w:t>
            </w:r>
          </w:p>
          <w:p w14:paraId="03E0E9A8" w14:textId="45ECEA2A" w:rsidR="6C5DC817" w:rsidRDefault="6C5DC817" w:rsidP="6C5DC817">
            <w:pPr>
              <w:spacing w:before="4"/>
              <w:ind w:left="708" w:right="-427"/>
              <w:jc w:val="both"/>
              <w:rPr>
                <w:rFonts w:ascii="Calibri Light" w:eastAsia="Calibri Light" w:hAnsi="Calibri Light" w:cs="Calibri Light"/>
                <w:color w:val="000000" w:themeColor="text1"/>
              </w:rPr>
            </w:pPr>
          </w:p>
          <w:p w14:paraId="3C56F1C4" w14:textId="6754E83B" w:rsidR="6C5DC817" w:rsidRDefault="6C5DC817" w:rsidP="6C5DC817">
            <w:pPr>
              <w:pStyle w:val="Textoindependiente"/>
              <w:spacing w:before="4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Para las subpestañas </w:t>
            </w:r>
            <w:r w:rsidR="6644302B"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Entrada/Salida</w:t>
            </w:r>
            <w:r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, se podrá realizar las acciones: Agregar, Eliminar</w:t>
            </w:r>
          </w:p>
        </w:tc>
      </w:tr>
      <w:tr w:rsidR="6C5DC817" w14:paraId="302923FE" w14:textId="77777777" w:rsidTr="269DFD2E">
        <w:trPr>
          <w:trHeight w:val="1650"/>
        </w:trPr>
        <w:tc>
          <w:tcPr>
            <w:tcW w:w="166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05E74396" w14:textId="7BAC43E8" w:rsidR="6C5DC817" w:rsidRDefault="6C5DC817" w:rsidP="6C5DC817">
            <w:pPr>
              <w:pStyle w:val="TableParagraph"/>
              <w:spacing w:before="71"/>
              <w:ind w:left="77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C5DC817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Escenario 3</w:t>
            </w:r>
          </w:p>
          <w:p w14:paraId="6050CEA8" w14:textId="7C99E025" w:rsidR="6C5DC817" w:rsidRDefault="6C5DC817" w:rsidP="6C5DC817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83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37740963" w14:textId="22AFA05C" w:rsidR="6C5DC817" w:rsidRDefault="6C5DC817" w:rsidP="6C5DC817">
            <w:pPr>
              <w:pStyle w:val="TableParagraph"/>
              <w:spacing w:before="71"/>
              <w:ind w:left="78"/>
              <w:rPr>
                <w:rFonts w:ascii="Arial" w:eastAsia="Arial" w:hAnsi="Arial" w:cs="Arial"/>
                <w:color w:val="D13438"/>
                <w:sz w:val="20"/>
                <w:szCs w:val="20"/>
              </w:rPr>
            </w:pPr>
            <w:r w:rsidRPr="6C5DC817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Acceso a</w:t>
            </w:r>
            <w:r w:rsidR="4E89A5CC" w:rsidRPr="6C5DC817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 Mercancías peligrosas</w:t>
            </w:r>
            <w:r w:rsidRPr="6C5DC817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 con el documento creado cuando el rol </w:t>
            </w:r>
            <w:proofErr w:type="gramStart"/>
            <w:r w:rsidRPr="6C5DC817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es </w:t>
            </w:r>
            <w:r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CP</w:t>
            </w:r>
            <w:proofErr w:type="gramEnd"/>
            <w:r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.Entidad.Evaluador</w:t>
            </w:r>
            <w:proofErr w:type="spellEnd"/>
            <w:r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5F3501EE" w14:textId="3801EF98" w:rsidR="6C5DC817" w:rsidRDefault="6C5DC817" w:rsidP="6C5DC817">
            <w:pPr>
              <w:ind w:right="9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1A900A1E" w14:textId="70E82547" w:rsidR="6C5DC817" w:rsidRDefault="6C5DC817" w:rsidP="6C5DC817">
            <w:pPr>
              <w:ind w:right="9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Dado un usuario se encuentra en la vista 'Visualizar Detalle del DUE' y desea opinar en el documento.</w:t>
            </w:r>
          </w:p>
          <w:p w14:paraId="4A365062" w14:textId="52DA6835" w:rsidR="6C5DC817" w:rsidRDefault="6C5DC817" w:rsidP="6C5DC817">
            <w:pPr>
              <w:pStyle w:val="TableParagraph"/>
              <w:spacing w:before="143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Cuando selecciona 'Consultar DUE'</w:t>
            </w:r>
          </w:p>
          <w:p w14:paraId="486C0E56" w14:textId="5F19A294" w:rsidR="6C5DC817" w:rsidRDefault="6C5DC817" w:rsidP="6C5DC817">
            <w:pPr>
              <w:spacing w:before="6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23D73621" w14:textId="5B0ECF6D" w:rsidR="6C5DC817" w:rsidRDefault="6C5DC817" w:rsidP="7BB46C5B">
            <w:pPr>
              <w:pStyle w:val="TableParagraph"/>
              <w:ind w:left="7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BB46C5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Entonces: el sistema debe mostrar todos los controles inhabilitados, y las acciones siguientes al ingresar a la DUE: Opinar, Descargar documentos</w:t>
            </w:r>
            <w:r w:rsidR="7C5D728C" w:rsidRPr="7BB46C5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6C5DC817" w14:paraId="76BCC256" w14:textId="77777777" w:rsidTr="00BB5688">
        <w:tblPrEx>
          <w:tblW w:w="0" w:type="auto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36" w:author="Martín Andrés Gutiérrez López" w:date="2024-09-06T01:06:00Z" w16du:dateUtc="2024-09-06T06:06:00Z">
            <w:tblPrEx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561"/>
          <w:trPrChange w:id="37" w:author="Martín Andrés Gutiérrez López" w:date="2024-09-06T01:06:00Z" w16du:dateUtc="2024-09-06T06:06:00Z">
            <w:trPr>
              <w:trHeight w:val="1650"/>
            </w:trPr>
          </w:trPrChange>
        </w:trPr>
        <w:tc>
          <w:tcPr>
            <w:tcW w:w="166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tcPrChange w:id="38" w:author="Martín Andrés Gutiérrez López" w:date="2024-09-06T01:06:00Z" w16du:dateUtc="2024-09-06T06:06:00Z">
              <w:tcPr>
                <w:tcW w:w="1660" w:type="dxa"/>
                <w:tcBorders>
                  <w:top w:val="single" w:sz="6" w:space="0" w:color="C1C6D0"/>
                  <w:left w:val="single" w:sz="6" w:space="0" w:color="C1C6D0"/>
                  <w:bottom w:val="single" w:sz="6" w:space="0" w:color="C1C6D0"/>
                  <w:right w:val="single" w:sz="6" w:space="0" w:color="C1C6D0"/>
                </w:tcBorders>
              </w:tcPr>
            </w:tcPrChange>
          </w:tcPr>
          <w:p w14:paraId="2D9DE83E" w14:textId="4E12183F" w:rsidR="6C5DC817" w:rsidRDefault="6C5DC817" w:rsidP="6C5DC817">
            <w:pPr>
              <w:pStyle w:val="TableParagraph"/>
              <w:spacing w:before="71"/>
              <w:ind w:left="77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C5DC817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Escenario 4</w:t>
            </w:r>
          </w:p>
          <w:p w14:paraId="1F3403BF" w14:textId="1B08488C" w:rsidR="6C5DC817" w:rsidRDefault="6C5DC817" w:rsidP="6C5DC817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83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tcPrChange w:id="39" w:author="Martín Andrés Gutiérrez López" w:date="2024-09-06T01:06:00Z" w16du:dateUtc="2024-09-06T06:06:00Z">
              <w:tcPr>
                <w:tcW w:w="6830" w:type="dxa"/>
                <w:tcBorders>
                  <w:top w:val="single" w:sz="6" w:space="0" w:color="C1C6D0"/>
                  <w:left w:val="single" w:sz="6" w:space="0" w:color="C1C6D0"/>
                  <w:bottom w:val="single" w:sz="6" w:space="0" w:color="C1C6D0"/>
                  <w:right w:val="single" w:sz="6" w:space="0" w:color="C1C6D0"/>
                </w:tcBorders>
              </w:tcPr>
            </w:tcPrChange>
          </w:tcPr>
          <w:p w14:paraId="0270F122" w14:textId="74D9791B" w:rsidR="6C5DC817" w:rsidRDefault="6C5DC817" w:rsidP="6C5DC817">
            <w:pPr>
              <w:pStyle w:val="TableParagraph"/>
              <w:spacing w:before="71"/>
              <w:ind w:left="7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C5DC817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Acceso al </w:t>
            </w:r>
            <w:r w:rsidR="7845C61A" w:rsidRPr="6C5DC817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Mercancías peligrosas</w:t>
            </w:r>
            <w:r w:rsidRPr="6C5DC817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 con el documento creado cuando el rol es </w:t>
            </w:r>
            <w:proofErr w:type="spellStart"/>
            <w:r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PE"/>
              </w:rPr>
              <w:t>CP.Entidad.Mesa_ayuda</w:t>
            </w:r>
            <w:proofErr w:type="spellEnd"/>
            <w:r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PE"/>
              </w:rPr>
              <w:t xml:space="preserve"> y </w:t>
            </w:r>
            <w:proofErr w:type="spellStart"/>
            <w:r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PE"/>
              </w:rPr>
              <w:t>VUCE.Mesa_ayuda</w:t>
            </w:r>
            <w:proofErr w:type="spellEnd"/>
          </w:p>
          <w:p w14:paraId="598EC389" w14:textId="25030B8C" w:rsidR="6C5DC817" w:rsidRDefault="6C5DC817" w:rsidP="6C5DC817">
            <w:pPr>
              <w:ind w:right="9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01D44EEF" w14:textId="30212558" w:rsidR="6C5DC817" w:rsidRDefault="6C5DC817" w:rsidP="6C5DC817">
            <w:pPr>
              <w:ind w:right="9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Dado un usuario se encuentra en la vista 'Visualizar Detalle del DUE' </w:t>
            </w:r>
            <w:r w:rsidR="0A2F689D"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y desea</w:t>
            </w:r>
            <w:r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visualizar la DUE y </w:t>
            </w:r>
            <w:r w:rsidR="19198AE8"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</w:t>
            </w:r>
            <w:r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l documento </w:t>
            </w:r>
            <w:r w:rsidR="0C6AD96D"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Mercancías peligrosas</w:t>
            </w:r>
            <w:r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  <w:p w14:paraId="35355E1C" w14:textId="6D500E13" w:rsidR="6C5DC817" w:rsidRDefault="6C5DC817" w:rsidP="6C5DC817">
            <w:pPr>
              <w:pStyle w:val="TableParagraph"/>
              <w:spacing w:before="143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Cuando </w:t>
            </w:r>
            <w:r w:rsidR="398D4034"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el rol </w:t>
            </w:r>
            <w:r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selecciona 'Consultar DUE'</w:t>
            </w:r>
          </w:p>
          <w:p w14:paraId="03D2A5B1" w14:textId="1ED8B393" w:rsidR="6C5DC817" w:rsidRDefault="6C5DC817" w:rsidP="6C5DC817">
            <w:pPr>
              <w:spacing w:before="6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101B8CCF" w14:textId="36B08F1D" w:rsidR="6C5DC817" w:rsidRDefault="3787AE62" w:rsidP="269DFD2E">
            <w:pPr>
              <w:pStyle w:val="TableParagraph"/>
              <w:ind w:left="7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269DFD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Entonces: el sistema debe mostrar todos los controles inhabilitados del documento </w:t>
            </w:r>
            <w:r w:rsidR="6887F177" w:rsidRPr="269DFD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Mercancías peligrosas.</w:t>
            </w:r>
          </w:p>
        </w:tc>
      </w:tr>
      <w:tr w:rsidR="6C5DC817" w14:paraId="5240F12A" w14:textId="77777777" w:rsidTr="269DFD2E">
        <w:trPr>
          <w:trHeight w:val="2085"/>
        </w:trPr>
        <w:tc>
          <w:tcPr>
            <w:tcW w:w="166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0AA6DDF6" w14:textId="7CA8067A" w:rsidR="6C5DC817" w:rsidRDefault="6C5DC817" w:rsidP="6C5DC817">
            <w:pPr>
              <w:pStyle w:val="TableParagraph"/>
              <w:spacing w:before="71"/>
              <w:ind w:left="77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C5DC817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lastRenderedPageBreak/>
              <w:t>Escenario 5</w:t>
            </w:r>
          </w:p>
          <w:p w14:paraId="7524F0F4" w14:textId="14763DD0" w:rsidR="6C5DC817" w:rsidRDefault="6C5DC817" w:rsidP="6C5DC817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83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35BB0FDB" w14:textId="7C649DF6" w:rsidR="6C5DC817" w:rsidRDefault="6C5DC817" w:rsidP="6C5DC817">
            <w:pPr>
              <w:pStyle w:val="TableParagraph"/>
              <w:spacing w:before="71"/>
              <w:ind w:left="7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C5DC817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Acceso al </w:t>
            </w:r>
            <w:r w:rsidR="0212C115" w:rsidRPr="6C5DC817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Mercancías peligrosas</w:t>
            </w:r>
            <w:r w:rsidRPr="6C5DC817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 con el documento creado cuando el rol no tiene acceso</w:t>
            </w:r>
          </w:p>
          <w:p w14:paraId="08AD92B3" w14:textId="6D37FF81" w:rsidR="6C5DC817" w:rsidRDefault="6C5DC817" w:rsidP="6C5DC817">
            <w:pPr>
              <w:pStyle w:val="TableParagraph"/>
              <w:spacing w:before="144"/>
              <w:ind w:left="7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Dado un usuario en la vista 'Visualizar Detalle del DUE' con el Formato </w:t>
            </w:r>
            <w:r w:rsidR="5A334B33"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Mercancías peligrosas </w:t>
            </w:r>
            <w:r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creado</w:t>
            </w:r>
          </w:p>
          <w:p w14:paraId="658B915F" w14:textId="472839DA" w:rsidR="6C5DC817" w:rsidRDefault="6C5DC817" w:rsidP="6C5DC817">
            <w:pPr>
              <w:pStyle w:val="TableParagraph"/>
              <w:spacing w:before="143"/>
              <w:ind w:left="78"/>
              <w:rPr>
                <w:rFonts w:ascii="Arial" w:eastAsia="Arial" w:hAnsi="Arial" w:cs="Arial"/>
                <w:color w:val="D13438"/>
                <w:sz w:val="20"/>
                <w:szCs w:val="20"/>
                <w:u w:val="single"/>
              </w:rPr>
            </w:pPr>
            <w:r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Cuando</w:t>
            </w:r>
            <w:r w:rsidR="72436EB3"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el rol </w:t>
            </w:r>
            <w:r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seleccion</w:t>
            </w:r>
            <w:r w:rsidR="217E0C4D"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</w:t>
            </w:r>
            <w:r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67EF70" w:rsidRPr="6C5DC8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Mercancías peligrosas.</w:t>
            </w:r>
          </w:p>
          <w:p w14:paraId="53988295" w14:textId="7216D333" w:rsidR="6C5DC817" w:rsidRDefault="6C5DC817" w:rsidP="6C5DC817">
            <w:pPr>
              <w:spacing w:before="6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076EAF1D" w14:textId="7B55D662" w:rsidR="6C5DC817" w:rsidRDefault="3787AE62" w:rsidP="269DFD2E">
            <w:pPr>
              <w:pStyle w:val="TableParagraph"/>
              <w:ind w:left="7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269DFD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Entonces: </w:t>
            </w:r>
            <w:ins w:id="40" w:author="Martín Andrés Gutiérrez López" w:date="2024-09-06T01:07:00Z" w16du:dateUtc="2024-09-06T06:07:00Z">
              <w:r w:rsidR="00BB5688" w:rsidRPr="00BB5688">
                <w:rPr>
                  <w:rFonts w:ascii="Arial" w:eastAsia="Arial" w:hAnsi="Arial" w:cs="Arial"/>
                  <w:color w:val="000000" w:themeColor="text1"/>
                  <w:sz w:val="20"/>
                  <w:szCs w:val="20"/>
                  <w:highlight w:val="yellow"/>
                  <w:rPrChange w:id="41" w:author="Martín Andrés Gutiérrez López" w:date="2024-09-06T01:07:00Z" w16du:dateUtc="2024-09-06T06:07:00Z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</w:rPrChange>
                </w:rPr>
                <w:t>Si el usuario no tiene permiso,</w:t>
              </w:r>
              <w:r w:rsidR="00BB5688">
                <w:rPr>
                  <w:rFonts w:ascii="Arial" w:eastAsia="Arial" w:hAnsi="Arial" w:cs="Arial"/>
                  <w:color w:val="000000" w:themeColor="text1"/>
                  <w:sz w:val="20"/>
                  <w:szCs w:val="20"/>
                </w:rPr>
                <w:t xml:space="preserve"> </w:t>
              </w:r>
            </w:ins>
            <w:del w:id="42" w:author="Martín Andrés Gutiérrez López" w:date="2024-09-06T01:07:00Z" w16du:dateUtc="2024-09-06T06:07:00Z">
              <w:r w:rsidRPr="269DFD2E" w:rsidDel="00BB5688">
                <w:rPr>
                  <w:rFonts w:ascii="Arial" w:eastAsia="Arial" w:hAnsi="Arial" w:cs="Arial"/>
                  <w:color w:val="000000" w:themeColor="text1"/>
                  <w:sz w:val="20"/>
                  <w:szCs w:val="20"/>
                </w:rPr>
                <w:delText>N</w:delText>
              </w:r>
            </w:del>
            <w:ins w:id="43" w:author="Martín Andrés Gutiérrez López" w:date="2024-09-06T01:07:00Z" w16du:dateUtc="2024-09-06T06:07:00Z">
              <w:r w:rsidR="00BB5688">
                <w:rPr>
                  <w:rFonts w:ascii="Arial" w:eastAsia="Arial" w:hAnsi="Arial" w:cs="Arial"/>
                  <w:color w:val="000000" w:themeColor="text1"/>
                  <w:sz w:val="20"/>
                  <w:szCs w:val="20"/>
                </w:rPr>
                <w:t>n</w:t>
              </w:r>
            </w:ins>
            <w:r w:rsidRPr="269DFD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o se accede a la vista del documento </w:t>
            </w:r>
            <w:r w:rsidR="16FA5D26" w:rsidRPr="269DFD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Mercancías peligrosas. </w:t>
            </w:r>
            <w:r w:rsidRPr="00BB5688">
              <w:rPr>
                <w:rFonts w:ascii="Arial" w:eastAsia="Arial" w:hAnsi="Arial" w:cs="Arial"/>
                <w:strike/>
                <w:color w:val="000000" w:themeColor="text1"/>
                <w:sz w:val="20"/>
                <w:szCs w:val="20"/>
                <w:highlight w:val="yellow"/>
                <w:rPrChange w:id="44" w:author="Martín Andrés Gutiérrez López" w:date="2024-09-06T01:07:00Z" w16du:dateUtc="2024-09-06T06:07:00Z">
                  <w:rPr>
                    <w:rFonts w:ascii="Arial" w:eastAsia="Arial" w:hAnsi="Arial" w:cs="Arial"/>
                    <w:color w:val="000000" w:themeColor="text1"/>
                    <w:sz w:val="20"/>
                    <w:szCs w:val="20"/>
                  </w:rPr>
                </w:rPrChange>
              </w:rPr>
              <w:t xml:space="preserve">Si el usuario no tiene permiso para la ver el detalle se mostrará el mensaje de error </w:t>
            </w:r>
            <w:r w:rsidRPr="00BB5688">
              <w:rPr>
                <w:rFonts w:ascii="Arial" w:eastAsia="Arial" w:hAnsi="Arial" w:cs="Arial"/>
                <w:strike/>
                <w:color w:val="0052CC"/>
                <w:sz w:val="20"/>
                <w:szCs w:val="20"/>
                <w:highlight w:val="yellow"/>
                <w:rPrChange w:id="45" w:author="Martín Andrés Gutiérrez López" w:date="2024-09-06T01:07:00Z" w16du:dateUtc="2024-09-06T06:07:00Z">
                  <w:rPr>
                    <w:rFonts w:ascii="Arial" w:eastAsia="Arial" w:hAnsi="Arial" w:cs="Arial"/>
                    <w:color w:val="0052CC"/>
                    <w:sz w:val="20"/>
                    <w:szCs w:val="20"/>
                  </w:rPr>
                </w:rPrChange>
              </w:rPr>
              <w:t>E0041.</w:t>
            </w:r>
          </w:p>
        </w:tc>
      </w:tr>
    </w:tbl>
    <w:p w14:paraId="43721A71" w14:textId="1DDF1A1B" w:rsidR="6C5DC817" w:rsidRDefault="6C5DC817" w:rsidP="6C5DC817">
      <w:pPr>
        <w:rPr>
          <w:b/>
          <w:bCs/>
        </w:rPr>
      </w:pPr>
    </w:p>
    <w:p w14:paraId="1738654A" w14:textId="4FC2490B" w:rsidR="7B7EEFC2" w:rsidRDefault="7B7EEFC2" w:rsidP="7B7EEFC2">
      <w:pPr>
        <w:rPr>
          <w:b/>
          <w:bCs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660"/>
        <w:gridCol w:w="6828"/>
      </w:tblGrid>
      <w:tr w:rsidR="7B7EEFC2" w14:paraId="14EB469D" w14:textId="77777777" w:rsidTr="3FC4EED7">
        <w:trPr>
          <w:trHeight w:val="375"/>
        </w:trPr>
        <w:tc>
          <w:tcPr>
            <w:tcW w:w="166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44546A" w:themeFill="text2"/>
          </w:tcPr>
          <w:p w14:paraId="07D6AFA3" w14:textId="39136B46" w:rsidR="7B7EEFC2" w:rsidRDefault="7B7EEFC2" w:rsidP="7B7EEFC2">
            <w:pPr>
              <w:pStyle w:val="TableParagraph"/>
              <w:spacing w:before="105"/>
              <w:ind w:left="152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7B7EEFC2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Criterio de aceptación</w:t>
            </w:r>
            <w:r w:rsidR="0C9566AF" w:rsidRPr="7B7EEFC2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2</w:t>
            </w:r>
          </w:p>
        </w:tc>
        <w:tc>
          <w:tcPr>
            <w:tcW w:w="683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44546A" w:themeFill="text2"/>
          </w:tcPr>
          <w:p w14:paraId="7F691FA1" w14:textId="7F132056" w:rsidR="7B7EEFC2" w:rsidRDefault="5DB517AA">
            <w:pPr>
              <w:pStyle w:val="TableParagraph"/>
              <w:spacing w:before="105"/>
              <w:ind w:left="153"/>
              <w:jc w:val="both"/>
              <w:rPr>
                <w:ins w:id="46" w:author="julimar8a" w:date="2024-04-24T19:20:00Z" w16du:dateUtc="2024-04-24T19:20:15Z"/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pPrChange w:id="47" w:author="julimar8a" w:date="2024-04-24T20:45:00Z">
                <w:pPr>
                  <w:pStyle w:val="TableParagraph"/>
                  <w:spacing w:before="105"/>
                  <w:ind w:left="153"/>
                </w:pPr>
              </w:pPrChange>
            </w:pPr>
            <w:r w:rsidRPr="4A42A66C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El sistema debe </w:t>
            </w:r>
            <w:r w:rsidR="08175780" w:rsidRPr="4A42A66C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validar</w:t>
            </w:r>
            <w:del w:id="48" w:author="julimar8a" w:date="2024-04-24T20:46:00Z">
              <w:r w:rsidR="7B7EEFC2" w:rsidRPr="4A42A66C" w:rsidDel="08175780">
                <w:rPr>
                  <w:rFonts w:ascii="Arial" w:eastAsia="Arial" w:hAnsi="Arial" w:cs="Arial"/>
                  <w:b/>
                  <w:bCs/>
                  <w:color w:val="FFFFFF" w:themeColor="background1"/>
                  <w:sz w:val="20"/>
                  <w:szCs w:val="20"/>
                </w:rPr>
                <w:delText xml:space="preserve"> </w:delText>
              </w:r>
            </w:del>
            <w:r w:rsidR="43A700D8" w:rsidRPr="4A42A66C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la información registrada</w:t>
            </w:r>
            <w:r w:rsidR="0247F88C" w:rsidRPr="4A42A66C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para la</w:t>
            </w:r>
            <w:r w:rsidR="08175780" w:rsidRPr="4A42A66C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 w:rsidR="03882783" w:rsidRPr="4A42A66C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carga automática de campos en la agregación </w:t>
            </w:r>
            <w:r w:rsidR="283E4C39" w:rsidRPr="4A42A66C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de</w:t>
            </w:r>
            <w:r w:rsidRPr="4A42A66C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Mercancías peligrosas</w:t>
            </w:r>
          </w:p>
          <w:p w14:paraId="29B5A100" w14:textId="30D71264" w:rsidR="7B7EEFC2" w:rsidRDefault="7B7EEFC2" w:rsidP="4A42A66C">
            <w:pPr>
              <w:pStyle w:val="TableParagraph"/>
              <w:spacing w:before="105"/>
              <w:ind w:left="153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7B7EEFC2" w14:paraId="595F9233" w14:textId="77777777" w:rsidTr="3FC4EED7">
        <w:trPr>
          <w:trHeight w:val="315"/>
        </w:trPr>
        <w:tc>
          <w:tcPr>
            <w:tcW w:w="166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20C29650" w14:textId="12EB9ED5" w:rsidR="7B7EEFC2" w:rsidRDefault="7B7EEFC2" w:rsidP="7B7EEFC2">
            <w:pPr>
              <w:pStyle w:val="TableParagraph"/>
              <w:spacing w:before="71"/>
              <w:ind w:left="77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B7EEFC2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683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60C14005" w14:textId="61C98564" w:rsidR="7B7EEFC2" w:rsidRDefault="5DB517AA" w:rsidP="4A42A66C">
            <w:pPr>
              <w:pStyle w:val="TableParagraph"/>
              <w:spacing w:before="71"/>
              <w:ind w:left="78"/>
              <w:jc w:val="both"/>
              <w:rPr>
                <w:ins w:id="49" w:author="julimar8a" w:date="2024-04-24T19:20:00Z" w16du:dateUtc="2024-04-24T19:20:04Z"/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Se realizarán las pruebas para comprobar que se </w:t>
            </w:r>
            <w:r w:rsidR="4E7D662D"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cumplan las </w:t>
            </w:r>
            <w:r w:rsidR="28A2F782"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valid</w:t>
            </w:r>
            <w:r w:rsidR="599BADA3"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aciones </w:t>
            </w:r>
            <w:r w:rsidR="28A2F782"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en los datos </w:t>
            </w:r>
            <w:r w:rsidR="4ABEFDCC"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ingresados.</w:t>
            </w:r>
          </w:p>
          <w:p w14:paraId="45012BEB" w14:textId="3316B58A" w:rsidR="7B7EEFC2" w:rsidRDefault="7B7EEFC2" w:rsidP="4A42A66C">
            <w:pPr>
              <w:pStyle w:val="TableParagraph"/>
              <w:spacing w:before="71"/>
              <w:ind w:left="78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4A42A66C" w14:paraId="357C22FF" w14:textId="77777777" w:rsidTr="3FC4EED7">
        <w:trPr>
          <w:trHeight w:val="315"/>
        </w:trPr>
        <w:tc>
          <w:tcPr>
            <w:tcW w:w="166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6FEA979C" w14:textId="37523265" w:rsidR="02775B54" w:rsidRDefault="02775B54" w:rsidP="4A42A66C">
            <w:pPr>
              <w:pStyle w:val="TableParagraph"/>
              <w:spacing w:before="71"/>
              <w:ind w:left="77"/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4A42A66C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Escenario 1</w:t>
            </w:r>
          </w:p>
          <w:p w14:paraId="73B0D454" w14:textId="728C7364" w:rsidR="4A42A66C" w:rsidRDefault="4A42A66C" w:rsidP="4A42A66C">
            <w:pPr>
              <w:pStyle w:val="TableParagraph"/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4821DB68" w14:textId="4C750064" w:rsidR="6A385BD7" w:rsidRDefault="6A385BD7" w:rsidP="4A42A66C">
            <w:pPr>
              <w:pStyle w:val="TableParagraph"/>
              <w:spacing w:before="71"/>
              <w:ind w:left="78"/>
              <w:rPr>
                <w:ins w:id="50" w:author="julimar8a" w:date="2024-04-24T15:12:00Z" w16du:dateUtc="2024-04-24T15:12:39Z"/>
                <w:rFonts w:ascii="Arial" w:eastAsia="Arial" w:hAnsi="Arial" w:cs="Arial"/>
                <w:sz w:val="20"/>
                <w:szCs w:val="20"/>
              </w:rPr>
            </w:pPr>
            <w:r w:rsidRPr="4A42A66C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Validar </w:t>
            </w:r>
            <w:r w:rsidR="4A48A4CF" w:rsidRPr="4A42A66C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que se carga </w:t>
            </w:r>
            <w:r w:rsidRPr="4A42A66C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la información </w:t>
            </w:r>
            <w:r w:rsidR="14F7ADB4" w:rsidRPr="4A42A66C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relacionada al </w:t>
            </w:r>
            <w:r w:rsidR="3C4AA872" w:rsidRPr="4A42A66C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Número</w:t>
            </w:r>
            <w:r w:rsidR="14F7ADB4" w:rsidRPr="4A42A66C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 ONU </w:t>
            </w:r>
            <w:r w:rsidRPr="4A42A66C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al agregar mercancías peligrosas</w:t>
            </w:r>
            <w:r w:rsidR="5F3169B2" w:rsidRPr="4A42A66C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  <w:p w14:paraId="15160B9E" w14:textId="43E7013A" w:rsidR="4A42A66C" w:rsidRDefault="4A42A66C" w:rsidP="4A42A66C">
            <w:pPr>
              <w:pStyle w:val="TableParagraph"/>
              <w:spacing w:before="71"/>
              <w:ind w:left="78"/>
              <w:rPr>
                <w:ins w:id="51" w:author="julimar8a" w:date="2024-04-24T15:12:00Z" w16du:dateUtc="2024-04-24T15:12:41Z"/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581AEDAD" w14:textId="14293BE8" w:rsidR="6A385BD7" w:rsidRDefault="6A385BD7" w:rsidP="4A42A66C">
            <w:pPr>
              <w:pStyle w:val="TableParagraph"/>
              <w:spacing w:before="71"/>
              <w:ind w:left="78"/>
              <w:rPr>
                <w:rFonts w:ascii="Arial" w:eastAsia="Arial" w:hAnsi="Arial" w:cs="Arial"/>
                <w:sz w:val="20"/>
                <w:szCs w:val="20"/>
              </w:rPr>
            </w:pPr>
            <w:r w:rsidRPr="4A42A66C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rPrChange w:id="52" w:author="julimar8a" w:date="2024-04-24T15:06:00Z">
                  <w:rPr>
                    <w:rFonts w:ascii="Arial" w:eastAsia="Arial" w:hAnsi="Arial" w:cs="Arial"/>
                    <w:color w:val="000000" w:themeColor="text1"/>
                    <w:sz w:val="20"/>
                    <w:szCs w:val="20"/>
                  </w:rPr>
                </w:rPrChange>
              </w:rPr>
              <w:t xml:space="preserve">Dado </w:t>
            </w:r>
            <w:r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que un usuario </w:t>
            </w:r>
            <w:r w:rsidR="580C035E"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se encuentra</w:t>
            </w:r>
            <w:r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en la vista '</w:t>
            </w:r>
            <w:r w:rsidR="1429721E"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Agregar </w:t>
            </w:r>
            <w:r w:rsidRPr="4A42A66C">
              <w:rPr>
                <w:rFonts w:ascii="Arial" w:eastAsia="Arial" w:hAnsi="Arial" w:cs="Arial"/>
                <w:sz w:val="20"/>
                <w:szCs w:val="20"/>
              </w:rPr>
              <w:t>Mercancías peligrosas’</w:t>
            </w:r>
            <w:r w:rsidR="58FFF7BB" w:rsidRPr="4A42A66C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15F9FE3E" w:rsidRPr="4A42A66C">
              <w:rPr>
                <w:rFonts w:ascii="Arial" w:eastAsia="Arial" w:hAnsi="Arial" w:cs="Arial"/>
                <w:sz w:val="20"/>
                <w:szCs w:val="20"/>
              </w:rPr>
              <w:t xml:space="preserve"> e ingresa la información en</w:t>
            </w:r>
            <w:r w:rsidR="2AC48E7F" w:rsidRPr="4A42A66C">
              <w:rPr>
                <w:rFonts w:ascii="Arial" w:eastAsia="Arial" w:hAnsi="Arial" w:cs="Arial"/>
                <w:sz w:val="20"/>
                <w:szCs w:val="20"/>
              </w:rPr>
              <w:t xml:space="preserve"> la casilla de texto</w:t>
            </w:r>
            <w:r w:rsidR="0EF0311E" w:rsidRPr="4A42A66C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Número ONU</w:t>
            </w:r>
          </w:p>
          <w:p w14:paraId="7A630DDD" w14:textId="751EA4C8" w:rsidR="4A42A66C" w:rsidRDefault="4A42A66C" w:rsidP="4A42A66C">
            <w:pPr>
              <w:pStyle w:val="TableParagrap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2C77E925" w14:textId="20E3BCEF" w:rsidR="6A385BD7" w:rsidRDefault="6A385BD7" w:rsidP="4A42A66C">
            <w:pPr>
              <w:pStyle w:val="TableParagraph"/>
              <w:spacing w:before="143"/>
              <w:ind w:left="78"/>
              <w:rPr>
                <w:rFonts w:ascii="Arial" w:eastAsia="Arial" w:hAnsi="Arial" w:cs="Arial"/>
                <w:sz w:val="20"/>
                <w:szCs w:val="20"/>
              </w:rPr>
            </w:pPr>
            <w:r w:rsidRPr="4A42A66C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rPrChange w:id="53" w:author="julimar8a" w:date="2024-04-24T15:25:00Z">
                  <w:rPr>
                    <w:rFonts w:ascii="Arial" w:eastAsia="Arial" w:hAnsi="Arial" w:cs="Arial"/>
                    <w:color w:val="000000" w:themeColor="text1"/>
                    <w:sz w:val="20"/>
                    <w:szCs w:val="20"/>
                  </w:rPr>
                </w:rPrChange>
              </w:rPr>
              <w:t xml:space="preserve">Cuando </w:t>
            </w:r>
            <w:r w:rsidR="3B056E1F"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el rol ingresa </w:t>
            </w:r>
            <w:r w:rsidR="34555D01" w:rsidRPr="4A42A66C">
              <w:rPr>
                <w:rFonts w:ascii="Arial" w:eastAsia="Arial" w:hAnsi="Arial" w:cs="Arial"/>
                <w:sz w:val="20"/>
                <w:szCs w:val="20"/>
              </w:rPr>
              <w:t>el número ONU</w:t>
            </w:r>
            <w:r w:rsidR="52BC43C0" w:rsidRPr="4A42A66C">
              <w:rPr>
                <w:rFonts w:ascii="Arial" w:eastAsia="Arial" w:hAnsi="Arial" w:cs="Arial"/>
                <w:sz w:val="20"/>
                <w:szCs w:val="20"/>
              </w:rPr>
              <w:t xml:space="preserve"> de la </w:t>
            </w:r>
            <w:r w:rsidR="5F646872" w:rsidRPr="4A42A66C">
              <w:rPr>
                <w:rFonts w:ascii="Arial" w:eastAsia="Arial" w:hAnsi="Arial" w:cs="Arial"/>
                <w:sz w:val="20"/>
                <w:szCs w:val="20"/>
              </w:rPr>
              <w:t>mercancía</w:t>
            </w:r>
            <w:r w:rsidR="52BC43C0" w:rsidRPr="4A42A66C">
              <w:rPr>
                <w:rFonts w:ascii="Arial" w:eastAsia="Arial" w:hAnsi="Arial" w:cs="Arial"/>
                <w:sz w:val="20"/>
                <w:szCs w:val="20"/>
              </w:rPr>
              <w:t xml:space="preserve"> peligros</w:t>
            </w:r>
            <w:r w:rsidR="7FF3FA60" w:rsidRPr="4A42A66C"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="3783822D" w:rsidRPr="4A42A66C">
              <w:rPr>
                <w:rFonts w:ascii="Arial" w:eastAsia="Arial" w:hAnsi="Arial" w:cs="Arial"/>
                <w:sz w:val="20"/>
                <w:szCs w:val="20"/>
              </w:rPr>
              <w:t xml:space="preserve"> y pasa al siguiente control.</w:t>
            </w:r>
          </w:p>
          <w:p w14:paraId="169B477D" w14:textId="25EC3E9E" w:rsidR="4A42A66C" w:rsidRDefault="4A42A66C" w:rsidP="4A42A66C">
            <w:pPr>
              <w:pStyle w:val="TableParagraph"/>
              <w:ind w:left="78"/>
              <w:rPr>
                <w:ins w:id="54" w:author="julimar8a" w:date="2024-04-24T15:15:00Z" w16du:dateUtc="2024-04-24T15:15:45Z"/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5D5F5DA9" w14:textId="09FDA52C" w:rsidR="23F7FA9B" w:rsidRDefault="23F7FA9B" w:rsidP="4A42A66C">
            <w:pPr>
              <w:pStyle w:val="TableParagraph"/>
              <w:ind w:left="78"/>
              <w:rPr>
                <w:ins w:id="55" w:author="julimar8a" w:date="2024-04-24T15:57:00Z" w16du:dateUtc="2024-04-24T15:57:24Z"/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4A42A66C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rPrChange w:id="56" w:author="julimar8a" w:date="2024-04-24T15:33:00Z">
                  <w:rPr>
                    <w:rFonts w:ascii="Arial" w:eastAsia="Arial" w:hAnsi="Arial" w:cs="Arial"/>
                    <w:color w:val="000000" w:themeColor="text1"/>
                    <w:sz w:val="20"/>
                    <w:szCs w:val="20"/>
                  </w:rPr>
                </w:rPrChange>
              </w:rPr>
              <w:t>Entonces</w:t>
            </w:r>
            <w:r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: </w:t>
            </w:r>
          </w:p>
          <w:p w14:paraId="26658E88" w14:textId="0A158DC8" w:rsidR="623FD744" w:rsidRDefault="623FD744" w:rsidP="4A42A66C">
            <w:pPr>
              <w:pStyle w:val="TableParagraph"/>
              <w:ind w:left="78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El sistema debe validar que el número ONU ingresado se encuentre </w:t>
            </w:r>
            <w:proofErr w:type="gramStart"/>
            <w:r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en </w:t>
            </w:r>
            <w:r w:rsidR="524B6833"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el</w:t>
            </w:r>
            <w:proofErr w:type="gramEnd"/>
            <w:r w:rsidR="524B6833"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maestro de mercancías peligrosas Número ONU</w:t>
            </w:r>
          </w:p>
          <w:p w14:paraId="527FD200" w14:textId="31778175" w:rsidR="58B541B6" w:rsidRDefault="58B541B6" w:rsidP="4A42A66C">
            <w:pPr>
              <w:pStyle w:val="TableParagraph"/>
              <w:ind w:left="78"/>
              <w:rPr>
                <w:ins w:id="57" w:author="julimar8a" w:date="2024-04-24T15:38:00Z" w16du:dateUtc="2024-04-24T15:38:36Z"/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De </w:t>
            </w:r>
            <w:r w:rsidR="3225500D"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encontrarse en el </w:t>
            </w:r>
            <w:r w:rsidR="13B0F67F"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maestro mercancías</w:t>
            </w:r>
            <w:r w:rsidR="10F39084"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peligrosas Número ONU </w:t>
            </w:r>
            <w:r w:rsidR="4C4E98F9"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se </w:t>
            </w:r>
            <w:r w:rsidR="65CAFED6"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carga los siguientes campos de manera </w:t>
            </w:r>
            <w:r w:rsidR="107C606D"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automática</w:t>
            </w:r>
            <w:r w:rsidR="369B42F0" w:rsidRPr="4A42A66C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</w:p>
          <w:p w14:paraId="74F9F518" w14:textId="272E712F" w:rsidR="3466112E" w:rsidRDefault="3466112E">
            <w:pPr>
              <w:pStyle w:val="TableParagraph"/>
              <w:numPr>
                <w:ilvl w:val="0"/>
                <w:numId w:val="4"/>
              </w:numPr>
              <w:rPr>
                <w:del w:id="58" w:author="julimar8a" w:date="2024-04-24T16:00:00Z" w16du:dateUtc="2024-04-24T16:00:02Z"/>
                <w:rFonts w:ascii="Arial" w:eastAsia="Arial" w:hAnsi="Arial" w:cs="Arial"/>
                <w:color w:val="000000" w:themeColor="text1"/>
                <w:sz w:val="20"/>
                <w:szCs w:val="20"/>
              </w:rPr>
              <w:pPrChange w:id="59" w:author="julimar8a" w:date="2024-04-24T19:15:00Z">
                <w:pPr>
                  <w:pStyle w:val="TableParagraph"/>
                </w:pPr>
              </w:pPrChange>
            </w:pPr>
            <w:r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Clase</w:t>
            </w:r>
            <w:ins w:id="60" w:author="julimar8a" w:date="2024-04-24T16:30:00Z">
              <w:r w:rsidR="72803F8F" w:rsidRPr="4A42A66C">
                <w:rPr>
                  <w:rFonts w:ascii="Arial" w:eastAsia="Arial" w:hAnsi="Arial" w:cs="Arial"/>
                  <w:color w:val="000000" w:themeColor="text1"/>
                  <w:sz w:val="20"/>
                  <w:szCs w:val="20"/>
                </w:rPr>
                <w:t xml:space="preserve">, </w:t>
              </w:r>
            </w:ins>
            <w:r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Descripción de la carga</w:t>
            </w:r>
            <w:r w:rsidR="23B14963"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Riesgo secundario</w:t>
            </w:r>
            <w:r w:rsidR="6223C4B8"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EMS fuego</w:t>
            </w:r>
            <w:r w:rsidR="3684E5F1"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EMS derrame</w:t>
            </w:r>
            <w:r w:rsidR="2F76A7B8"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Grupo de embalaje</w:t>
            </w:r>
            <w:ins w:id="61" w:author="Martín Andrés Gutiérrez López" w:date="2024-09-06T01:07:00Z" w16du:dateUtc="2024-09-06T06:07:00Z">
              <w:r w:rsidR="00BB5688">
                <w:rPr>
                  <w:rFonts w:ascii="Arial" w:eastAsia="Arial" w:hAnsi="Arial" w:cs="Arial"/>
                  <w:color w:val="000000" w:themeColor="text1"/>
                  <w:sz w:val="20"/>
                  <w:szCs w:val="20"/>
                </w:rPr>
                <w:t xml:space="preserve">. </w:t>
              </w:r>
            </w:ins>
          </w:p>
          <w:p w14:paraId="6E0E8215" w14:textId="1400038D" w:rsidR="7CFA7083" w:rsidRDefault="7CFA7083" w:rsidP="4A42A66C">
            <w:pPr>
              <w:pStyle w:val="TableParagrap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Los campos se muestran bloqueados con la información correspondiente.</w:t>
            </w:r>
          </w:p>
          <w:p w14:paraId="19748D6D" w14:textId="59A1CB9B" w:rsidR="515BB086" w:rsidRDefault="515BB086" w:rsidP="4A42A66C">
            <w:pPr>
              <w:pStyle w:val="TableParagraph"/>
              <w:rPr>
                <w:ins w:id="62" w:author="julimar8a" w:date="2024-04-24T19:20:00Z" w16du:dateUtc="2024-04-24T19:20:01Z"/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Sino se encuentra el número ONU en el maestro, se muestra una etiqueta : “</w:t>
            </w:r>
            <w:r w:rsidR="328DF7C6"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* El número ONU no es correcto</w:t>
            </w:r>
            <w:r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”</w:t>
            </w:r>
            <w:r w:rsidR="3D65E66F"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18778306" w14:textId="74B3385E" w:rsidR="4A42A66C" w:rsidRDefault="4A42A66C" w:rsidP="4A42A66C">
            <w:pPr>
              <w:pStyle w:val="TableParagrap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4A42A66C" w14:paraId="39A34AFD" w14:textId="77777777" w:rsidTr="3FC4EED7">
        <w:trPr>
          <w:trHeight w:val="315"/>
        </w:trPr>
        <w:tc>
          <w:tcPr>
            <w:tcW w:w="166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285A187D" w14:textId="01D3D56B" w:rsidR="01A8A1A2" w:rsidRDefault="01A8A1A2" w:rsidP="4A42A66C">
            <w:pPr>
              <w:pStyle w:val="TableParagraph"/>
              <w:spacing w:before="71"/>
              <w:ind w:left="77"/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4A42A66C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Escenario 2</w:t>
            </w:r>
          </w:p>
        </w:tc>
        <w:tc>
          <w:tcPr>
            <w:tcW w:w="683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2D7CCE07" w14:textId="4C5A163C" w:rsidR="01A8A1A2" w:rsidRDefault="01A8A1A2" w:rsidP="4A42A66C">
            <w:pPr>
              <w:pStyle w:val="TableParagraph"/>
              <w:spacing w:before="71"/>
              <w:ind w:left="78"/>
              <w:rPr>
                <w:rFonts w:ascii="Arial" w:eastAsia="Arial" w:hAnsi="Arial" w:cs="Arial"/>
                <w:sz w:val="20"/>
                <w:szCs w:val="20"/>
              </w:rPr>
            </w:pPr>
            <w:r w:rsidRPr="4A42A66C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Validar</w:t>
            </w:r>
            <w:r w:rsidR="4478F226" w:rsidRPr="4A42A66C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 el registro</w:t>
            </w:r>
            <w:r w:rsidR="096E4D29" w:rsidRPr="4A42A66C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 obligatorio</w:t>
            </w:r>
            <w:r w:rsidR="4478F226" w:rsidRPr="4A42A66C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Pr="4A42A66C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la información</w:t>
            </w:r>
            <w:r w:rsidR="23DD49D9" w:rsidRPr="4A42A66C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 que depende de la </w:t>
            </w:r>
            <w:r w:rsidR="173923DF" w:rsidRPr="4A42A66C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selección de</w:t>
            </w:r>
            <w:r w:rsidR="48A4CA80" w:rsidRPr="4A42A66C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 la clase </w:t>
            </w:r>
            <w:r w:rsidRPr="4A42A66C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al agregar mercancías peligrosas.</w:t>
            </w:r>
          </w:p>
          <w:p w14:paraId="23AEBC22" w14:textId="7ACC1ED0" w:rsidR="4A42A66C" w:rsidRDefault="4A42A66C" w:rsidP="4A42A66C">
            <w:pPr>
              <w:pStyle w:val="TableParagraph"/>
              <w:spacing w:before="71"/>
              <w:ind w:left="78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563AF9AF" w14:textId="20F0DDF4" w:rsidR="01A8A1A2" w:rsidRDefault="01A8A1A2" w:rsidP="4A42A66C">
            <w:pPr>
              <w:pStyle w:val="TableParagraph"/>
              <w:spacing w:before="71"/>
              <w:ind w:left="78"/>
              <w:rPr>
                <w:rFonts w:ascii="Arial" w:eastAsia="Arial" w:hAnsi="Arial" w:cs="Arial"/>
                <w:sz w:val="20"/>
                <w:szCs w:val="20"/>
              </w:rPr>
            </w:pPr>
            <w:r w:rsidRPr="4A42A66C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Dado </w:t>
            </w:r>
            <w:r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que un usuario se encuentra en la vista 'Agregar </w:t>
            </w:r>
            <w:r w:rsidRPr="4A42A66C">
              <w:rPr>
                <w:rFonts w:ascii="Arial" w:eastAsia="Arial" w:hAnsi="Arial" w:cs="Arial"/>
                <w:sz w:val="20"/>
                <w:szCs w:val="20"/>
              </w:rPr>
              <w:t xml:space="preserve">Mercancías peligrosas’, </w:t>
            </w:r>
            <w:r w:rsidR="350774DB" w:rsidRPr="4A42A66C">
              <w:rPr>
                <w:rFonts w:ascii="Arial" w:eastAsia="Arial" w:hAnsi="Arial" w:cs="Arial"/>
                <w:sz w:val="20"/>
                <w:szCs w:val="20"/>
              </w:rPr>
              <w:t xml:space="preserve">y ya tiene establecido la clase por haber </w:t>
            </w:r>
            <w:r w:rsidR="68D35BF6" w:rsidRPr="4A42A66C">
              <w:rPr>
                <w:rFonts w:ascii="Arial" w:eastAsia="Arial" w:hAnsi="Arial" w:cs="Arial"/>
                <w:sz w:val="20"/>
                <w:szCs w:val="20"/>
              </w:rPr>
              <w:t xml:space="preserve">registrado </w:t>
            </w:r>
            <w:proofErr w:type="gramStart"/>
            <w:r w:rsidR="68D35BF6" w:rsidRPr="4A42A66C"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Pr="4A42A66C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Número</w:t>
            </w:r>
            <w:proofErr w:type="gramEnd"/>
            <w:r w:rsidRPr="4A42A66C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ONU</w:t>
            </w:r>
          </w:p>
          <w:p w14:paraId="36CFBE18" w14:textId="751EA4C8" w:rsidR="4A42A66C" w:rsidRDefault="4A42A66C" w:rsidP="4A42A66C">
            <w:pPr>
              <w:pStyle w:val="TableParagrap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0F1D048B" w14:textId="7B81F6A3" w:rsidR="01A8A1A2" w:rsidRDefault="01A8A1A2" w:rsidP="4A42A66C">
            <w:pPr>
              <w:pStyle w:val="TableParagraph"/>
              <w:spacing w:before="143"/>
              <w:ind w:left="78"/>
              <w:rPr>
                <w:rFonts w:ascii="Arial" w:eastAsia="Arial" w:hAnsi="Arial" w:cs="Arial"/>
                <w:sz w:val="20"/>
                <w:szCs w:val="20"/>
              </w:rPr>
            </w:pPr>
            <w:r w:rsidRPr="4A42A66C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Cuando </w:t>
            </w:r>
            <w:r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el rol ingresa </w:t>
            </w:r>
            <w:r w:rsidRPr="4A42A66C">
              <w:rPr>
                <w:rFonts w:ascii="Arial" w:eastAsia="Arial" w:hAnsi="Arial" w:cs="Arial"/>
                <w:sz w:val="20"/>
                <w:szCs w:val="20"/>
              </w:rPr>
              <w:t>el número ONU de la mercancía peligrosa y pasa al siguiente control</w:t>
            </w:r>
            <w:r w:rsidR="5056D022" w:rsidRPr="4A42A66C">
              <w:rPr>
                <w:rFonts w:ascii="Arial" w:eastAsia="Arial" w:hAnsi="Arial" w:cs="Arial"/>
                <w:sz w:val="20"/>
                <w:szCs w:val="20"/>
              </w:rPr>
              <w:t>, y la clase mostrada</w:t>
            </w:r>
          </w:p>
          <w:p w14:paraId="6247B761" w14:textId="25EC3E9E" w:rsidR="4A42A66C" w:rsidRDefault="4A42A66C" w:rsidP="4A42A66C">
            <w:pPr>
              <w:pStyle w:val="TableParagraph"/>
              <w:ind w:left="7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3E472DED" w14:textId="09FDA52C" w:rsidR="01A8A1A2" w:rsidRDefault="01A8A1A2" w:rsidP="4A42A66C">
            <w:pPr>
              <w:pStyle w:val="TableParagraph"/>
              <w:ind w:left="78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4A42A66C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Entonces</w:t>
            </w:r>
            <w:r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: </w:t>
            </w:r>
          </w:p>
          <w:p w14:paraId="53E37D2D" w14:textId="683BC831" w:rsidR="01A8A1A2" w:rsidRDefault="01A8A1A2" w:rsidP="4A42A66C">
            <w:pPr>
              <w:pStyle w:val="TableParagraph"/>
              <w:ind w:left="78"/>
              <w:rPr>
                <w:ins w:id="63" w:author="julimar8a" w:date="2024-04-24T17:01:00Z" w16du:dateUtc="2024-04-24T17:01:41Z"/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El sistema debe </w:t>
            </w:r>
            <w:r w:rsidR="7A81B91A"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hacer obligatorio el</w:t>
            </w:r>
            <w:r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ingreso </w:t>
            </w:r>
            <w:r w:rsidR="0556932E"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de los campos: </w:t>
            </w:r>
          </w:p>
          <w:p w14:paraId="7F454FDE" w14:textId="2CAF42E9" w:rsidR="4A42A66C" w:rsidRDefault="4A42A66C" w:rsidP="4A42A66C">
            <w:pPr>
              <w:pStyle w:val="TableParagraph"/>
              <w:ind w:left="78"/>
              <w:rPr>
                <w:ins w:id="64" w:author="julimar8a" w:date="2024-04-24T16:59:00Z" w16du:dateUtc="2024-04-24T16:59:58Z"/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7D3410FE" w14:textId="3114A321" w:rsidR="146117D2" w:rsidRDefault="146117D2" w:rsidP="4A42A66C">
            <w:pPr>
              <w:pStyle w:val="TableParagraph"/>
              <w:ind w:left="7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Cuando la clase es tipo 1:</w:t>
            </w:r>
          </w:p>
          <w:p w14:paraId="1AB72C6E" w14:textId="5E38F1A4" w:rsidR="123D9CB5" w:rsidRDefault="123D9CB5" w:rsidP="4A42A66C">
            <w:pPr>
              <w:pStyle w:val="TableParagraph"/>
              <w:numPr>
                <w:ilvl w:val="0"/>
                <w:numId w:val="3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Obliga el registro de </w:t>
            </w:r>
            <w:r w:rsidR="146117D2"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masa bruta y masa neta</w:t>
            </w:r>
          </w:p>
          <w:p w14:paraId="713184FC" w14:textId="488B0556" w:rsidR="4A42A66C" w:rsidRDefault="4A42A66C" w:rsidP="4A42A66C">
            <w:pPr>
              <w:pStyle w:val="TableParagraph"/>
              <w:ind w:left="7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40FF56A6" w14:textId="79A25F6B" w:rsidR="59E9952B" w:rsidRDefault="59E9952B" w:rsidP="4A42A66C">
            <w:pPr>
              <w:pStyle w:val="TableParagraph"/>
              <w:ind w:left="7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Cuando la clase</w:t>
            </w:r>
            <w:r w:rsidR="45F3CB14"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es</w:t>
            </w:r>
            <w:r w:rsidR="0D34EF52"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 en el</w:t>
            </w:r>
            <w:r w:rsidR="45F3CB14"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tipo </w:t>
            </w:r>
            <w:r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</w:t>
            </w:r>
            <w:r w:rsidR="63A7F9DF"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37A1C013"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a la </w:t>
            </w:r>
            <w:r w:rsidR="3183742A"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9</w:t>
            </w:r>
            <w:r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7A3ED8C5" w14:textId="1F74AA47" w:rsidR="59E9952B" w:rsidRDefault="59E9952B" w:rsidP="4A42A66C">
            <w:pPr>
              <w:pStyle w:val="TableParagraph"/>
              <w:numPr>
                <w:ilvl w:val="0"/>
                <w:numId w:val="3"/>
              </w:numPr>
              <w:rPr>
                <w:ins w:id="65" w:author="julimar8a" w:date="2024-04-24T17:24:00Z" w16du:dateUtc="2024-04-24T17:24:21Z"/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lastRenderedPageBreak/>
              <w:t xml:space="preserve">Obligar el registro del dato en el campo </w:t>
            </w:r>
            <w:r w:rsidR="795CC018"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cantidad</w:t>
            </w:r>
          </w:p>
          <w:p w14:paraId="02B22E25" w14:textId="460606E6" w:rsidR="4A42A66C" w:rsidRDefault="4A42A66C">
            <w:pPr>
              <w:pStyle w:val="TableParagrap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pPrChange w:id="66" w:author="julimar8a" w:date="2024-04-24T17:24:00Z">
                <w:pPr>
                  <w:pStyle w:val="TableParagraph"/>
                  <w:numPr>
                    <w:numId w:val="3"/>
                  </w:numPr>
                  <w:ind w:left="720" w:hanging="360"/>
                </w:pPr>
              </w:pPrChange>
            </w:pPr>
          </w:p>
        </w:tc>
      </w:tr>
      <w:tr w:rsidR="7B7EEFC2" w14:paraId="1B30B469" w14:textId="77777777" w:rsidTr="3FC4EED7">
        <w:trPr>
          <w:trHeight w:val="1650"/>
        </w:trPr>
        <w:tc>
          <w:tcPr>
            <w:tcW w:w="166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498E1664" w14:textId="6DA881E0" w:rsidR="7B7EEFC2" w:rsidRDefault="5DB517AA" w:rsidP="4A42A66C">
            <w:pPr>
              <w:pStyle w:val="TableParagraph"/>
              <w:spacing w:before="71"/>
              <w:ind w:left="77"/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4A42A66C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lastRenderedPageBreak/>
              <w:t xml:space="preserve">Escenario </w:t>
            </w:r>
            <w:r w:rsidR="08220654" w:rsidRPr="4A42A66C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83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20E9EB20" w14:textId="53273971" w:rsidR="7B7EEFC2" w:rsidRDefault="22083F52" w:rsidP="4A42A66C">
            <w:pPr>
              <w:pStyle w:val="TableParagraph"/>
              <w:spacing w:before="71"/>
              <w:ind w:left="78"/>
              <w:rPr>
                <w:rStyle w:val="normaltextrun"/>
                <w:rFonts w:ascii="Arial" w:hAnsi="Arial" w:cs="Arial"/>
                <w:sz w:val="20"/>
                <w:szCs w:val="20"/>
              </w:rPr>
            </w:pPr>
            <w:r w:rsidRPr="4A42A66C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Validar </w:t>
            </w:r>
            <w:r w:rsidR="3B7344EA" w:rsidRPr="4A42A66C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el dato </w:t>
            </w:r>
            <w:r w:rsidR="7BD1ACDA" w:rsidRPr="4A42A66C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ingresado en el campo </w:t>
            </w:r>
            <w:r w:rsidR="3B7344EA" w:rsidRPr="4A42A66C">
              <w:rPr>
                <w:rFonts w:ascii="Aptos Narrow" w:eastAsia="Aptos Narrow" w:hAnsi="Aptos Narrow" w:cs="Aptos Narrow"/>
                <w:i/>
                <w:iCs/>
                <w:color w:val="242424"/>
              </w:rPr>
              <w:t xml:space="preserve">Número </w:t>
            </w:r>
            <w:r w:rsidR="3B7344EA" w:rsidRPr="4A42A66C">
              <w:rPr>
                <w:rFonts w:ascii="Aptos Narrow" w:eastAsia="Aptos Narrow" w:hAnsi="Aptos Narrow" w:cs="Aptos Narrow"/>
                <w:color w:val="242424"/>
              </w:rPr>
              <w:t>de contenedor</w:t>
            </w:r>
            <w:r w:rsidR="3B7344EA" w:rsidRPr="4A42A66C">
              <w:t xml:space="preserve"> </w:t>
            </w:r>
            <w:r w:rsidR="4AC7EAF9" w:rsidRPr="4A42A66C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de mercancías </w:t>
            </w:r>
            <w:r w:rsidR="12C6D289" w:rsidRPr="4A42A66C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peligrosas</w:t>
            </w:r>
            <w:r w:rsidR="646237C8" w:rsidRPr="4A42A66C">
              <w:rPr>
                <w:rStyle w:val="normaltextrun"/>
                <w:rFonts w:ascii="Arial" w:hAnsi="Arial" w:cs="Arial"/>
                <w:sz w:val="20"/>
                <w:szCs w:val="20"/>
              </w:rPr>
              <w:t xml:space="preserve"> </w:t>
            </w:r>
            <w:r w:rsidR="135388F9" w:rsidRPr="4A42A66C">
              <w:rPr>
                <w:rStyle w:val="normaltextrun"/>
                <w:rFonts w:ascii="Arial" w:hAnsi="Arial" w:cs="Arial"/>
                <w:sz w:val="20"/>
                <w:szCs w:val="20"/>
              </w:rPr>
              <w:t>AAAA ###### #</w:t>
            </w:r>
          </w:p>
          <w:p w14:paraId="19199936" w14:textId="407342A9" w:rsidR="7B7EEFC2" w:rsidRDefault="7B7EEFC2" w:rsidP="4A42A66C">
            <w:pPr>
              <w:pStyle w:val="TableParagraph"/>
              <w:spacing w:before="71"/>
              <w:ind w:left="78"/>
              <w:rPr>
                <w:ins w:id="67" w:author="julimar8a" w:date="2024-04-24T20:58:00Z" w16du:dateUtc="2024-04-24T20:58:38Z"/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55C4CAB8" w14:textId="697FEEBC" w:rsidR="7B7EEFC2" w:rsidRDefault="5DB517AA" w:rsidP="4A42A66C">
            <w:pPr>
              <w:pStyle w:val="TableParagraph"/>
              <w:spacing w:before="71"/>
              <w:ind w:left="78"/>
              <w:rPr>
                <w:rStyle w:val="normaltextrun"/>
                <w:rFonts w:ascii="Arial" w:hAnsi="Arial" w:cs="Arial"/>
                <w:sz w:val="20"/>
                <w:szCs w:val="20"/>
              </w:rPr>
            </w:pPr>
            <w:r w:rsidRPr="4A42A66C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rPrChange w:id="68" w:author="julimar8a" w:date="2024-04-24T20:59:00Z">
                  <w:rPr>
                    <w:rFonts w:ascii="Arial" w:eastAsia="Arial" w:hAnsi="Arial" w:cs="Arial"/>
                    <w:color w:val="000000" w:themeColor="text1"/>
                    <w:sz w:val="20"/>
                    <w:szCs w:val="20"/>
                  </w:rPr>
                </w:rPrChange>
              </w:rPr>
              <w:t>Dado</w:t>
            </w:r>
            <w:r w:rsidR="5D351F34" w:rsidRPr="4A42A66C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rPrChange w:id="69" w:author="julimar8a" w:date="2024-04-24T20:59:00Z">
                  <w:rPr>
                    <w:rFonts w:ascii="Arial" w:eastAsia="Arial" w:hAnsi="Arial" w:cs="Arial"/>
                    <w:color w:val="000000" w:themeColor="text1"/>
                    <w:sz w:val="20"/>
                    <w:szCs w:val="20"/>
                  </w:rPr>
                </w:rPrChange>
              </w:rPr>
              <w:t xml:space="preserve"> </w:t>
            </w:r>
            <w:r w:rsidR="5D351F34"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que</w:t>
            </w:r>
            <w:r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un usuario se encuentra en la vista '</w:t>
            </w:r>
            <w:r w:rsidR="66570E54"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Agregación de </w:t>
            </w:r>
            <w:r w:rsidRPr="4A42A66C">
              <w:rPr>
                <w:rFonts w:ascii="Arial" w:eastAsia="Arial" w:hAnsi="Arial" w:cs="Arial"/>
                <w:sz w:val="20"/>
                <w:szCs w:val="20"/>
              </w:rPr>
              <w:t>Mercancías peligrosas</w:t>
            </w:r>
            <w:r w:rsidR="70040FEF" w:rsidRPr="4A42A66C">
              <w:rPr>
                <w:rFonts w:ascii="Arial" w:eastAsia="Arial" w:hAnsi="Arial" w:cs="Arial"/>
                <w:sz w:val="20"/>
                <w:szCs w:val="20"/>
              </w:rPr>
              <w:t>’</w:t>
            </w:r>
            <w:r w:rsidR="556EC69C" w:rsidRPr="4A42A66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3CE859F8" w:rsidRPr="4A42A66C">
              <w:rPr>
                <w:rFonts w:ascii="Arial" w:eastAsia="Arial" w:hAnsi="Arial" w:cs="Arial"/>
                <w:sz w:val="20"/>
                <w:szCs w:val="20"/>
              </w:rPr>
              <w:t xml:space="preserve">y </w:t>
            </w:r>
            <w:r w:rsidR="63D95328" w:rsidRPr="4A42A66C">
              <w:rPr>
                <w:rStyle w:val="normaltextrun"/>
                <w:rFonts w:ascii="Arial" w:hAnsi="Arial" w:cs="Arial"/>
                <w:sz w:val="20"/>
                <w:szCs w:val="20"/>
              </w:rPr>
              <w:t>registra el número del contenedor según el formato establecido</w:t>
            </w:r>
            <w:ins w:id="70" w:author="julimar8a" w:date="2024-04-24T21:09:00Z">
              <w:r w:rsidR="6341D7DC" w:rsidRPr="4A42A66C">
                <w:rPr>
                  <w:rStyle w:val="normaltextrun"/>
                  <w:rFonts w:ascii="Arial" w:hAnsi="Arial" w:cs="Arial"/>
                  <w:sz w:val="20"/>
                  <w:szCs w:val="20"/>
                </w:rPr>
                <w:t xml:space="preserve"> </w:t>
              </w:r>
            </w:ins>
          </w:p>
          <w:p w14:paraId="4A0F7C5C" w14:textId="24F3D617" w:rsidR="7B7EEFC2" w:rsidRDefault="5DB517AA">
            <w:pPr>
              <w:pStyle w:val="TableParagraph"/>
              <w:spacing w:before="143"/>
              <w:ind w:left="78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pPrChange w:id="71" w:author="julimar8a" w:date="2024-04-24T21:01:00Z">
                <w:pPr/>
              </w:pPrChange>
            </w:pPr>
            <w:r w:rsidRPr="4A42A66C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rPrChange w:id="72" w:author="julimar8a" w:date="2024-04-24T20:59:00Z">
                  <w:rPr>
                    <w:rFonts w:ascii="Arial" w:eastAsia="Arial" w:hAnsi="Arial" w:cs="Arial"/>
                    <w:color w:val="000000" w:themeColor="text1"/>
                    <w:sz w:val="20"/>
                    <w:szCs w:val="20"/>
                  </w:rPr>
                </w:rPrChange>
              </w:rPr>
              <w:t xml:space="preserve">Cuando </w:t>
            </w:r>
            <w:r w:rsidR="310066D9"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  <w:rPrChange w:id="73" w:author="julimar8a" w:date="2024-04-24T21:02:00Z">
                  <w:rPr>
                    <w:rFonts w:ascii="Arial" w:eastAsia="Arial" w:hAnsi="Arial" w:cs="Arial"/>
                    <w:b/>
                    <w:bCs/>
                    <w:color w:val="000000" w:themeColor="text1"/>
                    <w:sz w:val="20"/>
                    <w:szCs w:val="20"/>
                  </w:rPr>
                </w:rPrChange>
              </w:rPr>
              <w:t>se cambia al siguiente control luego de registrar</w:t>
            </w:r>
            <w:del w:id="74" w:author="julimar8a" w:date="2024-04-24T21:02:00Z">
              <w:r w:rsidR="7B7EEFC2" w:rsidRPr="4A42A66C" w:rsidDel="310066D9">
                <w:rPr>
                  <w:rFonts w:ascii="Arial" w:eastAsia="Arial" w:hAnsi="Arial" w:cs="Arial"/>
                  <w:color w:val="000000" w:themeColor="text1"/>
                  <w:sz w:val="20"/>
                  <w:szCs w:val="20"/>
                  <w:rPrChange w:id="75" w:author="julimar8a" w:date="2024-04-24T21:02:00Z">
                    <w:rPr>
                      <w:rFonts w:ascii="Arial" w:eastAsia="Arial" w:hAnsi="Arial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rPrChange>
                </w:rPr>
                <w:delText xml:space="preserve"> </w:delText>
              </w:r>
            </w:del>
            <w:r w:rsidR="3771D3F8" w:rsidRPr="4A42A66C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el número de contenedor</w:t>
            </w:r>
          </w:p>
          <w:p w14:paraId="72747BF7" w14:textId="431F2BAB" w:rsidR="7B7EEFC2" w:rsidRDefault="7B7EEFC2" w:rsidP="7B7EEFC2">
            <w:pPr>
              <w:spacing w:before="6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1D32BDEB" w14:textId="0C96BA0C" w:rsidR="7B7EEFC2" w:rsidRDefault="5DB517AA" w:rsidP="4A42A66C">
            <w:pPr>
              <w:pStyle w:val="TableParagraph"/>
              <w:ind w:left="78"/>
              <w:rPr>
                <w:ins w:id="76" w:author="julimar8a" w:date="2024-04-24T21:11:00Z" w16du:dateUtc="2024-04-24T21:11:54Z"/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4A42A66C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rPrChange w:id="77" w:author="julimar8a" w:date="2024-04-24T20:59:00Z">
                  <w:rPr>
                    <w:rFonts w:ascii="Arial" w:eastAsia="Arial" w:hAnsi="Arial" w:cs="Arial"/>
                    <w:color w:val="000000" w:themeColor="text1"/>
                    <w:sz w:val="20"/>
                    <w:szCs w:val="20"/>
                  </w:rPr>
                </w:rPrChange>
              </w:rPr>
              <w:t>Entonces</w:t>
            </w:r>
            <w:r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: el sistema debe </w:t>
            </w:r>
            <w:r w:rsidR="7EEEF637"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validar </w:t>
            </w:r>
            <w:r w:rsidR="01024E2B"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que </w:t>
            </w:r>
            <w:r w:rsidR="7EEEF637"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el digito verificador d</w:t>
            </w:r>
            <w:r w:rsidR="7587B04C"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  <w:rPrChange w:id="78" w:author="julimar8a" w:date="2024-04-24T21:03:00Z">
                  <w:rPr>
                    <w:rFonts w:ascii="Arial" w:eastAsia="Arial" w:hAnsi="Arial" w:cs="Arial"/>
                    <w:b/>
                    <w:bCs/>
                    <w:color w:val="000000" w:themeColor="text1"/>
                    <w:sz w:val="20"/>
                    <w:szCs w:val="20"/>
                  </w:rPr>
                </w:rPrChange>
              </w:rPr>
              <w:t xml:space="preserve">el número registrado </w:t>
            </w:r>
            <w:r w:rsidR="34F4112C"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según el documento de referencia</w:t>
            </w:r>
            <w:r w:rsidR="0E20CBB8"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sea el correcto</w:t>
            </w:r>
            <w:r w:rsidR="34F4112C"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: </w:t>
            </w:r>
          </w:p>
          <w:p w14:paraId="42050883" w14:textId="1B823E2E" w:rsidR="34F4112C" w:rsidRDefault="34F4112C" w:rsidP="4A42A66C">
            <w:pPr>
              <w:pStyle w:val="TableParagraph"/>
              <w:ind w:left="78"/>
              <w:rPr>
                <w:rFonts w:ascii="Arial" w:eastAsia="Arial" w:hAnsi="Arial" w:cs="Arial"/>
                <w:color w:val="000000" w:themeColor="text1"/>
                <w:sz w:val="20"/>
                <w:szCs w:val="20"/>
                <w:rPrChange w:id="79" w:author="julimar8a" w:date="2024-04-24T21:03:00Z">
                  <w:rPr>
                    <w:rFonts w:ascii="Arial" w:eastAsia="Arial" w:hAnsi="Arial" w:cs="Arial"/>
                    <w:color w:val="D13438"/>
                    <w:sz w:val="20"/>
                    <w:szCs w:val="20"/>
                    <w:u w:val="single"/>
                  </w:rPr>
                </w:rPrChange>
              </w:rPr>
            </w:pPr>
            <w:r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Clases del Curso </w:t>
            </w:r>
            <w:proofErr w:type="spellStart"/>
            <w:r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Logística</w:t>
            </w:r>
            <w:proofErr w:type="spellEnd"/>
            <w:r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de </w:t>
            </w:r>
            <w:proofErr w:type="spellStart"/>
            <w:r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Consolidacion</w:t>
            </w:r>
            <w:proofErr w:type="spellEnd"/>
            <w:r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y </w:t>
            </w:r>
            <w:proofErr w:type="spellStart"/>
            <w:r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Desconsolidacion</w:t>
            </w:r>
            <w:proofErr w:type="spellEnd"/>
            <w:r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de Contenedores 2024-04-24 15_03_20[1].pdf</w:t>
            </w:r>
          </w:p>
          <w:p w14:paraId="77BCC6B6" w14:textId="59DDE07F" w:rsidR="7B7EEFC2" w:rsidRDefault="7B7EEFC2" w:rsidP="7B7EEFC2">
            <w:pPr>
              <w:ind w:left="7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67F41AA7" w14:textId="1EFAC419" w:rsidR="4A42A66C" w:rsidRDefault="4A42A66C" w:rsidP="4A42A66C"/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660"/>
        <w:gridCol w:w="6828"/>
      </w:tblGrid>
      <w:tr w:rsidR="4A42A66C" w14:paraId="5EEB557A" w14:textId="77777777" w:rsidTr="4A42A66C">
        <w:trPr>
          <w:trHeight w:val="375"/>
        </w:trPr>
        <w:tc>
          <w:tcPr>
            <w:tcW w:w="166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44546A" w:themeFill="text2"/>
          </w:tcPr>
          <w:p w14:paraId="7C983401" w14:textId="6F895210" w:rsidR="4A42A66C" w:rsidRDefault="4A42A66C" w:rsidP="4A42A66C">
            <w:pPr>
              <w:pStyle w:val="TableParagraph"/>
              <w:spacing w:before="105"/>
              <w:ind w:left="152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4A42A66C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Criterio de aceptación </w:t>
            </w:r>
            <w:r w:rsidR="41C2D1ED" w:rsidRPr="4A42A66C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683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44546A" w:themeFill="text2"/>
          </w:tcPr>
          <w:p w14:paraId="2A65CC35" w14:textId="24C2DF58" w:rsidR="4A42A66C" w:rsidRDefault="4A42A66C" w:rsidP="4A42A66C">
            <w:pPr>
              <w:pStyle w:val="TableParagraph"/>
              <w:spacing w:before="105"/>
              <w:ind w:left="153"/>
              <w:jc w:val="both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4A42A66C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El sistema debe </w:t>
            </w:r>
            <w:r w:rsidR="2C035A3B" w:rsidRPr="4A42A66C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evaluar las condiciones para el</w:t>
            </w:r>
            <w:r w:rsidRPr="4A42A66C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registr</w:t>
            </w:r>
            <w:r w:rsidR="3588BADD" w:rsidRPr="4A42A66C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o</w:t>
            </w:r>
            <w:r w:rsidR="50B3C916" w:rsidRPr="4A42A66C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 w:rsidRPr="4A42A66C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de Mercancías peligrosas</w:t>
            </w:r>
          </w:p>
          <w:p w14:paraId="25B4CE43" w14:textId="30D71264" w:rsidR="4A42A66C" w:rsidRDefault="4A42A66C" w:rsidP="4A42A66C">
            <w:pPr>
              <w:pStyle w:val="TableParagraph"/>
              <w:spacing w:before="105"/>
              <w:ind w:left="153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4A42A66C" w14:paraId="06D348CE" w14:textId="77777777" w:rsidTr="4A42A66C">
        <w:trPr>
          <w:trHeight w:val="765"/>
        </w:trPr>
        <w:tc>
          <w:tcPr>
            <w:tcW w:w="166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6F57E712" w14:textId="12EB9ED5" w:rsidR="4A42A66C" w:rsidRDefault="4A42A66C" w:rsidP="4A42A66C">
            <w:pPr>
              <w:pStyle w:val="TableParagraph"/>
              <w:spacing w:before="71"/>
              <w:ind w:left="77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4A42A66C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Descripción</w:t>
            </w:r>
          </w:p>
          <w:p w14:paraId="4693E768" w14:textId="6FF0451C" w:rsidR="4A42A66C" w:rsidRDefault="4A42A66C" w:rsidP="4A42A66C">
            <w:pPr>
              <w:pStyle w:val="TableParagraph"/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5EDCFC3C" w14:textId="07CA0B82" w:rsidR="4A42A66C" w:rsidRDefault="4A42A66C" w:rsidP="4A42A66C">
            <w:pPr>
              <w:pStyle w:val="TableParagraph"/>
              <w:spacing w:before="71"/>
              <w:ind w:left="7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Se realizarán las pruebas para comprobar que se permite la agregación de mercancías si se cumple con las condiciones de la DUE y el estado del documento.</w:t>
            </w:r>
          </w:p>
          <w:p w14:paraId="282AA78C" w14:textId="2FD7276C" w:rsidR="4A42A66C" w:rsidRDefault="4A42A66C" w:rsidP="4A42A66C">
            <w:pPr>
              <w:pStyle w:val="TableParagrap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4A42A66C" w14:paraId="6F9F78FC" w14:textId="77777777" w:rsidTr="4A42A66C">
        <w:trPr>
          <w:trHeight w:val="1650"/>
        </w:trPr>
        <w:tc>
          <w:tcPr>
            <w:tcW w:w="166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26E9C46C" w14:textId="52090286" w:rsidR="4A42A66C" w:rsidRDefault="4A42A66C" w:rsidP="4A42A66C">
            <w:pPr>
              <w:pStyle w:val="TableParagraph"/>
              <w:spacing w:before="71"/>
              <w:ind w:left="77"/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4A42A66C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Escenario </w:t>
            </w:r>
            <w:r w:rsidR="392307B0" w:rsidRPr="4A42A66C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83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20B2E7C5" w14:textId="59511BBA" w:rsidR="4A42A66C" w:rsidRDefault="4A42A66C" w:rsidP="4A42A66C">
            <w:pPr>
              <w:pStyle w:val="TableParagraph"/>
              <w:spacing w:before="71"/>
              <w:ind w:left="78"/>
              <w:rPr>
                <w:rStyle w:val="normaltextrun"/>
                <w:rFonts w:ascii="Arial" w:hAnsi="Arial" w:cs="Arial"/>
                <w:sz w:val="20"/>
                <w:szCs w:val="20"/>
              </w:rPr>
            </w:pPr>
            <w:r w:rsidRPr="4A42A66C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Validar la agregación de mercancías peligrosas</w:t>
            </w:r>
            <w:r w:rsidRPr="4A42A66C">
              <w:rPr>
                <w:rStyle w:val="normaltextrun"/>
                <w:rFonts w:ascii="Arial" w:hAnsi="Arial" w:cs="Arial"/>
                <w:sz w:val="20"/>
                <w:szCs w:val="20"/>
              </w:rPr>
              <w:t xml:space="preserve"> cuando se cumplen las condiciones de la DUE y del documento.</w:t>
            </w:r>
          </w:p>
          <w:p w14:paraId="4446CF12" w14:textId="12BD9FE1" w:rsidR="4A42A66C" w:rsidRDefault="4A42A66C" w:rsidP="4A42A66C">
            <w:pPr>
              <w:pStyle w:val="TableParagraph"/>
              <w:spacing w:before="144"/>
              <w:ind w:left="78"/>
              <w:rPr>
                <w:rStyle w:val="normaltextrun"/>
                <w:rFonts w:ascii="Arial" w:hAnsi="Arial" w:cs="Arial"/>
                <w:sz w:val="20"/>
                <w:szCs w:val="20"/>
              </w:rPr>
            </w:pPr>
            <w:r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Dado que un usuario se encuentra en la vista '</w:t>
            </w:r>
            <w:r w:rsidRPr="4A42A66C">
              <w:rPr>
                <w:rFonts w:ascii="Arial" w:eastAsia="Arial" w:hAnsi="Arial" w:cs="Arial"/>
                <w:sz w:val="20"/>
                <w:szCs w:val="20"/>
              </w:rPr>
              <w:t xml:space="preserve">Mercancías peligrosas’ y el estado </w:t>
            </w:r>
            <w:r w:rsidRPr="4A42A66C">
              <w:rPr>
                <w:rStyle w:val="normaltextrun"/>
                <w:rFonts w:ascii="Arial" w:hAnsi="Arial" w:cs="Arial"/>
                <w:sz w:val="20"/>
                <w:szCs w:val="20"/>
              </w:rPr>
              <w:t>de la DUE se encuentra en estado “arribo anunciado”, “arribo confirmado”, “zarpe anunciado” o “zarpe confirmado” y el estado del documento se encuentra en “Por enviar” o “Por corregir” y se desea agregar un registro</w:t>
            </w:r>
          </w:p>
          <w:p w14:paraId="0DF6E808" w14:textId="27AB4520" w:rsidR="4A42A66C" w:rsidRDefault="4A42A66C" w:rsidP="4A42A66C">
            <w:pPr>
              <w:pStyle w:val="TableParagraph"/>
              <w:spacing w:before="143"/>
              <w:ind w:left="7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Cuando selecciona en las subpestañas Entrada/Salida la acción 'Agregar'</w:t>
            </w:r>
          </w:p>
          <w:p w14:paraId="5722D0C1" w14:textId="431F2BAB" w:rsidR="4A42A66C" w:rsidRDefault="4A42A66C" w:rsidP="4A42A66C">
            <w:pPr>
              <w:spacing w:before="6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46311D6D" w14:textId="2B8161EA" w:rsidR="4A42A66C" w:rsidRDefault="4A42A66C" w:rsidP="4A42A66C">
            <w:pPr>
              <w:pStyle w:val="TableParagraph"/>
              <w:ind w:left="78"/>
              <w:rPr>
                <w:rFonts w:ascii="Arial" w:eastAsia="Arial" w:hAnsi="Arial" w:cs="Arial"/>
                <w:sz w:val="20"/>
                <w:szCs w:val="20"/>
              </w:rPr>
            </w:pPr>
            <w:r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Entonces: el sistema debe </w:t>
            </w:r>
            <w:r w:rsidRPr="4A42A66C">
              <w:rPr>
                <w:rFonts w:ascii="Arial" w:eastAsia="Arial" w:hAnsi="Arial" w:cs="Arial"/>
                <w:sz w:val="20"/>
                <w:szCs w:val="20"/>
              </w:rPr>
              <w:t>permitir la agregación de mercancías peligrosas</w:t>
            </w:r>
          </w:p>
          <w:p w14:paraId="0ED3E993" w14:textId="59DDE07F" w:rsidR="4A42A66C" w:rsidRDefault="4A42A66C" w:rsidP="4A42A66C">
            <w:pPr>
              <w:ind w:left="7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4A42A66C" w14:paraId="10517596" w14:textId="77777777" w:rsidTr="4A42A66C">
        <w:trPr>
          <w:trHeight w:val="300"/>
        </w:trPr>
        <w:tc>
          <w:tcPr>
            <w:tcW w:w="166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57D1E180" w14:textId="7A2E49EB" w:rsidR="4A42A66C" w:rsidRDefault="4A42A66C" w:rsidP="4A42A66C">
            <w:pPr>
              <w:pStyle w:val="TableParagraph"/>
              <w:spacing w:before="71"/>
              <w:ind w:left="77"/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4A42A66C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Escenario </w:t>
            </w:r>
            <w:r w:rsidR="194F485E" w:rsidRPr="4A42A66C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83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08BBC7CA" w14:textId="14C8319E" w:rsidR="4A42A66C" w:rsidRDefault="4A42A66C" w:rsidP="4A42A66C">
            <w:pPr>
              <w:pStyle w:val="TableParagraph"/>
              <w:spacing w:before="71"/>
              <w:ind w:left="78"/>
              <w:rPr>
                <w:rStyle w:val="normaltextrun"/>
                <w:rFonts w:ascii="Arial" w:hAnsi="Arial" w:cs="Arial"/>
                <w:sz w:val="20"/>
                <w:szCs w:val="20"/>
              </w:rPr>
            </w:pPr>
            <w:r w:rsidRPr="4A42A66C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Validar la agregación de mercancías peligrosas</w:t>
            </w:r>
            <w:r w:rsidRPr="4A42A66C">
              <w:rPr>
                <w:rStyle w:val="normaltextrun"/>
                <w:rFonts w:ascii="Arial" w:hAnsi="Arial" w:cs="Arial"/>
                <w:sz w:val="20"/>
                <w:szCs w:val="20"/>
              </w:rPr>
              <w:t xml:space="preserve"> cuando NO se cumplen las condiciones de la DUE y del documento.</w:t>
            </w:r>
          </w:p>
          <w:p w14:paraId="098A5E82" w14:textId="5796DF26" w:rsidR="4A42A66C" w:rsidRDefault="4A42A66C" w:rsidP="4A42A66C">
            <w:pPr>
              <w:pStyle w:val="TableParagraph"/>
              <w:spacing w:before="144"/>
              <w:ind w:left="78"/>
              <w:rPr>
                <w:rStyle w:val="normaltextrun"/>
                <w:rFonts w:ascii="Arial" w:hAnsi="Arial" w:cs="Arial"/>
                <w:sz w:val="20"/>
                <w:szCs w:val="20"/>
              </w:rPr>
            </w:pPr>
            <w:r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Dado que un usuario se encuentra en la vista '</w:t>
            </w:r>
            <w:r w:rsidRPr="4A42A66C">
              <w:rPr>
                <w:rFonts w:ascii="Arial" w:eastAsia="Arial" w:hAnsi="Arial" w:cs="Arial"/>
                <w:sz w:val="20"/>
                <w:szCs w:val="20"/>
              </w:rPr>
              <w:t xml:space="preserve">Mercancías peligrosas’ y el estado </w:t>
            </w:r>
            <w:r w:rsidRPr="4A42A66C">
              <w:rPr>
                <w:rStyle w:val="normaltextrun"/>
                <w:rFonts w:ascii="Arial" w:hAnsi="Arial" w:cs="Arial"/>
                <w:sz w:val="20"/>
                <w:szCs w:val="20"/>
              </w:rPr>
              <w:t>de la DUE se encuentra en estado diferente a “arribo anunciado”, “arribo confirmado”, “zarpe anunciado” o “zarpe confirmado” y el estado del documento es diferente a “Por enviar” o “Por corregir” y se desea agregar un registro</w:t>
            </w:r>
          </w:p>
          <w:p w14:paraId="5461444B" w14:textId="2EFEA125" w:rsidR="4A42A66C" w:rsidRDefault="4A42A66C" w:rsidP="4A42A66C">
            <w:pPr>
              <w:pStyle w:val="TableParagraph"/>
              <w:spacing w:before="143"/>
              <w:ind w:left="7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Cuando selecciona en las subpestañas Entrada/Salida la acción 'Agregar' o realiza la carga mediante archivo de </w:t>
            </w:r>
            <w:proofErr w:type="spellStart"/>
            <w:r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excel</w:t>
            </w:r>
            <w:proofErr w:type="spellEnd"/>
          </w:p>
          <w:p w14:paraId="0FCFFB4C" w14:textId="431F2BAB" w:rsidR="4A42A66C" w:rsidRDefault="4A42A66C" w:rsidP="4A42A66C">
            <w:pPr>
              <w:spacing w:before="6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609D1A2E" w14:textId="71B92D91" w:rsidR="4A42A66C" w:rsidRDefault="4A42A66C" w:rsidP="4A42A66C">
            <w:pPr>
              <w:spacing w:line="259" w:lineRule="auto"/>
            </w:pPr>
            <w:r w:rsidRPr="4A42A6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Entonces: el sistema NO</w:t>
            </w:r>
            <w:r w:rsidRPr="4A42A66C">
              <w:rPr>
                <w:rFonts w:ascii="Arial" w:eastAsia="Arial" w:hAnsi="Arial" w:cs="Arial"/>
                <w:sz w:val="20"/>
                <w:szCs w:val="20"/>
                <w:u w:val="single"/>
              </w:rPr>
              <w:t xml:space="preserve"> </w:t>
            </w:r>
            <w:r w:rsidRPr="4A42A66C">
              <w:rPr>
                <w:rFonts w:ascii="Arial" w:eastAsia="Arial" w:hAnsi="Arial" w:cs="Arial"/>
                <w:sz w:val="20"/>
                <w:szCs w:val="20"/>
              </w:rPr>
              <w:t xml:space="preserve">permite la agregación de mercancías peligrosas </w:t>
            </w:r>
            <w:ins w:id="80" w:author="Martín Andrés Gutiérrez López" w:date="2024-09-06T01:19:00Z" w16du:dateUtc="2024-09-06T06:19:00Z">
              <w:r w:rsidR="00976645" w:rsidRPr="00976645">
                <w:rPr>
                  <w:rFonts w:ascii="Arial" w:eastAsia="Arial" w:hAnsi="Arial" w:cs="Arial"/>
                  <w:sz w:val="20"/>
                  <w:szCs w:val="20"/>
                  <w:highlight w:val="yellow"/>
                  <w:rPrChange w:id="81" w:author="Martín Andrés Gutiérrez López" w:date="2024-09-06T01:20:00Z" w16du:dateUtc="2024-09-06T06:20:00Z">
                    <w:rPr>
                      <w:rFonts w:ascii="Arial" w:eastAsia="Arial" w:hAnsi="Arial" w:cs="Arial"/>
                      <w:sz w:val="20"/>
                      <w:szCs w:val="20"/>
                    </w:rPr>
                  </w:rPrChange>
                </w:rPr>
                <w:t>deshabilitando la opci</w:t>
              </w:r>
            </w:ins>
            <w:ins w:id="82" w:author="Martín Andrés Gutiérrez López" w:date="2024-09-06T01:20:00Z" w16du:dateUtc="2024-09-06T06:20:00Z">
              <w:r w:rsidR="00976645" w:rsidRPr="00976645">
                <w:rPr>
                  <w:rFonts w:ascii="Arial" w:eastAsia="Arial" w:hAnsi="Arial" w:cs="Arial"/>
                  <w:sz w:val="20"/>
                  <w:szCs w:val="20"/>
                  <w:highlight w:val="yellow"/>
                  <w:rPrChange w:id="83" w:author="Martín Andrés Gutiérrez López" w:date="2024-09-06T01:20:00Z" w16du:dateUtc="2024-09-06T06:20:00Z">
                    <w:rPr>
                      <w:rFonts w:ascii="Arial" w:eastAsia="Arial" w:hAnsi="Arial" w:cs="Arial"/>
                      <w:sz w:val="20"/>
                      <w:szCs w:val="20"/>
                    </w:rPr>
                  </w:rPrChange>
                </w:rPr>
                <w:t>ón</w:t>
              </w:r>
              <w:r w:rsidR="00976645">
                <w:rPr>
                  <w:rFonts w:ascii="Arial" w:eastAsia="Arial" w:hAnsi="Arial" w:cs="Arial"/>
                  <w:sz w:val="20"/>
                  <w:szCs w:val="20"/>
                </w:rPr>
                <w:t xml:space="preserve"> </w:t>
              </w:r>
            </w:ins>
            <w:r w:rsidRPr="00976645">
              <w:rPr>
                <w:rFonts w:ascii="Arial" w:eastAsia="Arial" w:hAnsi="Arial" w:cs="Arial"/>
                <w:strike/>
                <w:sz w:val="20"/>
                <w:szCs w:val="20"/>
                <w:highlight w:val="yellow"/>
                <w:rPrChange w:id="84" w:author="Martín Andrés Gutiérrez López" w:date="2024-09-06T01:19:00Z" w16du:dateUtc="2024-09-06T06:19:00Z">
                  <w:rPr>
                    <w:rFonts w:ascii="Arial" w:eastAsia="Arial" w:hAnsi="Arial" w:cs="Arial"/>
                    <w:sz w:val="20"/>
                    <w:szCs w:val="20"/>
                  </w:rPr>
                </w:rPrChange>
              </w:rPr>
              <w:t xml:space="preserve">y muestra el mensaje de error </w:t>
            </w:r>
            <w:r w:rsidRPr="00976645">
              <w:rPr>
                <w:rFonts w:ascii="Arial" w:eastAsia="Arial" w:hAnsi="Arial" w:cs="Arial"/>
                <w:strike/>
                <w:color w:val="000000" w:themeColor="text1"/>
                <w:sz w:val="15"/>
                <w:szCs w:val="15"/>
                <w:highlight w:val="yellow"/>
                <w:lang w:val="es-PE"/>
                <w:rPrChange w:id="85" w:author="Martín Andrés Gutiérrez López" w:date="2024-09-06T01:19:00Z" w16du:dateUtc="2024-09-06T06:19:00Z">
                  <w:rPr>
                    <w:rFonts w:ascii="Arial" w:eastAsia="Arial" w:hAnsi="Arial" w:cs="Arial"/>
                    <w:color w:val="000000" w:themeColor="text1"/>
                    <w:sz w:val="15"/>
                    <w:szCs w:val="15"/>
                    <w:lang w:val="es-PE"/>
                  </w:rPr>
                </w:rPrChange>
              </w:rPr>
              <w:t>E0006</w:t>
            </w:r>
          </w:p>
        </w:tc>
      </w:tr>
    </w:tbl>
    <w:p w14:paraId="334948DC" w14:textId="7EE08760" w:rsidR="4A42A66C" w:rsidRDefault="4A42A66C" w:rsidP="4A42A66C">
      <w:pPr>
        <w:rPr>
          <w:b/>
          <w:bCs/>
        </w:rPr>
      </w:pPr>
    </w:p>
    <w:tbl>
      <w:tblPr>
        <w:tblStyle w:val="TableNormal1"/>
        <w:tblpPr w:leftFromText="141" w:rightFromText="141" w:vertAnchor="text" w:horzAnchor="margin" w:tblpXSpec="center" w:tblpY="-66"/>
        <w:tblW w:w="8361" w:type="dxa"/>
        <w:tblBorders>
          <w:top w:val="single" w:sz="8" w:space="0" w:color="C1C6D0"/>
          <w:left w:val="single" w:sz="8" w:space="0" w:color="C1C6D0"/>
          <w:bottom w:val="single" w:sz="8" w:space="0" w:color="C1C6D0"/>
          <w:right w:val="single" w:sz="8" w:space="0" w:color="C1C6D0"/>
          <w:insideH w:val="single" w:sz="8" w:space="0" w:color="C1C6D0"/>
          <w:insideV w:val="single" w:sz="8" w:space="0" w:color="C1C6D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57"/>
      </w:tblGrid>
      <w:tr w:rsidR="00252658" w:rsidRPr="00CA7BC7" w14:paraId="2F06F548" w14:textId="77777777" w:rsidTr="1FDAB271">
        <w:trPr>
          <w:trHeight w:val="562"/>
        </w:trPr>
        <w:tc>
          <w:tcPr>
            <w:tcW w:w="1404" w:type="dxa"/>
            <w:tcBorders>
              <w:left w:val="single" w:sz="4" w:space="0" w:color="C1C6D0"/>
              <w:right w:val="single" w:sz="6" w:space="0" w:color="C1C6D0"/>
            </w:tcBorders>
            <w:shd w:val="clear" w:color="auto" w:fill="44546A" w:themeFill="text2"/>
          </w:tcPr>
          <w:p w14:paraId="30D42C99" w14:textId="4C01BCD6" w:rsidR="00252658" w:rsidRPr="00CA7BC7" w:rsidRDefault="00252658" w:rsidP="7B7EEFC2">
            <w:pPr>
              <w:pStyle w:val="TableParagraph"/>
              <w:spacing w:before="106" w:line="247" w:lineRule="auto"/>
              <w:ind w:left="152" w:right="80"/>
              <w:rPr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 w:rsidRPr="6C5DC817">
              <w:rPr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  <w:lastRenderedPageBreak/>
              <w:t>Criterio de</w:t>
            </w:r>
            <w:r w:rsidRPr="6C5DC817">
              <w:rPr>
                <w:rFonts w:ascii="Arial" w:hAnsi="Arial"/>
                <w:b/>
                <w:bCs/>
                <w:color w:val="FFFFFF" w:themeColor="background1"/>
                <w:spacing w:val="-39"/>
                <w:sz w:val="18"/>
                <w:szCs w:val="18"/>
              </w:rPr>
              <w:t xml:space="preserve"> </w:t>
            </w:r>
            <w:r w:rsidRPr="6C5DC817">
              <w:rPr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  <w:t>aceptación</w:t>
            </w:r>
            <w:r w:rsidR="047FB032" w:rsidRPr="6C5DC817">
              <w:rPr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 w:rsidR="4075897F" w:rsidRPr="6C5DC817">
              <w:rPr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  <w:t>4</w:t>
            </w:r>
          </w:p>
        </w:tc>
        <w:tc>
          <w:tcPr>
            <w:tcW w:w="6957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44546A" w:themeFill="text2"/>
          </w:tcPr>
          <w:p w14:paraId="56BFA4D9" w14:textId="6EEB7A7C" w:rsidR="00252658" w:rsidRPr="00CA7BC7" w:rsidRDefault="00252658" w:rsidP="6C5DC817">
            <w:pPr>
              <w:pStyle w:val="TableParagraph"/>
              <w:spacing w:before="106" w:line="247" w:lineRule="auto"/>
              <w:ind w:left="153" w:right="490"/>
              <w:jc w:val="both"/>
              <w:rPr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 w:rsidRPr="7B7EEFC2">
              <w:rPr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  <w:t>El sistema debe permitir la carga</w:t>
            </w:r>
            <w:r w:rsidR="0A187DCE" w:rsidRPr="7B7EEFC2">
              <w:rPr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  <w:t xml:space="preserve"> masiva</w:t>
            </w:r>
            <w:r w:rsidRPr="7B7EEFC2">
              <w:rPr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 w:rsidR="07CFEEF5" w:rsidRPr="7B7EEFC2">
              <w:rPr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  <w:t>del manifiesto</w:t>
            </w:r>
            <w:r w:rsidRPr="7B7EEFC2">
              <w:rPr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  <w:t xml:space="preserve"> de </w:t>
            </w:r>
            <w:r w:rsidR="07CFEEF5" w:rsidRPr="7B7EEFC2">
              <w:rPr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  <w:t>m</w:t>
            </w:r>
            <w:r w:rsidRPr="7B7EEFC2">
              <w:rPr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  <w:t xml:space="preserve">ercancías </w:t>
            </w:r>
            <w:r w:rsidR="07CFEEF5" w:rsidRPr="7B7EEFC2">
              <w:rPr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  <w:t>p</w:t>
            </w:r>
            <w:r w:rsidRPr="7B7EEFC2">
              <w:rPr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  <w:t xml:space="preserve">eligrosas </w:t>
            </w:r>
            <w:r w:rsidR="555E5753" w:rsidRPr="7B7EEFC2">
              <w:rPr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  <w:t>mediante fichero</w:t>
            </w:r>
            <w:r w:rsidRPr="7B7EEFC2">
              <w:rPr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  <w:t xml:space="preserve"> Excel</w:t>
            </w:r>
            <w:r w:rsidR="0254DF61" w:rsidRPr="7B7EEFC2">
              <w:rPr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00252658" w:rsidRPr="00CA7BC7" w14:paraId="615E9EC6" w14:textId="77777777" w:rsidTr="1FDAB271">
        <w:trPr>
          <w:trHeight w:val="492"/>
        </w:trPr>
        <w:tc>
          <w:tcPr>
            <w:tcW w:w="1404" w:type="dxa"/>
            <w:tcBorders>
              <w:left w:val="single" w:sz="4" w:space="0" w:color="C1C6D0"/>
              <w:right w:val="single" w:sz="6" w:space="0" w:color="C1C6D0"/>
            </w:tcBorders>
          </w:tcPr>
          <w:p w14:paraId="38FC99FB" w14:textId="77777777" w:rsidR="00252658" w:rsidRPr="00CA7BC7" w:rsidRDefault="00252658" w:rsidP="7B7EEFC2">
            <w:pPr>
              <w:pStyle w:val="TableParagraph"/>
              <w:spacing w:before="71"/>
              <w:ind w:left="77"/>
              <w:rPr>
                <w:rFonts w:ascii="Arial" w:hAnsi="Arial"/>
                <w:i/>
                <w:iCs/>
                <w:sz w:val="18"/>
                <w:szCs w:val="18"/>
              </w:rPr>
            </w:pPr>
            <w:r w:rsidRPr="7B7EEFC2">
              <w:rPr>
                <w:rFonts w:ascii="Arial" w:hAnsi="Arial"/>
                <w:i/>
                <w:iCs/>
                <w:sz w:val="18"/>
                <w:szCs w:val="18"/>
              </w:rPr>
              <w:t>Descripción</w:t>
            </w:r>
          </w:p>
        </w:tc>
        <w:tc>
          <w:tcPr>
            <w:tcW w:w="6957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0D319FDB" w14:textId="5413868A" w:rsidR="00252658" w:rsidRPr="00CA7BC7" w:rsidRDefault="00252658" w:rsidP="6C5DC817">
            <w:pPr>
              <w:pStyle w:val="TableParagraph"/>
              <w:spacing w:before="71"/>
              <w:ind w:left="78" w:right="572"/>
              <w:jc w:val="both"/>
              <w:rPr>
                <w:sz w:val="18"/>
                <w:szCs w:val="18"/>
              </w:rPr>
            </w:pPr>
            <w:r w:rsidRPr="7B7EEFC2">
              <w:rPr>
                <w:sz w:val="18"/>
                <w:szCs w:val="18"/>
              </w:rPr>
              <w:t xml:space="preserve">Se realizan las pruebas para comprobar las diferentes reacciones al cargar </w:t>
            </w:r>
            <w:r w:rsidR="07CFEEF5" w:rsidRPr="7B7EEFC2">
              <w:rPr>
                <w:sz w:val="18"/>
                <w:szCs w:val="18"/>
              </w:rPr>
              <w:t>el manifiesto</w:t>
            </w:r>
            <w:r w:rsidRPr="7B7EEFC2">
              <w:rPr>
                <w:sz w:val="18"/>
                <w:szCs w:val="18"/>
              </w:rPr>
              <w:t xml:space="preserve"> </w:t>
            </w:r>
            <w:r w:rsidR="6139EED3" w:rsidRPr="7B7EEFC2">
              <w:rPr>
                <w:sz w:val="18"/>
                <w:szCs w:val="18"/>
              </w:rPr>
              <w:t>de mercancías</w:t>
            </w:r>
            <w:r w:rsidRPr="7B7EEFC2">
              <w:rPr>
                <w:sz w:val="18"/>
                <w:szCs w:val="18"/>
              </w:rPr>
              <w:t xml:space="preserve"> </w:t>
            </w:r>
            <w:r w:rsidR="07CFEEF5" w:rsidRPr="7B7EEFC2">
              <w:rPr>
                <w:sz w:val="18"/>
                <w:szCs w:val="18"/>
              </w:rPr>
              <w:t>p</w:t>
            </w:r>
            <w:r w:rsidRPr="7B7EEFC2">
              <w:rPr>
                <w:sz w:val="18"/>
                <w:szCs w:val="18"/>
              </w:rPr>
              <w:t>eligrosas mediante fichero Excel</w:t>
            </w:r>
          </w:p>
          <w:p w14:paraId="4DAC0F52" w14:textId="1C6D57BE" w:rsidR="00252658" w:rsidRPr="00CA7BC7" w:rsidRDefault="00252658" w:rsidP="005738CD">
            <w:pPr>
              <w:pStyle w:val="TableParagraph"/>
              <w:spacing w:before="71"/>
              <w:ind w:left="78" w:right="572"/>
              <w:jc w:val="both"/>
              <w:rPr>
                <w:sz w:val="18"/>
                <w:szCs w:val="18"/>
              </w:rPr>
            </w:pPr>
          </w:p>
        </w:tc>
      </w:tr>
      <w:tr w:rsidR="00252658" w:rsidRPr="00CA7BC7" w14:paraId="62DF9F68" w14:textId="77777777" w:rsidTr="1FDAB271">
        <w:trPr>
          <w:trHeight w:val="2009"/>
        </w:trPr>
        <w:tc>
          <w:tcPr>
            <w:tcW w:w="1404" w:type="dxa"/>
            <w:tcBorders>
              <w:left w:val="single" w:sz="4" w:space="0" w:color="C1C6D0"/>
              <w:right w:val="single" w:sz="6" w:space="0" w:color="C1C6D0"/>
            </w:tcBorders>
          </w:tcPr>
          <w:p w14:paraId="05FDF0A5" w14:textId="10E1CB2A" w:rsidR="00252658" w:rsidRPr="00CA7BC7" w:rsidRDefault="00252658" w:rsidP="7B7EEFC2">
            <w:pPr>
              <w:pStyle w:val="TableParagraph"/>
              <w:spacing w:before="71"/>
              <w:ind w:left="77"/>
              <w:rPr>
                <w:rFonts w:ascii="Arial"/>
                <w:i/>
                <w:iCs/>
                <w:sz w:val="18"/>
                <w:szCs w:val="18"/>
              </w:rPr>
            </w:pPr>
            <w:r w:rsidRPr="7B7EEFC2">
              <w:rPr>
                <w:rFonts w:ascii="Arial"/>
                <w:i/>
                <w:iCs/>
                <w:sz w:val="18"/>
                <w:szCs w:val="18"/>
              </w:rPr>
              <w:t>Escenario</w:t>
            </w:r>
            <w:r w:rsidR="3702D8F9" w:rsidRPr="7B7EEFC2">
              <w:rPr>
                <w:rFonts w:ascii="Arial"/>
                <w:i/>
                <w:iCs/>
                <w:sz w:val="18"/>
                <w:szCs w:val="18"/>
              </w:rPr>
              <w:t xml:space="preserve"> 1</w:t>
            </w:r>
          </w:p>
        </w:tc>
        <w:tc>
          <w:tcPr>
            <w:tcW w:w="6957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7A058DD4" w14:textId="2BB489BC" w:rsidR="00252658" w:rsidRPr="00CA7BC7" w:rsidRDefault="00252658" w:rsidP="7B7EEFC2">
            <w:pPr>
              <w:pStyle w:val="TableParagraph"/>
              <w:spacing w:before="71"/>
              <w:ind w:left="78"/>
              <w:jc w:val="both"/>
              <w:rPr>
                <w:rFonts w:ascii="Arial"/>
                <w:i/>
                <w:iCs/>
                <w:sz w:val="18"/>
                <w:szCs w:val="18"/>
              </w:rPr>
            </w:pPr>
            <w:r w:rsidRPr="7B7EEFC2">
              <w:rPr>
                <w:rFonts w:ascii="Arial"/>
                <w:i/>
                <w:iCs/>
                <w:sz w:val="18"/>
                <w:szCs w:val="18"/>
              </w:rPr>
              <w:t xml:space="preserve">Carga de fichero Excel con </w:t>
            </w:r>
            <w:r w:rsidR="7416A531" w:rsidRPr="7B7EEFC2">
              <w:rPr>
                <w:rFonts w:ascii="Arial"/>
                <w:i/>
                <w:iCs/>
                <w:sz w:val="18"/>
                <w:szCs w:val="18"/>
              </w:rPr>
              <w:t xml:space="preserve">el archivo </w:t>
            </w:r>
            <w:r w:rsidR="7416A531" w:rsidRPr="7B7EEFC2">
              <w:rPr>
                <w:rFonts w:ascii="Arial"/>
                <w:i/>
                <w:iCs/>
                <w:sz w:val="18"/>
                <w:szCs w:val="18"/>
              </w:rPr>
              <w:t>‘</w:t>
            </w:r>
            <w:r w:rsidR="7416A531" w:rsidRPr="7B7EEFC2">
              <w:rPr>
                <w:rFonts w:ascii="Arial"/>
                <w:i/>
                <w:iCs/>
                <w:sz w:val="18"/>
                <w:szCs w:val="18"/>
              </w:rPr>
              <w:t>Carga_MercanciasPeligrosas.xlsx</w:t>
            </w:r>
            <w:r w:rsidR="7416A531" w:rsidRPr="7B7EEFC2">
              <w:rPr>
                <w:rFonts w:ascii="Arial"/>
                <w:i/>
                <w:iCs/>
                <w:sz w:val="18"/>
                <w:szCs w:val="18"/>
              </w:rPr>
              <w:t>’</w:t>
            </w:r>
            <w:r w:rsidR="7416A531" w:rsidRPr="7B7EEFC2">
              <w:rPr>
                <w:rFonts w:ascii="Arial"/>
                <w:i/>
                <w:iCs/>
                <w:sz w:val="18"/>
                <w:szCs w:val="18"/>
              </w:rPr>
              <w:t xml:space="preserve"> de modelo     </w:t>
            </w:r>
            <w:r w:rsidR="72F01ADB" w:rsidRPr="7B7EEFC2">
              <w:rPr>
                <w:rFonts w:ascii="Arial"/>
                <w:i/>
                <w:iCs/>
                <w:sz w:val="18"/>
                <w:szCs w:val="18"/>
              </w:rPr>
              <w:t xml:space="preserve"> </w:t>
            </w:r>
            <w:commentRangeStart w:id="86"/>
            <w:commentRangeStart w:id="87"/>
            <w:r w:rsidR="72F01ADB" w:rsidRPr="7B7EEFC2">
              <w:rPr>
                <w:rFonts w:ascii="Arial"/>
                <w:i/>
                <w:iCs/>
                <w:sz w:val="18"/>
                <w:szCs w:val="18"/>
              </w:rPr>
              <w:t xml:space="preserve">  </w:t>
            </w:r>
            <w:commentRangeEnd w:id="86"/>
            <w:r>
              <w:commentReference w:id="86"/>
            </w:r>
            <w:commentRangeEnd w:id="87"/>
            <w:r>
              <w:commentReference w:id="87"/>
            </w:r>
          </w:p>
          <w:p w14:paraId="307A7C42" w14:textId="04C7C641" w:rsidR="00252658" w:rsidRPr="00CA7BC7" w:rsidRDefault="00252658" w:rsidP="005738CD">
            <w:pPr>
              <w:pStyle w:val="TableParagraph"/>
              <w:spacing w:before="144"/>
              <w:ind w:left="78"/>
              <w:jc w:val="both"/>
              <w:rPr>
                <w:sz w:val="18"/>
                <w:szCs w:val="18"/>
              </w:rPr>
            </w:pPr>
            <w:r w:rsidRPr="00CA7BC7">
              <w:rPr>
                <w:sz w:val="18"/>
                <w:szCs w:val="18"/>
              </w:rPr>
              <w:t>Dado</w:t>
            </w:r>
            <w:r w:rsidRPr="00CA7BC7">
              <w:rPr>
                <w:spacing w:val="-1"/>
                <w:sz w:val="18"/>
                <w:szCs w:val="18"/>
              </w:rPr>
              <w:t xml:space="preserve"> </w:t>
            </w:r>
            <w:r w:rsidRPr="00CA7BC7">
              <w:rPr>
                <w:sz w:val="18"/>
                <w:szCs w:val="18"/>
              </w:rPr>
              <w:t>un usuario que se encuentra en la vista</w:t>
            </w:r>
            <w:r w:rsidRPr="00CA7BC7">
              <w:rPr>
                <w:spacing w:val="-1"/>
                <w:sz w:val="18"/>
                <w:szCs w:val="18"/>
              </w:rPr>
              <w:t xml:space="preserve"> </w:t>
            </w:r>
            <w:r w:rsidRPr="00CA7BC7">
              <w:rPr>
                <w:sz w:val="18"/>
                <w:szCs w:val="18"/>
              </w:rPr>
              <w:t>'</w:t>
            </w:r>
            <w:r w:rsidR="67058419" w:rsidRPr="00CA7BC7">
              <w:rPr>
                <w:sz w:val="18"/>
                <w:szCs w:val="18"/>
              </w:rPr>
              <w:t>M</w:t>
            </w:r>
            <w:r w:rsidRPr="00CA7BC7">
              <w:rPr>
                <w:sz w:val="18"/>
                <w:szCs w:val="18"/>
              </w:rPr>
              <w:t xml:space="preserve">ercancías </w:t>
            </w:r>
            <w:r w:rsidR="67058419" w:rsidRPr="00CA7BC7">
              <w:rPr>
                <w:sz w:val="18"/>
                <w:szCs w:val="18"/>
              </w:rPr>
              <w:t>p</w:t>
            </w:r>
            <w:r w:rsidRPr="00CA7BC7">
              <w:rPr>
                <w:sz w:val="18"/>
                <w:szCs w:val="18"/>
              </w:rPr>
              <w:t>eligrosas'</w:t>
            </w:r>
          </w:p>
          <w:p w14:paraId="3F42E64E" w14:textId="63E094EE" w:rsidR="00252658" w:rsidRPr="00CA7BC7" w:rsidRDefault="00252658" w:rsidP="005738CD">
            <w:pPr>
              <w:pStyle w:val="TableParagraph"/>
              <w:spacing w:before="143"/>
              <w:ind w:left="78" w:right="199"/>
              <w:jc w:val="both"/>
              <w:rPr>
                <w:sz w:val="18"/>
                <w:szCs w:val="18"/>
              </w:rPr>
            </w:pPr>
            <w:r w:rsidRPr="00CA7BC7">
              <w:rPr>
                <w:sz w:val="18"/>
                <w:szCs w:val="18"/>
              </w:rPr>
              <w:t xml:space="preserve">Cuando </w:t>
            </w:r>
            <w:r w:rsidR="21C7029A" w:rsidRPr="00CA7BC7">
              <w:rPr>
                <w:sz w:val="18"/>
                <w:szCs w:val="18"/>
              </w:rPr>
              <w:t xml:space="preserve">el usuario </w:t>
            </w:r>
            <w:r w:rsidR="21F9D26B" w:rsidRPr="00CA7BC7">
              <w:rPr>
                <w:sz w:val="18"/>
                <w:szCs w:val="18"/>
              </w:rPr>
              <w:t xml:space="preserve">se encuentra en la subpestaña Entrada/Salida y </w:t>
            </w:r>
            <w:r w:rsidRPr="00CA7BC7">
              <w:rPr>
                <w:sz w:val="18"/>
                <w:szCs w:val="18"/>
              </w:rPr>
              <w:t>selecciona un fichero con formato apto desde '</w:t>
            </w:r>
            <w:r w:rsidR="6FA54E56" w:rsidRPr="00CA7BC7">
              <w:rPr>
                <w:sz w:val="18"/>
                <w:szCs w:val="18"/>
              </w:rPr>
              <w:t>Descargue un ejemplo de archivo CSV</w:t>
            </w:r>
            <w:r w:rsidRPr="00CA7BC7">
              <w:rPr>
                <w:sz w:val="18"/>
                <w:szCs w:val="18"/>
              </w:rPr>
              <w:t>' y con el botón '</w:t>
            </w:r>
            <w:r w:rsidR="350C892A" w:rsidRPr="00CA7BC7">
              <w:rPr>
                <w:sz w:val="18"/>
                <w:szCs w:val="18"/>
              </w:rPr>
              <w:t>Adjuntar</w:t>
            </w:r>
            <w:r w:rsidRPr="00CA7BC7">
              <w:rPr>
                <w:sz w:val="18"/>
                <w:szCs w:val="18"/>
              </w:rPr>
              <w:t>'</w:t>
            </w:r>
            <w:r w:rsidRPr="00CA7BC7">
              <w:rPr>
                <w:spacing w:val="-39"/>
                <w:sz w:val="18"/>
                <w:szCs w:val="18"/>
              </w:rPr>
              <w:t xml:space="preserve"> </w:t>
            </w:r>
            <w:r w:rsidRPr="00CA7BC7">
              <w:rPr>
                <w:sz w:val="18"/>
                <w:szCs w:val="18"/>
              </w:rPr>
              <w:t>se confirma</w:t>
            </w:r>
            <w:r w:rsidR="5BC4EDB7" w:rsidRPr="00CA7BC7">
              <w:rPr>
                <w:sz w:val="18"/>
                <w:szCs w:val="18"/>
              </w:rPr>
              <w:t xml:space="preserve"> la carga</w:t>
            </w:r>
          </w:p>
          <w:p w14:paraId="32B5F0E2" w14:textId="77777777" w:rsidR="00252658" w:rsidRPr="00CA7BC7" w:rsidRDefault="00252658" w:rsidP="005738CD">
            <w:pPr>
              <w:pStyle w:val="TableParagraph"/>
              <w:spacing w:before="7"/>
              <w:jc w:val="both"/>
              <w:rPr>
                <w:sz w:val="18"/>
                <w:szCs w:val="18"/>
              </w:rPr>
            </w:pPr>
          </w:p>
          <w:p w14:paraId="4098556B" w14:textId="340F044F" w:rsidR="00252658" w:rsidRPr="00CA7BC7" w:rsidRDefault="00252658" w:rsidP="6C5DC817">
            <w:pPr>
              <w:pStyle w:val="TableParagraph"/>
              <w:ind w:left="78"/>
              <w:jc w:val="both"/>
              <w:rPr>
                <w:sz w:val="18"/>
                <w:szCs w:val="18"/>
              </w:rPr>
            </w:pPr>
            <w:r w:rsidRPr="6C5DC817">
              <w:rPr>
                <w:sz w:val="18"/>
                <w:szCs w:val="18"/>
              </w:rPr>
              <w:t>Entonces: se rellena la carga en pantalla con la información proporcionada por el fichero</w:t>
            </w:r>
          </w:p>
          <w:p w14:paraId="08E6E70C" w14:textId="5664C555" w:rsidR="00252658" w:rsidRPr="00CA7BC7" w:rsidRDefault="00252658" w:rsidP="005738CD">
            <w:pPr>
              <w:pStyle w:val="TableParagraph"/>
              <w:ind w:left="78"/>
              <w:jc w:val="both"/>
              <w:rPr>
                <w:sz w:val="18"/>
                <w:szCs w:val="18"/>
              </w:rPr>
            </w:pPr>
          </w:p>
        </w:tc>
      </w:tr>
      <w:tr w:rsidR="00252658" w:rsidRPr="00CA7BC7" w14:paraId="0D72D4EC" w14:textId="77777777" w:rsidTr="1FDAB271">
        <w:trPr>
          <w:trHeight w:val="2235"/>
        </w:trPr>
        <w:tc>
          <w:tcPr>
            <w:tcW w:w="1404" w:type="dxa"/>
            <w:tcBorders>
              <w:left w:val="single" w:sz="4" w:space="0" w:color="C1C6D0"/>
              <w:bottom w:val="single" w:sz="6" w:space="0" w:color="C1C6D0"/>
              <w:right w:val="single" w:sz="6" w:space="0" w:color="C1C6D0"/>
            </w:tcBorders>
          </w:tcPr>
          <w:p w14:paraId="37F348E0" w14:textId="14CEB502" w:rsidR="00252658" w:rsidRPr="00CA7BC7" w:rsidRDefault="00252658" w:rsidP="7B7EEFC2">
            <w:pPr>
              <w:pStyle w:val="TableParagraph"/>
              <w:spacing w:before="71"/>
              <w:ind w:left="77"/>
              <w:rPr>
                <w:rFonts w:ascii="Arial"/>
                <w:i/>
                <w:iCs/>
                <w:sz w:val="18"/>
                <w:szCs w:val="18"/>
              </w:rPr>
            </w:pPr>
            <w:r w:rsidRPr="7B7EEFC2">
              <w:rPr>
                <w:rFonts w:ascii="Arial"/>
                <w:i/>
                <w:iCs/>
                <w:sz w:val="18"/>
                <w:szCs w:val="18"/>
              </w:rPr>
              <w:t>Escenario</w:t>
            </w:r>
            <w:r w:rsidR="17A0A6AC" w:rsidRPr="7B7EEFC2">
              <w:rPr>
                <w:rFonts w:ascii="Arial"/>
                <w:i/>
                <w:iCs/>
                <w:sz w:val="18"/>
                <w:szCs w:val="18"/>
              </w:rPr>
              <w:t xml:space="preserve"> 2</w:t>
            </w:r>
          </w:p>
        </w:tc>
        <w:tc>
          <w:tcPr>
            <w:tcW w:w="6957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0B3F8907" w14:textId="77777777" w:rsidR="00252658" w:rsidRPr="00CA7BC7" w:rsidRDefault="00252658" w:rsidP="005738CD">
            <w:pPr>
              <w:pStyle w:val="TableParagraph"/>
              <w:spacing w:before="71"/>
              <w:ind w:left="78"/>
              <w:jc w:val="both"/>
              <w:rPr>
                <w:rFonts w:ascii="Arial"/>
                <w:i/>
                <w:sz w:val="18"/>
                <w:szCs w:val="18"/>
              </w:rPr>
            </w:pPr>
            <w:r w:rsidRPr="00CA7BC7">
              <w:rPr>
                <w:rFonts w:ascii="Arial"/>
                <w:i/>
                <w:sz w:val="18"/>
                <w:szCs w:val="18"/>
              </w:rPr>
              <w:t>Carga de fichero Excel con un formato no compatible</w:t>
            </w:r>
          </w:p>
          <w:p w14:paraId="3DFA730E" w14:textId="77777777" w:rsidR="00424659" w:rsidRPr="00CA7BC7" w:rsidRDefault="67058419" w:rsidP="005738CD">
            <w:pPr>
              <w:pStyle w:val="TableParagraph"/>
              <w:spacing w:before="144"/>
              <w:ind w:left="78"/>
              <w:jc w:val="both"/>
              <w:rPr>
                <w:sz w:val="18"/>
                <w:szCs w:val="18"/>
              </w:rPr>
            </w:pPr>
            <w:r w:rsidRPr="00CA7BC7">
              <w:rPr>
                <w:sz w:val="18"/>
                <w:szCs w:val="18"/>
              </w:rPr>
              <w:t>Dado</w:t>
            </w:r>
            <w:r w:rsidRPr="00CA7BC7">
              <w:rPr>
                <w:spacing w:val="-1"/>
                <w:sz w:val="18"/>
                <w:szCs w:val="18"/>
              </w:rPr>
              <w:t xml:space="preserve"> </w:t>
            </w:r>
            <w:r w:rsidRPr="00CA7BC7">
              <w:rPr>
                <w:sz w:val="18"/>
                <w:szCs w:val="18"/>
              </w:rPr>
              <w:t>un usuario que se encuentra en la vista</w:t>
            </w:r>
            <w:r w:rsidRPr="00CA7BC7">
              <w:rPr>
                <w:spacing w:val="-1"/>
                <w:sz w:val="18"/>
                <w:szCs w:val="18"/>
              </w:rPr>
              <w:t xml:space="preserve"> </w:t>
            </w:r>
            <w:r w:rsidRPr="00CA7BC7">
              <w:rPr>
                <w:sz w:val="18"/>
                <w:szCs w:val="18"/>
              </w:rPr>
              <w:t>'Mercancías peligrosas'</w:t>
            </w:r>
          </w:p>
          <w:p w14:paraId="6A0CDE5E" w14:textId="1BCDA4D4" w:rsidR="00252658" w:rsidRPr="00CA7BC7" w:rsidRDefault="00252658" w:rsidP="68842863">
            <w:pPr>
              <w:pStyle w:val="TableParagraph"/>
              <w:spacing w:before="143"/>
              <w:ind w:left="78" w:right="203"/>
              <w:jc w:val="both"/>
              <w:rPr>
                <w:sz w:val="18"/>
                <w:szCs w:val="18"/>
              </w:rPr>
            </w:pPr>
            <w:r w:rsidRPr="00CA7BC7">
              <w:rPr>
                <w:sz w:val="18"/>
                <w:szCs w:val="18"/>
              </w:rPr>
              <w:t>Cuand</w:t>
            </w:r>
            <w:r w:rsidR="6CEF18B9" w:rsidRPr="00CA7BC7">
              <w:rPr>
                <w:sz w:val="18"/>
                <w:szCs w:val="18"/>
              </w:rPr>
              <w:t xml:space="preserve">o </w:t>
            </w:r>
          </w:p>
          <w:p w14:paraId="2D33E02A" w14:textId="4D190F5D" w:rsidR="00252658" w:rsidRPr="00CA7BC7" w:rsidRDefault="6CEF18B9" w:rsidP="005738CD">
            <w:pPr>
              <w:pStyle w:val="TableParagraph"/>
              <w:spacing w:before="143"/>
              <w:ind w:left="78" w:right="203"/>
              <w:jc w:val="both"/>
              <w:rPr>
                <w:sz w:val="18"/>
                <w:szCs w:val="18"/>
              </w:rPr>
            </w:pPr>
            <w:r w:rsidRPr="68842863">
              <w:rPr>
                <w:sz w:val="18"/>
                <w:szCs w:val="18"/>
              </w:rPr>
              <w:t xml:space="preserve">el usuario se encuentra en la subpestaña Entrada/Salida y selecciona un fichero con formato no compatible desde 'Descargue un ejemplo de archivo </w:t>
            </w:r>
            <w:del w:id="88" w:author="Martín Andrés Gutiérrez López" w:date="2024-09-06T01:22:00Z" w16du:dateUtc="2024-09-06T06:22:00Z">
              <w:r w:rsidRPr="00976645" w:rsidDel="00976645">
                <w:rPr>
                  <w:sz w:val="18"/>
                  <w:szCs w:val="18"/>
                  <w:highlight w:val="yellow"/>
                  <w:rPrChange w:id="89" w:author="Martín Andrés Gutiérrez López" w:date="2024-09-06T01:22:00Z" w16du:dateUtc="2024-09-06T06:22:00Z">
                    <w:rPr>
                      <w:sz w:val="18"/>
                      <w:szCs w:val="18"/>
                    </w:rPr>
                  </w:rPrChange>
                </w:rPr>
                <w:delText>CSV</w:delText>
              </w:r>
            </w:del>
            <w:ins w:id="90" w:author="Martín Andrés Gutiérrez López" w:date="2024-09-06T01:22:00Z" w16du:dateUtc="2024-09-06T06:22:00Z">
              <w:r w:rsidR="00976645" w:rsidRPr="00976645">
                <w:rPr>
                  <w:sz w:val="18"/>
                  <w:szCs w:val="18"/>
                  <w:highlight w:val="yellow"/>
                  <w:rPrChange w:id="91" w:author="Martín Andrés Gutiérrez López" w:date="2024-09-06T01:22:00Z" w16du:dateUtc="2024-09-06T06:22:00Z">
                    <w:rPr>
                      <w:sz w:val="18"/>
                      <w:szCs w:val="18"/>
                    </w:rPr>
                  </w:rPrChange>
                </w:rPr>
                <w:t>XLS</w:t>
              </w:r>
            </w:ins>
            <w:r w:rsidRPr="00976645">
              <w:rPr>
                <w:sz w:val="18"/>
                <w:szCs w:val="18"/>
                <w:highlight w:val="yellow"/>
                <w:rPrChange w:id="92" w:author="Martín Andrés Gutiérrez López" w:date="2024-09-06T01:22:00Z" w16du:dateUtc="2024-09-06T06:22:00Z">
                  <w:rPr>
                    <w:sz w:val="18"/>
                    <w:szCs w:val="18"/>
                  </w:rPr>
                </w:rPrChange>
              </w:rPr>
              <w:t>'</w:t>
            </w:r>
            <w:r w:rsidRPr="68842863">
              <w:rPr>
                <w:sz w:val="18"/>
                <w:szCs w:val="18"/>
              </w:rPr>
              <w:t xml:space="preserve"> y con el botón 'Adjuntar' se confirma la carga</w:t>
            </w:r>
          </w:p>
          <w:p w14:paraId="5A6A3DF3" w14:textId="77777777" w:rsidR="00252658" w:rsidRPr="00CA7BC7" w:rsidRDefault="00252658" w:rsidP="005738CD">
            <w:pPr>
              <w:pStyle w:val="TableParagraph"/>
              <w:spacing w:before="7"/>
              <w:jc w:val="both"/>
              <w:rPr>
                <w:sz w:val="18"/>
                <w:szCs w:val="18"/>
              </w:rPr>
            </w:pPr>
          </w:p>
          <w:p w14:paraId="516AC765" w14:textId="611E413B" w:rsidR="00252658" w:rsidRPr="00CA7BC7" w:rsidRDefault="00252658" w:rsidP="6C5DC817">
            <w:pPr>
              <w:pStyle w:val="TableParagraph"/>
              <w:ind w:left="78"/>
              <w:jc w:val="both"/>
              <w:rPr>
                <w:del w:id="93" w:author="julimar8a" w:date="2024-07-18T04:05:00Z" w16du:dateUtc="2024-07-18T04:05:58Z"/>
                <w:sz w:val="18"/>
                <w:szCs w:val="18"/>
              </w:rPr>
            </w:pPr>
            <w:r w:rsidRPr="1FDAB271">
              <w:rPr>
                <w:sz w:val="18"/>
                <w:szCs w:val="18"/>
              </w:rPr>
              <w:t xml:space="preserve">Entonces: se muestra el mensaje de error de carga en la vista </w:t>
            </w:r>
            <w:r w:rsidRPr="1FDAB271">
              <w:rPr>
                <w:color w:val="0052CC"/>
                <w:sz w:val="18"/>
                <w:szCs w:val="18"/>
              </w:rPr>
              <w:t>E0008</w:t>
            </w:r>
          </w:p>
          <w:p w14:paraId="38D7786E" w14:textId="1234E52C" w:rsidR="00252658" w:rsidRPr="00CA7BC7" w:rsidRDefault="00252658" w:rsidP="6C5DC817">
            <w:pPr>
              <w:pStyle w:val="TableParagraph"/>
              <w:ind w:left="78"/>
              <w:jc w:val="both"/>
              <w:rPr>
                <w:color w:val="0052CC"/>
                <w:sz w:val="18"/>
                <w:szCs w:val="18"/>
              </w:rPr>
            </w:pPr>
          </w:p>
        </w:tc>
      </w:tr>
      <w:tr w:rsidR="6C5DC817" w14:paraId="00262427" w14:textId="77777777" w:rsidTr="1FDAB271">
        <w:trPr>
          <w:trHeight w:val="869"/>
        </w:trPr>
        <w:tc>
          <w:tcPr>
            <w:tcW w:w="1404" w:type="dxa"/>
            <w:tcBorders>
              <w:left w:val="single" w:sz="4" w:space="0" w:color="C1C6D0"/>
              <w:bottom w:val="single" w:sz="6" w:space="0" w:color="C1C6D0"/>
              <w:right w:val="single" w:sz="6" w:space="0" w:color="C1C6D0"/>
            </w:tcBorders>
            <w:shd w:val="clear" w:color="auto" w:fill="44546A" w:themeFill="text2"/>
          </w:tcPr>
          <w:p w14:paraId="3EF32D18" w14:textId="1FA69280" w:rsidR="6C5DC817" w:rsidRDefault="5A3E9142">
            <w:pPr>
              <w:pStyle w:val="TableParagraph"/>
              <w:spacing w:before="106" w:line="247" w:lineRule="auto"/>
              <w:ind w:left="-90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pPrChange w:id="94" w:author="julimar8a" w:date="2024-04-23T03:03:00Z">
                <w:pPr>
                  <w:pStyle w:val="TableParagraph"/>
                  <w:spacing w:before="106" w:line="247" w:lineRule="auto"/>
                  <w:ind w:left="-90"/>
                  <w:jc w:val="center"/>
                </w:pPr>
              </w:pPrChange>
            </w:pPr>
            <w:r w:rsidRPr="4A42A66C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Criterio de aceptación </w:t>
            </w:r>
            <w:r w:rsidR="72676A35" w:rsidRPr="4A42A66C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6957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44546A" w:themeFill="text2"/>
          </w:tcPr>
          <w:p w14:paraId="5D9C8F9D" w14:textId="2CBCA9A5" w:rsidR="6C5DC817" w:rsidRDefault="173349BC">
            <w:pPr>
              <w:pStyle w:val="TableParagraph"/>
              <w:spacing w:before="106" w:line="247" w:lineRule="auto"/>
              <w:ind w:right="415"/>
              <w:rPr>
                <w:rFonts w:ascii="Arial" w:eastAsia="Arial" w:hAnsi="Arial" w:cs="Arial"/>
                <w:b/>
                <w:bCs/>
                <w:color w:val="FFFFFF" w:themeColor="background1"/>
                <w:sz w:val="19"/>
                <w:szCs w:val="19"/>
              </w:rPr>
              <w:pPrChange w:id="95" w:author="julimar8a" w:date="2024-04-23T03:03:00Z">
                <w:pPr>
                  <w:pStyle w:val="TableParagraph"/>
                  <w:spacing w:before="106" w:line="247" w:lineRule="auto"/>
                  <w:ind w:right="415"/>
                  <w:jc w:val="center"/>
                </w:pPr>
              </w:pPrChange>
            </w:pPr>
            <w:r w:rsidRPr="7B7EEFC2">
              <w:rPr>
                <w:rFonts w:ascii="Arial" w:eastAsia="Arial" w:hAnsi="Arial" w:cs="Arial"/>
                <w:b/>
                <w:bCs/>
                <w:color w:val="FFFFFF" w:themeColor="background1"/>
                <w:sz w:val="19"/>
                <w:szCs w:val="19"/>
              </w:rPr>
              <w:t>El sistema debe permitir agregar registros en las grillas de las subpestañas</w:t>
            </w:r>
            <w:r w:rsidR="7DDB2118" w:rsidRPr="7B7EEFC2">
              <w:rPr>
                <w:rFonts w:ascii="Arial" w:eastAsia="Arial" w:hAnsi="Arial" w:cs="Arial"/>
                <w:b/>
                <w:bCs/>
                <w:color w:val="FFFFFF" w:themeColor="background1"/>
                <w:sz w:val="19"/>
                <w:szCs w:val="19"/>
              </w:rPr>
              <w:t xml:space="preserve"> cuando cumplen las condiciones de agregación</w:t>
            </w:r>
          </w:p>
        </w:tc>
      </w:tr>
      <w:tr w:rsidR="6C5DC817" w14:paraId="1311BA3E" w14:textId="77777777" w:rsidTr="1FDAB271">
        <w:trPr>
          <w:trHeight w:val="300"/>
        </w:trPr>
        <w:tc>
          <w:tcPr>
            <w:tcW w:w="1404" w:type="dxa"/>
            <w:tcBorders>
              <w:left w:val="single" w:sz="4" w:space="0" w:color="C1C6D0"/>
              <w:bottom w:val="single" w:sz="6" w:space="0" w:color="C1C6D0"/>
              <w:right w:val="single" w:sz="6" w:space="0" w:color="C1C6D0"/>
            </w:tcBorders>
          </w:tcPr>
          <w:p w14:paraId="763D6A09" w14:textId="77777777" w:rsidR="68E9762C" w:rsidRDefault="68E9762C" w:rsidP="7B7EEFC2">
            <w:pPr>
              <w:pStyle w:val="TableParagraph"/>
              <w:spacing w:before="71"/>
              <w:ind w:left="77"/>
              <w:rPr>
                <w:rFonts w:ascii="Arial" w:hAnsi="Arial"/>
                <w:i/>
                <w:iCs/>
                <w:sz w:val="18"/>
                <w:szCs w:val="18"/>
              </w:rPr>
            </w:pPr>
            <w:r w:rsidRPr="7B7EEFC2">
              <w:rPr>
                <w:rFonts w:ascii="Arial" w:hAnsi="Arial"/>
                <w:i/>
                <w:iCs/>
                <w:sz w:val="18"/>
                <w:szCs w:val="18"/>
              </w:rPr>
              <w:t>Descripción</w:t>
            </w:r>
          </w:p>
          <w:p w14:paraId="58890901" w14:textId="657371CA" w:rsidR="6C5DC817" w:rsidRDefault="6C5DC817" w:rsidP="7B7EEFC2">
            <w:pPr>
              <w:pStyle w:val="TableParagraph"/>
              <w:rPr>
                <w:rFonts w:ascii="Arial"/>
                <w:i/>
                <w:iCs/>
                <w:sz w:val="18"/>
                <w:szCs w:val="18"/>
              </w:rPr>
            </w:pPr>
          </w:p>
        </w:tc>
        <w:tc>
          <w:tcPr>
            <w:tcW w:w="6957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49921468" w14:textId="6B4EDC91" w:rsidR="68E9762C" w:rsidRDefault="68E9762C" w:rsidP="6C5DC817">
            <w:pPr>
              <w:pStyle w:val="TableParagraph"/>
              <w:jc w:val="both"/>
            </w:pPr>
            <w:r w:rsidRPr="6C5DC817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Se comprobará cómo reacciona el sistema al agregar registros en las subpestañas</w:t>
            </w:r>
          </w:p>
        </w:tc>
      </w:tr>
      <w:tr w:rsidR="6C5DC817" w14:paraId="2559FE34" w14:textId="77777777" w:rsidTr="1FDAB271">
        <w:trPr>
          <w:trHeight w:val="492"/>
        </w:trPr>
        <w:tc>
          <w:tcPr>
            <w:tcW w:w="1404" w:type="dxa"/>
            <w:tcBorders>
              <w:left w:val="single" w:sz="4" w:space="0" w:color="C1C6D0"/>
              <w:bottom w:val="single" w:sz="6" w:space="0" w:color="C1C6D0"/>
              <w:right w:val="single" w:sz="6" w:space="0" w:color="C1C6D0"/>
            </w:tcBorders>
          </w:tcPr>
          <w:p w14:paraId="529CC128" w14:textId="10E1CB2A" w:rsidR="68E9762C" w:rsidRDefault="68E9762C" w:rsidP="7B7EEFC2">
            <w:pPr>
              <w:pStyle w:val="TableParagraph"/>
              <w:spacing w:before="71"/>
              <w:ind w:left="77"/>
              <w:rPr>
                <w:rFonts w:ascii="Arial"/>
                <w:i/>
                <w:iCs/>
                <w:sz w:val="18"/>
                <w:szCs w:val="18"/>
              </w:rPr>
            </w:pPr>
            <w:r w:rsidRPr="7B7EEFC2">
              <w:rPr>
                <w:rFonts w:ascii="Arial"/>
                <w:i/>
                <w:iCs/>
                <w:sz w:val="18"/>
                <w:szCs w:val="18"/>
              </w:rPr>
              <w:t>Escenario 1</w:t>
            </w:r>
          </w:p>
          <w:p w14:paraId="3242C8A3" w14:textId="25270F1B" w:rsidR="6C5DC817" w:rsidRDefault="6C5DC817" w:rsidP="7B7EEFC2">
            <w:pPr>
              <w:pStyle w:val="TableParagraph"/>
              <w:rPr>
                <w:rFonts w:ascii="Arial"/>
                <w:i/>
                <w:iCs/>
                <w:sz w:val="18"/>
                <w:szCs w:val="18"/>
              </w:rPr>
            </w:pPr>
          </w:p>
        </w:tc>
        <w:tc>
          <w:tcPr>
            <w:tcW w:w="6957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74042EE1" w14:textId="15EFAF93" w:rsidR="68E9762C" w:rsidRDefault="68E9762C">
            <w:pPr>
              <w:pStyle w:val="TableParagraph"/>
              <w:spacing w:before="71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pPrChange w:id="96" w:author="julimar8a" w:date="2024-04-23T03:03:00Z">
                <w:pPr>
                  <w:pStyle w:val="TableParagraph"/>
                  <w:spacing w:before="71"/>
                  <w:jc w:val="center"/>
                </w:pPr>
              </w:pPrChange>
            </w:pPr>
            <w:r w:rsidRPr="7B7EEFC2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Intento de agregar registros faltando algún campo obligatorio en las subpestañas de </w:t>
            </w:r>
            <w:r w:rsidR="22088495" w:rsidRPr="7B7EEFC2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Mercancía peligrosa</w:t>
            </w:r>
          </w:p>
          <w:p w14:paraId="443A68A4" w14:textId="619D26FF" w:rsidR="68E9762C" w:rsidRDefault="47675352" w:rsidP="7B7EEFC2">
            <w:pPr>
              <w:pStyle w:val="TableParagraph"/>
              <w:spacing w:before="143"/>
              <w:ind w:left="78" w:right="331"/>
              <w:rPr>
                <w:rFonts w:ascii="Arial" w:eastAsia="Arial" w:hAnsi="Arial" w:cs="Arial"/>
                <w:color w:val="D13438"/>
                <w:sz w:val="20"/>
                <w:szCs w:val="20"/>
              </w:rPr>
            </w:pPr>
            <w:r w:rsidRPr="7B7EEFC2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Dado</w:t>
            </w:r>
            <w:r w:rsidRPr="7B7EEF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un usuario que se encuentra en la pestaña Mercancía peligrosa y en las subpestañas: Entrada/Salida</w:t>
            </w:r>
            <w:r w:rsidRPr="7B7EEFC2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="0887BAA2" w:rsidRPr="7B7EEFC2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W</w:t>
            </w:r>
            <w:r w:rsidRPr="7B7EEFC2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ireframe</w:t>
            </w:r>
            <w:proofErr w:type="spellEnd"/>
            <w:r w:rsidRPr="7B7EEFC2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2)</w:t>
            </w:r>
            <w:r w:rsidR="124C8745" w:rsidRPr="7B7EEFC2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, e</w:t>
            </w:r>
            <w:r w:rsidRPr="7B7EEF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scog</w:t>
            </w:r>
            <w:r w:rsidR="39B7229F" w:rsidRPr="7B7EEF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</w:t>
            </w:r>
            <w:r w:rsidRPr="7B7EEF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la acción Agregar para añadir un registro faltando algún campo obligatorio</w:t>
            </w:r>
            <w:r w:rsidR="1AF3D4B3" w:rsidRPr="7B7EEF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200EF88" w:rsidRPr="7B7EEF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</w:t>
            </w:r>
            <w:r w:rsidR="1AF3D4B3" w:rsidRPr="7B7EEF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validaciones de acuerdo a lo definido en el mapeo funcional</w:t>
            </w:r>
            <w:r w:rsidRPr="7B7EEF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  <w:p w14:paraId="4F7F1E8B" w14:textId="48FEBFE4" w:rsidR="6C5DC817" w:rsidRDefault="6C5DC817" w:rsidP="7B7EEFC2">
            <w:pPr>
              <w:spacing w:before="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50AEC68F" w14:textId="31A93873" w:rsidR="68E9762C" w:rsidRDefault="68E9762C" w:rsidP="7B7EEFC2">
            <w:pPr>
              <w:pStyle w:val="TableParagraph"/>
              <w:ind w:left="7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B7EEFC2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Cuando</w:t>
            </w:r>
            <w:r w:rsidRPr="7B7EEF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selecciona la acción “Agregar”</w:t>
            </w:r>
          </w:p>
          <w:p w14:paraId="1383B805" w14:textId="2103F4C5" w:rsidR="68E9762C" w:rsidRDefault="68E9762C" w:rsidP="7B7EEFC2">
            <w:pPr>
              <w:pStyle w:val="TableParagraph"/>
              <w:spacing w:before="143"/>
              <w:ind w:left="78"/>
              <w:rPr>
                <w:rFonts w:ascii="Arial" w:eastAsia="Arial" w:hAnsi="Arial" w:cs="Arial"/>
                <w:color w:val="0052CC"/>
                <w:sz w:val="20"/>
                <w:szCs w:val="20"/>
              </w:rPr>
            </w:pPr>
            <w:r w:rsidRPr="7B7EEFC2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Entonces</w:t>
            </w:r>
            <w:r w:rsidRPr="7B7EEF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: no se realiza la operación y se muestra un mensaje de error </w:t>
            </w:r>
            <w:r w:rsidRPr="7B7EEFC2">
              <w:rPr>
                <w:rFonts w:ascii="Arial" w:eastAsia="Arial" w:hAnsi="Arial" w:cs="Arial"/>
                <w:color w:val="0052CC"/>
                <w:sz w:val="20"/>
                <w:szCs w:val="20"/>
              </w:rPr>
              <w:t>E0001</w:t>
            </w:r>
          </w:p>
          <w:p w14:paraId="1E36CD6E" w14:textId="068DB2B2" w:rsidR="6C5DC817" w:rsidRDefault="2BA4259C" w:rsidP="4A42A66C">
            <w:pPr>
              <w:pStyle w:val="TableParagraph"/>
              <w:jc w:val="both"/>
              <w:rPr>
                <w:rFonts w:ascii="Arial"/>
                <w:i/>
                <w:iCs/>
                <w:sz w:val="18"/>
                <w:szCs w:val="18"/>
              </w:rPr>
            </w:pPr>
            <w:ins w:id="97" w:author="julimar8a" w:date="2024-04-24T20:14:00Z">
              <w:r w:rsidRPr="4A42A66C">
                <w:rPr>
                  <w:rFonts w:ascii="Arial"/>
                  <w:i/>
                  <w:iCs/>
                  <w:sz w:val="18"/>
                  <w:szCs w:val="18"/>
                </w:rPr>
                <w:t xml:space="preserve"> </w:t>
              </w:r>
            </w:ins>
          </w:p>
        </w:tc>
      </w:tr>
      <w:tr w:rsidR="6C5DC817" w14:paraId="3F604858" w14:textId="77777777" w:rsidTr="1FDAB271">
        <w:trPr>
          <w:trHeight w:val="765"/>
        </w:trPr>
        <w:tc>
          <w:tcPr>
            <w:tcW w:w="1404" w:type="dxa"/>
            <w:tcBorders>
              <w:left w:val="single" w:sz="4" w:space="0" w:color="C1C6D0"/>
              <w:bottom w:val="single" w:sz="6" w:space="0" w:color="C1C6D0"/>
              <w:right w:val="single" w:sz="6" w:space="0" w:color="C1C6D0"/>
            </w:tcBorders>
          </w:tcPr>
          <w:p w14:paraId="4ED511F4" w14:textId="00ABF019" w:rsidR="37C0DD4F" w:rsidRDefault="37C0DD4F" w:rsidP="7B7EEFC2">
            <w:pPr>
              <w:pStyle w:val="TableParagraph"/>
              <w:spacing w:before="71"/>
              <w:ind w:left="77"/>
              <w:rPr>
                <w:rFonts w:ascii="Arial"/>
                <w:i/>
                <w:iCs/>
                <w:sz w:val="18"/>
                <w:szCs w:val="18"/>
              </w:rPr>
            </w:pPr>
            <w:r w:rsidRPr="7B7EEFC2">
              <w:rPr>
                <w:rFonts w:ascii="Arial"/>
                <w:i/>
                <w:iCs/>
                <w:sz w:val="18"/>
                <w:szCs w:val="18"/>
              </w:rPr>
              <w:t>Escenario 2</w:t>
            </w:r>
          </w:p>
        </w:tc>
        <w:tc>
          <w:tcPr>
            <w:tcW w:w="6957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735C2362" w14:textId="4110EA50" w:rsidR="37C0DD4F" w:rsidRDefault="37C0DD4F">
            <w:pPr>
              <w:pStyle w:val="TableParagraph"/>
              <w:spacing w:before="71"/>
              <w:ind w:left="78" w:right="214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pPrChange w:id="98" w:author="julimar8a" w:date="2024-04-23T03:03:00Z">
                <w:pPr>
                  <w:pStyle w:val="TableParagraph"/>
                  <w:spacing w:before="71"/>
                  <w:ind w:left="78" w:right="214"/>
                  <w:jc w:val="center"/>
                </w:pPr>
              </w:pPrChange>
            </w:pPr>
            <w:r w:rsidRPr="7B7EEFC2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Intento de agregar registros en la grilla de las subpestañas de </w:t>
            </w:r>
            <w:r w:rsidR="150618E6" w:rsidRPr="7B7EEFC2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Mercancía peligrosa </w:t>
            </w:r>
            <w:r w:rsidRPr="7B7EEFC2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incumpliendo las limitaciones de longitud y formato en algún campo</w:t>
            </w:r>
          </w:p>
          <w:p w14:paraId="6694412D" w14:textId="3457323B" w:rsidR="6C5DC817" w:rsidRDefault="6C5DC817" w:rsidP="7B7EEFC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211FA849" w14:textId="01739498" w:rsidR="37C0DD4F" w:rsidRDefault="1F3A209C" w:rsidP="7B7EEFC2">
            <w:pPr>
              <w:pStyle w:val="TableParagraph"/>
              <w:ind w:left="78" w:right="315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B7EEFC2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Dado</w:t>
            </w:r>
            <w:r w:rsidRPr="7B7EEF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un usuario que se encuentra en la pestaña </w:t>
            </w:r>
            <w:r w:rsidR="344E275E" w:rsidRPr="7B7EEF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Mercancía peligrosa </w:t>
            </w:r>
            <w:r w:rsidRPr="7B7EEF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y en las subpestañas:   </w:t>
            </w:r>
            <w:r w:rsidR="6EB478EB" w:rsidRPr="7B7EEF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Entrada/Salida</w:t>
            </w:r>
            <w:r w:rsidR="6EB478EB" w:rsidRPr="7B7EEFC2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7B7EEF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escoge la acción Agregar para añadir un registro y en el formulario algún campo incumple reglas de formato o longitud</w:t>
            </w:r>
            <w:r w:rsidR="27A80721" w:rsidRPr="7B7EEF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según definido al mapeo funcional</w:t>
            </w:r>
          </w:p>
          <w:p w14:paraId="56506843" w14:textId="6D384B5F" w:rsidR="6C5DC817" w:rsidRDefault="6C5DC817" w:rsidP="7B7EEFC2">
            <w:pPr>
              <w:spacing w:before="7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63C0A9B3" w14:textId="7F1F19A7" w:rsidR="37C0DD4F" w:rsidRDefault="37C0DD4F" w:rsidP="7B7EEFC2">
            <w:pPr>
              <w:pStyle w:val="TableParagraph"/>
              <w:ind w:left="7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B7EEFC2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Cuando</w:t>
            </w:r>
            <w:r w:rsidRPr="7B7EEF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seleccione “Agregar”</w:t>
            </w:r>
          </w:p>
          <w:p w14:paraId="59813AC7" w14:textId="3AB205EA" w:rsidR="6C5DC817" w:rsidRDefault="6C5DC817" w:rsidP="7B7EEFC2">
            <w:pPr>
              <w:spacing w:before="6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082ABA14" w14:textId="64F066F9" w:rsidR="37C0DD4F" w:rsidRDefault="37C0DD4F" w:rsidP="7B7EEFC2">
            <w:pPr>
              <w:pStyle w:val="TableParagraph"/>
              <w:ind w:left="78"/>
              <w:rPr>
                <w:del w:id="99" w:author="julimar8a" w:date="2024-04-23T04:06:00Z" w16du:dateUtc="2024-04-23T04:06:53Z"/>
                <w:rFonts w:ascii="Arial" w:eastAsia="Arial" w:hAnsi="Arial" w:cs="Arial"/>
                <w:color w:val="0052CC"/>
                <w:sz w:val="20"/>
                <w:szCs w:val="20"/>
              </w:rPr>
            </w:pPr>
            <w:r w:rsidRPr="7B7EEFC2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Entonces</w:t>
            </w:r>
            <w:r w:rsidRPr="7B7EEF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: no se realiza la operación y se muestra un mensaje de error </w:t>
            </w:r>
            <w:r w:rsidRPr="7B7EEFC2">
              <w:rPr>
                <w:rFonts w:ascii="Arial" w:eastAsia="Arial" w:hAnsi="Arial" w:cs="Arial"/>
                <w:color w:val="0052CC"/>
                <w:sz w:val="20"/>
                <w:szCs w:val="20"/>
              </w:rPr>
              <w:t>E0001</w:t>
            </w:r>
          </w:p>
          <w:p w14:paraId="579EEF94" w14:textId="2F66E3DE" w:rsidR="6C5DC817" w:rsidRDefault="6C5DC817" w:rsidP="7B7EEFC2">
            <w:pPr>
              <w:pStyle w:val="TableParagraph"/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6C5DC817" w14:paraId="2E61C014" w14:textId="77777777" w:rsidTr="1FDAB271">
        <w:trPr>
          <w:trHeight w:val="1825"/>
        </w:trPr>
        <w:tc>
          <w:tcPr>
            <w:tcW w:w="1404" w:type="dxa"/>
            <w:tcBorders>
              <w:left w:val="single" w:sz="4" w:space="0" w:color="C1C6D0"/>
              <w:bottom w:val="single" w:sz="6" w:space="0" w:color="C1C6D0"/>
              <w:right w:val="single" w:sz="6" w:space="0" w:color="C1C6D0"/>
            </w:tcBorders>
          </w:tcPr>
          <w:p w14:paraId="5FA20BF6" w14:textId="6371F9E0" w:rsidR="37C0DD4F" w:rsidRDefault="37C0DD4F" w:rsidP="7B7EEFC2">
            <w:pPr>
              <w:pStyle w:val="TableParagraph"/>
              <w:spacing w:before="71"/>
              <w:ind w:left="77"/>
              <w:rPr>
                <w:rFonts w:ascii="Arial"/>
                <w:i/>
                <w:iCs/>
                <w:sz w:val="18"/>
                <w:szCs w:val="18"/>
              </w:rPr>
            </w:pPr>
            <w:r w:rsidRPr="7B7EEFC2">
              <w:rPr>
                <w:rFonts w:ascii="Arial"/>
                <w:i/>
                <w:iCs/>
                <w:sz w:val="18"/>
                <w:szCs w:val="18"/>
              </w:rPr>
              <w:lastRenderedPageBreak/>
              <w:t>Escenario 3</w:t>
            </w:r>
          </w:p>
          <w:p w14:paraId="4F477013" w14:textId="27F8F12C" w:rsidR="6C5DC817" w:rsidRDefault="6C5DC817" w:rsidP="7B7EEFC2">
            <w:pPr>
              <w:pStyle w:val="TableParagraph"/>
              <w:rPr>
                <w:rFonts w:ascii="Arial"/>
                <w:i/>
                <w:iCs/>
                <w:sz w:val="18"/>
                <w:szCs w:val="18"/>
              </w:rPr>
            </w:pPr>
          </w:p>
        </w:tc>
        <w:tc>
          <w:tcPr>
            <w:tcW w:w="6957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37133A73" w14:textId="293C3155" w:rsidR="37C0DD4F" w:rsidRDefault="37C0DD4F">
            <w:pPr>
              <w:pStyle w:val="TableParagraph"/>
              <w:spacing w:before="71"/>
              <w:ind w:left="78" w:right="214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pPrChange w:id="100" w:author="julimar8a" w:date="2024-04-23T03:03:00Z">
                <w:pPr>
                  <w:pStyle w:val="TableParagraph"/>
                  <w:spacing w:before="71"/>
                  <w:ind w:left="78" w:right="214"/>
                  <w:jc w:val="center"/>
                </w:pPr>
              </w:pPrChange>
            </w:pPr>
            <w:r w:rsidRPr="7B7EEFC2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Intento de agregar registros en la grilla de las subpestañas de </w:t>
            </w:r>
            <w:r w:rsidR="1DA5E323" w:rsidRPr="7B7EEFC2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Mercancía peligrosa </w:t>
            </w:r>
            <w:r w:rsidRPr="7B7EEFC2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cumpliendo las limitaciones de longitud y formatos establecidos</w:t>
            </w:r>
          </w:p>
          <w:p w14:paraId="08D6A93B" w14:textId="328E49FE" w:rsidR="6C5DC817" w:rsidRDefault="6C5DC817" w:rsidP="7B7EEFC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2640BC72" w14:textId="1B3D503B" w:rsidR="37C0DD4F" w:rsidRDefault="1F3A209C" w:rsidP="7B7EEFC2">
            <w:pPr>
              <w:pStyle w:val="TableParagraph"/>
              <w:ind w:left="78" w:right="315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B7EEFC2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Dado</w:t>
            </w:r>
            <w:r w:rsidRPr="7B7EEF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un usuario que se encuentra en la pestaña </w:t>
            </w:r>
            <w:r w:rsidR="35290E80" w:rsidRPr="7B7EEF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Mercancía peligrosa </w:t>
            </w:r>
            <w:r w:rsidRPr="7B7EEF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y en las subpestañas:   </w:t>
            </w:r>
            <w:r w:rsidR="0BE9D6AB" w:rsidRPr="7B7EEF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Entrada/Salida</w:t>
            </w:r>
            <w:r w:rsidRPr="7B7EEF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escoge la Agregar para añadir un registro y cumple las reglas de formato o longitud</w:t>
            </w:r>
            <w:r w:rsidR="6085C047" w:rsidRPr="7B7EEF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71C5A99B" w:rsidRPr="7B7EEF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según</w:t>
            </w:r>
            <w:r w:rsidR="6085C047" w:rsidRPr="7B7EEF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definido en mapeo funcional</w:t>
            </w:r>
          </w:p>
          <w:p w14:paraId="16098159" w14:textId="6A24E318" w:rsidR="6C5DC817" w:rsidRDefault="6C5DC817" w:rsidP="7B7EEFC2">
            <w:pPr>
              <w:spacing w:before="7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73CBFBA5" w14:textId="62C95F31" w:rsidR="37C0DD4F" w:rsidRDefault="37C0DD4F" w:rsidP="7B7EEFC2">
            <w:pPr>
              <w:pStyle w:val="TableParagraph"/>
              <w:ind w:left="7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B7EEFC2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Cuando</w:t>
            </w:r>
            <w:r w:rsidRPr="7B7EEF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seleccione “Agregar”</w:t>
            </w:r>
          </w:p>
          <w:p w14:paraId="23119FE4" w14:textId="18F9E055" w:rsidR="6C5DC817" w:rsidRDefault="6C5DC817" w:rsidP="7B7EEFC2">
            <w:pPr>
              <w:spacing w:before="6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14950CD3" w14:textId="4404B028" w:rsidR="37C0DD4F" w:rsidRDefault="2898CFAB">
            <w:pPr>
              <w:pStyle w:val="TableParagraph"/>
              <w:widowControl/>
              <w:ind w:left="7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pPrChange w:id="101" w:author="julimar8a" w:date="2024-04-23T03:03:00Z">
                <w:pPr>
                  <w:pStyle w:val="TableParagraph"/>
                  <w:widowControl/>
                  <w:ind w:left="78" w:right="-285"/>
                  <w:jc w:val="both"/>
                </w:pPr>
              </w:pPrChange>
            </w:pPr>
            <w:r w:rsidRPr="269DFD2E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Entonces</w:t>
            </w:r>
            <w:r w:rsidRPr="269DFD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 se agrega el registro en la grilla</w:t>
            </w:r>
            <w:r w:rsidR="1EFD2167" w:rsidRPr="269DFD2E">
              <w:rPr>
                <w:rStyle w:val="normaltextrun"/>
                <w:rFonts w:ascii="Arial" w:hAnsi="Arial" w:cs="Arial"/>
                <w:sz w:val="20"/>
                <w:szCs w:val="20"/>
              </w:rPr>
              <w:t xml:space="preserve"> </w:t>
            </w:r>
            <w:r w:rsidR="4BAB45D1" w:rsidRPr="269DFD2E">
              <w:rPr>
                <w:rStyle w:val="normaltextrun"/>
                <w:rFonts w:ascii="Arial" w:hAnsi="Arial" w:cs="Arial"/>
                <w:sz w:val="20"/>
                <w:szCs w:val="20"/>
              </w:rPr>
              <w:t xml:space="preserve">y se </w:t>
            </w:r>
            <w:ins w:id="102" w:author="julimar8a" w:date="2024-04-23T02:57:00Z">
              <w:r w:rsidR="70E96AAA" w:rsidRPr="269DFD2E">
                <w:rPr>
                  <w:rStyle w:val="normaltextrun"/>
                  <w:rFonts w:ascii="Arial" w:hAnsi="Arial" w:cs="Arial"/>
                  <w:sz w:val="20"/>
                  <w:szCs w:val="20"/>
                </w:rPr>
                <w:t>g</w:t>
              </w:r>
            </w:ins>
            <w:r w:rsidR="1EFD2167" w:rsidRPr="269DFD2E">
              <w:rPr>
                <w:rStyle w:val="normaltextrun"/>
                <w:rFonts w:ascii="Arial" w:hAnsi="Arial" w:cs="Arial"/>
                <w:sz w:val="20"/>
                <w:szCs w:val="20"/>
              </w:rPr>
              <w:t>uarda</w:t>
            </w:r>
            <w:r w:rsidR="34BD66D2" w:rsidRPr="269DFD2E">
              <w:rPr>
                <w:rStyle w:val="normaltextrun"/>
                <w:rFonts w:ascii="Arial" w:hAnsi="Arial" w:cs="Arial"/>
                <w:sz w:val="20"/>
                <w:szCs w:val="20"/>
              </w:rPr>
              <w:t xml:space="preserve"> en</w:t>
            </w:r>
            <w:r w:rsidR="1EFD2167" w:rsidRPr="269DFD2E">
              <w:rPr>
                <w:rStyle w:val="normaltextrun"/>
                <w:rFonts w:ascii="Arial" w:hAnsi="Arial" w:cs="Arial"/>
                <w:sz w:val="20"/>
                <w:szCs w:val="20"/>
              </w:rPr>
              <w:t xml:space="preserve"> el documento adicionando las mercancías peligrosas</w:t>
            </w:r>
            <w:r w:rsidR="7408344A" w:rsidRPr="269DFD2E">
              <w:rPr>
                <w:rStyle w:val="normaltextrun"/>
                <w:rFonts w:ascii="Arial" w:hAnsi="Arial" w:cs="Arial"/>
                <w:sz w:val="20"/>
                <w:szCs w:val="20"/>
              </w:rPr>
              <w:t>,</w:t>
            </w:r>
            <w:r w:rsidRPr="269DFD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se muestra un mensaje informativo </w:t>
            </w:r>
            <w:r w:rsidRPr="269DFD2E">
              <w:rPr>
                <w:rFonts w:ascii="Arial" w:eastAsia="Arial" w:hAnsi="Arial" w:cs="Arial"/>
                <w:color w:val="0052CC"/>
                <w:sz w:val="20"/>
                <w:szCs w:val="20"/>
              </w:rPr>
              <w:t>I0001</w:t>
            </w:r>
            <w:r w:rsidRPr="269DFD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  <w:r w:rsidR="43076FA5" w:rsidRPr="269DFD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06FBC434" w14:textId="13A4A399" w:rsidR="6C5DC817" w:rsidRDefault="6C5DC817">
            <w:pPr>
              <w:pStyle w:val="TableParagraph"/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pPrChange w:id="103" w:author="julimar8a" w:date="2024-04-23T03:03:00Z">
                <w:pPr>
                  <w:pStyle w:val="TableParagraph"/>
                  <w:jc w:val="center"/>
                </w:pPr>
              </w:pPrChange>
            </w:pPr>
          </w:p>
        </w:tc>
      </w:tr>
      <w:tr w:rsidR="00252658" w:rsidRPr="00CA7BC7" w14:paraId="7358677F" w14:textId="77777777" w:rsidTr="1FDAB271">
        <w:trPr>
          <w:trHeight w:val="562"/>
        </w:trPr>
        <w:tc>
          <w:tcPr>
            <w:tcW w:w="1404" w:type="dxa"/>
            <w:tcBorders>
              <w:left w:val="single" w:sz="4" w:space="0" w:color="C1C6D0"/>
              <w:right w:val="single" w:sz="6" w:space="0" w:color="C1C6D0"/>
            </w:tcBorders>
            <w:shd w:val="clear" w:color="auto" w:fill="44546A" w:themeFill="text2"/>
          </w:tcPr>
          <w:p w14:paraId="095F1BCF" w14:textId="4770BA51" w:rsidR="00252658" w:rsidRPr="00CA7BC7" w:rsidRDefault="00252658" w:rsidP="7B7EEFC2">
            <w:pPr>
              <w:pStyle w:val="TableParagraph"/>
              <w:spacing w:before="106" w:line="247" w:lineRule="auto"/>
              <w:ind w:left="152"/>
              <w:rPr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 w:rsidRPr="6C5DC817">
              <w:rPr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  <w:t>Criterio de</w:t>
            </w:r>
            <w:r w:rsidRPr="6C5DC817">
              <w:rPr>
                <w:rFonts w:ascii="Arial" w:hAnsi="Arial"/>
                <w:b/>
                <w:bCs/>
                <w:color w:val="FFFFFF" w:themeColor="background1"/>
                <w:spacing w:val="-39"/>
                <w:sz w:val="18"/>
                <w:szCs w:val="18"/>
              </w:rPr>
              <w:t xml:space="preserve"> </w:t>
            </w:r>
            <w:r w:rsidRPr="6C5DC817">
              <w:rPr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  <w:t>aceptación</w:t>
            </w:r>
            <w:r w:rsidR="14D98686" w:rsidRPr="6C5DC817">
              <w:rPr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 w:rsidR="2BF2512B" w:rsidRPr="6C5DC817">
              <w:rPr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  <w:t>6</w:t>
            </w:r>
          </w:p>
        </w:tc>
        <w:tc>
          <w:tcPr>
            <w:tcW w:w="6957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44546A" w:themeFill="text2"/>
          </w:tcPr>
          <w:p w14:paraId="20BA7EE9" w14:textId="27790451" w:rsidR="00252658" w:rsidRPr="00CA7BC7" w:rsidRDefault="00252658" w:rsidP="6C5DC817">
            <w:pPr>
              <w:pStyle w:val="TableParagraph"/>
              <w:spacing w:before="106" w:line="247" w:lineRule="auto"/>
              <w:ind w:left="153" w:right="591"/>
              <w:jc w:val="both"/>
              <w:rPr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 w:rsidRPr="4A42A66C">
              <w:rPr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  <w:t>El sistema debe validar los datos introducidos en la creación y guardado</w:t>
            </w:r>
            <w:r w:rsidR="4B7D354A" w:rsidRPr="4A42A66C">
              <w:rPr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  <w:t xml:space="preserve"> en la grilla</w:t>
            </w:r>
            <w:r w:rsidRPr="4A42A66C">
              <w:rPr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 w:rsidR="2DC01371" w:rsidRPr="4A42A66C">
              <w:rPr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  <w:t>del manifiesto de m</w:t>
            </w:r>
            <w:r w:rsidRPr="4A42A66C">
              <w:rPr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  <w:t xml:space="preserve">ercancías </w:t>
            </w:r>
            <w:r w:rsidR="2DC01371" w:rsidRPr="4A42A66C">
              <w:rPr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  <w:t>p</w:t>
            </w:r>
            <w:r w:rsidRPr="4A42A66C">
              <w:rPr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  <w:t>eligrosas</w:t>
            </w:r>
          </w:p>
        </w:tc>
      </w:tr>
      <w:tr w:rsidR="00252658" w:rsidRPr="00CA7BC7" w14:paraId="72F26FF5" w14:textId="77777777" w:rsidTr="1FDAB271">
        <w:trPr>
          <w:trHeight w:val="492"/>
        </w:trPr>
        <w:tc>
          <w:tcPr>
            <w:tcW w:w="1404" w:type="dxa"/>
            <w:tcBorders>
              <w:left w:val="single" w:sz="4" w:space="0" w:color="C1C6D0"/>
              <w:right w:val="single" w:sz="6" w:space="0" w:color="C1C6D0"/>
            </w:tcBorders>
          </w:tcPr>
          <w:p w14:paraId="21876242" w14:textId="77777777" w:rsidR="00252658" w:rsidRPr="00CA7BC7" w:rsidRDefault="00252658" w:rsidP="7B7EEFC2">
            <w:pPr>
              <w:pStyle w:val="TableParagraph"/>
              <w:spacing w:before="71"/>
              <w:ind w:left="77"/>
              <w:rPr>
                <w:rFonts w:ascii="Arial" w:hAnsi="Arial"/>
                <w:i/>
                <w:iCs/>
                <w:sz w:val="18"/>
                <w:szCs w:val="18"/>
              </w:rPr>
            </w:pPr>
            <w:r w:rsidRPr="7B7EEFC2">
              <w:rPr>
                <w:rFonts w:ascii="Arial" w:hAnsi="Arial"/>
                <w:i/>
                <w:iCs/>
                <w:sz w:val="18"/>
                <w:szCs w:val="18"/>
              </w:rPr>
              <w:t>Descripción</w:t>
            </w:r>
          </w:p>
        </w:tc>
        <w:tc>
          <w:tcPr>
            <w:tcW w:w="6957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44B3CA5F" w14:textId="3677D40F" w:rsidR="00252658" w:rsidRPr="00CA7BC7" w:rsidRDefault="00252658" w:rsidP="6C5DC817">
            <w:pPr>
              <w:pStyle w:val="TableParagraph"/>
              <w:spacing w:before="71"/>
              <w:ind w:left="78" w:right="648"/>
              <w:jc w:val="both"/>
              <w:rPr>
                <w:sz w:val="18"/>
                <w:szCs w:val="18"/>
              </w:rPr>
            </w:pPr>
            <w:r w:rsidRPr="00CA7BC7">
              <w:rPr>
                <w:sz w:val="18"/>
                <w:szCs w:val="18"/>
              </w:rPr>
              <w:t xml:space="preserve">Se comprobará cómo reacciona el sistema si se introducen datos no válidos o </w:t>
            </w:r>
            <w:proofErr w:type="gramStart"/>
            <w:r w:rsidRPr="00CA7BC7">
              <w:rPr>
                <w:sz w:val="18"/>
                <w:szCs w:val="18"/>
              </w:rPr>
              <w:t>surge</w:t>
            </w:r>
            <w:r w:rsidR="6DD9A15A">
              <w:rPr>
                <w:sz w:val="18"/>
                <w:szCs w:val="18"/>
              </w:rPr>
              <w:t xml:space="preserve"> </w:t>
            </w:r>
            <w:r w:rsidRPr="00CA7BC7">
              <w:rPr>
                <w:spacing w:val="-39"/>
                <w:sz w:val="18"/>
                <w:szCs w:val="18"/>
              </w:rPr>
              <w:t xml:space="preserve"> </w:t>
            </w:r>
            <w:r w:rsidRPr="00CA7BC7">
              <w:rPr>
                <w:sz w:val="18"/>
                <w:szCs w:val="18"/>
              </w:rPr>
              <w:t>cualquier</w:t>
            </w:r>
            <w:proofErr w:type="gramEnd"/>
            <w:r w:rsidRPr="00CA7BC7">
              <w:rPr>
                <w:sz w:val="18"/>
                <w:szCs w:val="18"/>
              </w:rPr>
              <w:t xml:space="preserve"> otro error posible</w:t>
            </w:r>
          </w:p>
          <w:p w14:paraId="61D13FD6" w14:textId="756572E1" w:rsidR="00252658" w:rsidRPr="00CA7BC7" w:rsidRDefault="00252658" w:rsidP="005738CD">
            <w:pPr>
              <w:pStyle w:val="TableParagraph"/>
              <w:spacing w:before="71"/>
              <w:ind w:left="78" w:right="648"/>
              <w:jc w:val="both"/>
              <w:rPr>
                <w:sz w:val="18"/>
                <w:szCs w:val="18"/>
              </w:rPr>
            </w:pPr>
          </w:p>
        </w:tc>
      </w:tr>
      <w:tr w:rsidR="00252658" w:rsidRPr="00CA7BC7" w14:paraId="4C5DC9DB" w14:textId="77777777" w:rsidTr="1FDAB271">
        <w:trPr>
          <w:trHeight w:val="1853"/>
        </w:trPr>
        <w:tc>
          <w:tcPr>
            <w:tcW w:w="1404" w:type="dxa"/>
            <w:tcBorders>
              <w:left w:val="single" w:sz="4" w:space="0" w:color="C1C6D0"/>
              <w:bottom w:val="single" w:sz="6" w:space="0" w:color="C1C6D0"/>
              <w:right w:val="single" w:sz="6" w:space="0" w:color="C1C6D0"/>
            </w:tcBorders>
          </w:tcPr>
          <w:p w14:paraId="59BDF9CC" w14:textId="4D32E32F" w:rsidR="00252658" w:rsidRPr="00CA7BC7" w:rsidRDefault="00252658" w:rsidP="7B7EEFC2">
            <w:pPr>
              <w:pStyle w:val="TableParagraph"/>
              <w:spacing w:before="71"/>
              <w:ind w:left="77"/>
              <w:rPr>
                <w:rFonts w:ascii="Arial"/>
                <w:i/>
                <w:iCs/>
                <w:sz w:val="18"/>
                <w:szCs w:val="18"/>
              </w:rPr>
            </w:pPr>
            <w:r w:rsidRPr="7B7EEFC2">
              <w:rPr>
                <w:rFonts w:ascii="Arial"/>
                <w:i/>
                <w:iCs/>
                <w:sz w:val="18"/>
                <w:szCs w:val="18"/>
              </w:rPr>
              <w:t>Escenario</w:t>
            </w:r>
            <w:r w:rsidR="60659A15" w:rsidRPr="7B7EEFC2">
              <w:rPr>
                <w:rFonts w:ascii="Arial"/>
                <w:i/>
                <w:iCs/>
                <w:sz w:val="18"/>
                <w:szCs w:val="18"/>
              </w:rPr>
              <w:t xml:space="preserve"> 1</w:t>
            </w:r>
          </w:p>
        </w:tc>
        <w:tc>
          <w:tcPr>
            <w:tcW w:w="6957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69E21B6E" w14:textId="51C30CF2" w:rsidR="00252658" w:rsidRPr="005738CD" w:rsidRDefault="00252658" w:rsidP="005738CD">
            <w:pPr>
              <w:pStyle w:val="TableParagraph"/>
              <w:spacing w:before="71"/>
              <w:ind w:left="78"/>
              <w:jc w:val="both"/>
              <w:rPr>
                <w:rFonts w:ascii="Arial" w:hAnsi="Arial"/>
                <w:i/>
                <w:sz w:val="18"/>
                <w:szCs w:val="18"/>
              </w:rPr>
            </w:pPr>
            <w:r w:rsidRPr="00CA7BC7">
              <w:rPr>
                <w:rFonts w:ascii="Arial" w:hAnsi="Arial"/>
                <w:i/>
                <w:sz w:val="18"/>
                <w:szCs w:val="18"/>
              </w:rPr>
              <w:t xml:space="preserve">Intento de crear y guardar </w:t>
            </w:r>
            <w:r w:rsidR="00883F5D" w:rsidRPr="00CA7BC7">
              <w:rPr>
                <w:rFonts w:ascii="Arial" w:hAnsi="Arial"/>
                <w:i/>
                <w:sz w:val="18"/>
                <w:szCs w:val="18"/>
              </w:rPr>
              <w:t xml:space="preserve">el manifiesto </w:t>
            </w:r>
            <w:r w:rsidRPr="00CA7BC7">
              <w:rPr>
                <w:rFonts w:ascii="Arial" w:hAnsi="Arial"/>
                <w:i/>
                <w:sz w:val="18"/>
                <w:szCs w:val="18"/>
              </w:rPr>
              <w:t>faltando algún campo obligatorio</w:t>
            </w:r>
          </w:p>
          <w:p w14:paraId="22433A3B" w14:textId="77777777" w:rsidR="00252658" w:rsidRPr="00CA7BC7" w:rsidRDefault="00252658" w:rsidP="005738CD">
            <w:pPr>
              <w:pStyle w:val="TableParagraph"/>
              <w:jc w:val="both"/>
              <w:rPr>
                <w:sz w:val="18"/>
                <w:szCs w:val="18"/>
              </w:rPr>
            </w:pPr>
          </w:p>
          <w:p w14:paraId="081DB929" w14:textId="7A302862" w:rsidR="00252658" w:rsidRPr="00CA7BC7" w:rsidRDefault="00252658">
            <w:pPr>
              <w:pStyle w:val="TableParagraph"/>
              <w:spacing w:before="1"/>
              <w:ind w:left="78"/>
              <w:jc w:val="both"/>
              <w:rPr>
                <w:sz w:val="18"/>
                <w:szCs w:val="18"/>
              </w:rPr>
              <w:pPrChange w:id="104" w:author="julimar8a" w:date="2024-04-23T03:03:00Z">
                <w:pPr>
                  <w:jc w:val="both"/>
                </w:pPr>
              </w:pPrChange>
            </w:pPr>
            <w:r w:rsidRPr="7B7EEFC2">
              <w:rPr>
                <w:b/>
                <w:bCs/>
                <w:sz w:val="18"/>
                <w:szCs w:val="18"/>
                <w:rPrChange w:id="105" w:author="servicios_dvucept04" w:date="2024-04-19T04:48:00Z">
                  <w:rPr>
                    <w:sz w:val="18"/>
                    <w:szCs w:val="18"/>
                  </w:rPr>
                </w:rPrChange>
              </w:rPr>
              <w:t xml:space="preserve">Dado </w:t>
            </w:r>
            <w:r w:rsidRPr="7B7EEFC2">
              <w:rPr>
                <w:sz w:val="18"/>
                <w:szCs w:val="18"/>
              </w:rPr>
              <w:t>un usuario que se encuentra en la vista '</w:t>
            </w:r>
            <w:r w:rsidR="270D43EC" w:rsidRPr="7B7EEFC2">
              <w:rPr>
                <w:sz w:val="18"/>
                <w:szCs w:val="18"/>
              </w:rPr>
              <w:t>Manifiesto de m</w:t>
            </w:r>
            <w:r w:rsidRPr="7B7EEFC2">
              <w:rPr>
                <w:sz w:val="18"/>
                <w:szCs w:val="18"/>
              </w:rPr>
              <w:t xml:space="preserve">ercancías </w:t>
            </w:r>
            <w:r w:rsidR="270D43EC" w:rsidRPr="7B7EEFC2">
              <w:rPr>
                <w:sz w:val="18"/>
                <w:szCs w:val="18"/>
              </w:rPr>
              <w:t>p</w:t>
            </w:r>
            <w:r w:rsidRPr="7B7EEFC2">
              <w:rPr>
                <w:sz w:val="18"/>
                <w:szCs w:val="18"/>
              </w:rPr>
              <w:t>eligrosas' y falta algún campo</w:t>
            </w:r>
            <w:r w:rsidR="270D43EC" w:rsidRPr="7B7EEFC2">
              <w:rPr>
                <w:sz w:val="18"/>
                <w:szCs w:val="18"/>
              </w:rPr>
              <w:t xml:space="preserve"> </w:t>
            </w:r>
            <w:r w:rsidRPr="7B7EEFC2">
              <w:rPr>
                <w:sz w:val="18"/>
                <w:szCs w:val="18"/>
              </w:rPr>
              <w:t>obligatorio</w:t>
            </w:r>
            <w:r w:rsidR="67A7C422" w:rsidRPr="7B7EEFC2">
              <w:rPr>
                <w:sz w:val="18"/>
                <w:szCs w:val="18"/>
              </w:rPr>
              <w:t xml:space="preserve"> o validaciones de acuerdo </w:t>
            </w:r>
            <w:r w:rsidR="4434984B" w:rsidRPr="7B7EEFC2">
              <w:rPr>
                <w:sz w:val="18"/>
                <w:szCs w:val="18"/>
              </w:rPr>
              <w:t>con</w:t>
            </w:r>
            <w:r w:rsidR="67A7C422" w:rsidRPr="7B7EEFC2">
              <w:rPr>
                <w:sz w:val="18"/>
                <w:szCs w:val="18"/>
              </w:rPr>
              <w:t xml:space="preserve"> lo definido en el mapeo funcional</w:t>
            </w:r>
          </w:p>
          <w:p w14:paraId="3CC470BF" w14:textId="77777777" w:rsidR="00252658" w:rsidRPr="00CA7BC7" w:rsidRDefault="00252658" w:rsidP="005738CD">
            <w:pPr>
              <w:pStyle w:val="TableParagraph"/>
              <w:spacing w:before="7"/>
              <w:jc w:val="both"/>
              <w:rPr>
                <w:sz w:val="18"/>
                <w:szCs w:val="18"/>
              </w:rPr>
            </w:pPr>
          </w:p>
          <w:p w14:paraId="572611C6" w14:textId="7C98552D" w:rsidR="00252658" w:rsidRPr="00CA7BC7" w:rsidRDefault="00252658" w:rsidP="005738CD">
            <w:pPr>
              <w:pStyle w:val="TableParagraph"/>
              <w:spacing w:before="1"/>
              <w:ind w:left="78"/>
              <w:jc w:val="both"/>
              <w:rPr>
                <w:sz w:val="18"/>
                <w:szCs w:val="18"/>
              </w:rPr>
            </w:pPr>
            <w:r w:rsidRPr="4A42A66C">
              <w:rPr>
                <w:b/>
                <w:bCs/>
                <w:sz w:val="18"/>
                <w:szCs w:val="18"/>
                <w:rPrChange w:id="106" w:author="servicios_dvucept04" w:date="2024-04-19T04:48:00Z">
                  <w:rPr>
                    <w:sz w:val="18"/>
                    <w:szCs w:val="18"/>
                  </w:rPr>
                </w:rPrChange>
              </w:rPr>
              <w:t xml:space="preserve">Cuando </w:t>
            </w:r>
            <w:r w:rsidRPr="4A42A66C">
              <w:rPr>
                <w:sz w:val="18"/>
                <w:szCs w:val="18"/>
              </w:rPr>
              <w:t>seleccione '</w:t>
            </w:r>
            <w:r w:rsidR="3DB23E80" w:rsidRPr="4A42A66C">
              <w:rPr>
                <w:sz w:val="18"/>
                <w:szCs w:val="18"/>
              </w:rPr>
              <w:t>Acepta</w:t>
            </w:r>
            <w:r w:rsidRPr="4A42A66C">
              <w:rPr>
                <w:sz w:val="18"/>
                <w:szCs w:val="18"/>
              </w:rPr>
              <w:t>r'</w:t>
            </w:r>
          </w:p>
          <w:p w14:paraId="04A14A45" w14:textId="77777777" w:rsidR="00252658" w:rsidRPr="00CA7BC7" w:rsidRDefault="00252658" w:rsidP="005738CD">
            <w:pPr>
              <w:pStyle w:val="TableParagraph"/>
              <w:spacing w:before="143"/>
              <w:ind w:left="78"/>
              <w:jc w:val="both"/>
              <w:rPr>
                <w:sz w:val="18"/>
                <w:szCs w:val="18"/>
              </w:rPr>
            </w:pPr>
            <w:r w:rsidRPr="7B7EEFC2">
              <w:rPr>
                <w:b/>
                <w:bCs/>
                <w:sz w:val="18"/>
                <w:szCs w:val="18"/>
                <w:rPrChange w:id="107" w:author="servicios_dvucept04" w:date="2024-04-19T04:48:00Z">
                  <w:rPr>
                    <w:sz w:val="18"/>
                    <w:szCs w:val="18"/>
                  </w:rPr>
                </w:rPrChange>
              </w:rPr>
              <w:t>Entonces</w:t>
            </w:r>
            <w:r w:rsidRPr="7B7EEFC2">
              <w:rPr>
                <w:sz w:val="18"/>
                <w:szCs w:val="18"/>
              </w:rPr>
              <w:t xml:space="preserve">: no se realiza la operación y se muestra un mensaje de error </w:t>
            </w:r>
            <w:r w:rsidRPr="7B7EEFC2">
              <w:rPr>
                <w:color w:val="0052CC"/>
                <w:sz w:val="18"/>
                <w:szCs w:val="18"/>
              </w:rPr>
              <w:t>E0001</w:t>
            </w:r>
          </w:p>
        </w:tc>
      </w:tr>
      <w:tr w:rsidR="00252658" w:rsidRPr="00CA7BC7" w14:paraId="0FE4FEE5" w14:textId="77777777" w:rsidTr="1FDAB271">
        <w:trPr>
          <w:trHeight w:val="2106"/>
        </w:trPr>
        <w:tc>
          <w:tcPr>
            <w:tcW w:w="1404" w:type="dxa"/>
            <w:tcBorders>
              <w:left w:val="single" w:sz="4" w:space="0" w:color="C1C6D0"/>
              <w:bottom w:val="single" w:sz="6" w:space="0" w:color="C1C6D0"/>
              <w:right w:val="single" w:sz="6" w:space="0" w:color="C1C6D0"/>
            </w:tcBorders>
          </w:tcPr>
          <w:p w14:paraId="4515A875" w14:textId="25EDC6C6" w:rsidR="00252658" w:rsidRPr="00CA7BC7" w:rsidRDefault="00252658" w:rsidP="7B7EEFC2">
            <w:pPr>
              <w:pStyle w:val="TableParagraph"/>
              <w:spacing w:before="71"/>
              <w:ind w:left="77"/>
              <w:rPr>
                <w:rFonts w:ascii="Arial"/>
                <w:i/>
                <w:iCs/>
                <w:sz w:val="18"/>
                <w:szCs w:val="18"/>
              </w:rPr>
            </w:pPr>
            <w:r w:rsidRPr="7B7EEFC2">
              <w:rPr>
                <w:rFonts w:ascii="Arial"/>
                <w:i/>
                <w:iCs/>
                <w:sz w:val="18"/>
                <w:szCs w:val="18"/>
              </w:rPr>
              <w:t>Escenario</w:t>
            </w:r>
            <w:r w:rsidR="1BA9125E" w:rsidRPr="7B7EEFC2">
              <w:rPr>
                <w:rFonts w:ascii="Arial"/>
                <w:i/>
                <w:iCs/>
                <w:sz w:val="18"/>
                <w:szCs w:val="18"/>
              </w:rPr>
              <w:t xml:space="preserve"> 2</w:t>
            </w:r>
          </w:p>
        </w:tc>
        <w:tc>
          <w:tcPr>
            <w:tcW w:w="6957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6AEC586F" w14:textId="392233E7" w:rsidR="00252658" w:rsidRPr="00CA7BC7" w:rsidRDefault="00252658" w:rsidP="7B7EEFC2">
            <w:pPr>
              <w:pStyle w:val="TableParagraph"/>
              <w:spacing w:before="71"/>
              <w:ind w:left="78" w:right="130"/>
              <w:jc w:val="both"/>
              <w:rPr>
                <w:rFonts w:ascii="Arial" w:hAnsi="Arial"/>
                <w:i/>
                <w:iCs/>
                <w:sz w:val="18"/>
                <w:szCs w:val="18"/>
              </w:rPr>
            </w:pPr>
            <w:r w:rsidRPr="7B7EEFC2">
              <w:rPr>
                <w:rFonts w:ascii="Arial" w:hAnsi="Arial"/>
                <w:i/>
                <w:iCs/>
                <w:sz w:val="18"/>
                <w:szCs w:val="18"/>
              </w:rPr>
              <w:t xml:space="preserve">Intento de crear y guardar </w:t>
            </w:r>
            <w:r w:rsidR="00883F5D" w:rsidRPr="7B7EEFC2">
              <w:rPr>
                <w:rFonts w:ascii="Arial" w:hAnsi="Arial"/>
                <w:i/>
                <w:iCs/>
                <w:sz w:val="18"/>
                <w:szCs w:val="18"/>
              </w:rPr>
              <w:t>el manifiesto</w:t>
            </w:r>
            <w:r w:rsidRPr="7B7EEFC2">
              <w:rPr>
                <w:rFonts w:ascii="Arial" w:hAnsi="Arial"/>
                <w:i/>
                <w:iCs/>
                <w:sz w:val="18"/>
                <w:szCs w:val="18"/>
              </w:rPr>
              <w:t xml:space="preserve"> incumpliendo las limitaciones de longitud y </w:t>
            </w:r>
            <w:proofErr w:type="gramStart"/>
            <w:r w:rsidRPr="7B7EEFC2">
              <w:rPr>
                <w:rFonts w:ascii="Arial" w:hAnsi="Arial"/>
                <w:i/>
                <w:iCs/>
                <w:sz w:val="18"/>
                <w:szCs w:val="18"/>
              </w:rPr>
              <w:t>formato</w:t>
            </w:r>
            <w:r w:rsidRPr="7B7EEFC2">
              <w:rPr>
                <w:rFonts w:ascii="Arial" w:hAnsi="Arial"/>
                <w:i/>
                <w:iCs/>
                <w:spacing w:val="-39"/>
                <w:sz w:val="18"/>
                <w:szCs w:val="18"/>
              </w:rPr>
              <w:t xml:space="preserve"> </w:t>
            </w:r>
            <w:r w:rsidR="00333A1F" w:rsidRPr="7B7EEFC2">
              <w:rPr>
                <w:rFonts w:ascii="Arial" w:hAnsi="Arial"/>
                <w:i/>
                <w:iCs/>
                <w:spacing w:val="-39"/>
                <w:sz w:val="18"/>
                <w:szCs w:val="18"/>
              </w:rPr>
              <w:t xml:space="preserve"> </w:t>
            </w:r>
            <w:r w:rsidRPr="7B7EEFC2">
              <w:rPr>
                <w:rFonts w:ascii="Arial" w:hAnsi="Arial"/>
                <w:i/>
                <w:iCs/>
                <w:sz w:val="18"/>
                <w:szCs w:val="18"/>
              </w:rPr>
              <w:t>en</w:t>
            </w:r>
            <w:proofErr w:type="gramEnd"/>
            <w:r w:rsidRPr="7B7EEFC2">
              <w:rPr>
                <w:rFonts w:ascii="Arial" w:hAnsi="Arial"/>
                <w:i/>
                <w:iCs/>
                <w:sz w:val="18"/>
                <w:szCs w:val="18"/>
              </w:rPr>
              <w:t xml:space="preserve"> algún campo</w:t>
            </w:r>
          </w:p>
          <w:p w14:paraId="522C0EBA" w14:textId="77777777" w:rsidR="00252658" w:rsidRPr="00CA7BC7" w:rsidRDefault="00252658" w:rsidP="005738CD">
            <w:pPr>
              <w:pStyle w:val="TableParagraph"/>
              <w:spacing w:before="7"/>
              <w:jc w:val="both"/>
              <w:rPr>
                <w:sz w:val="18"/>
                <w:szCs w:val="18"/>
              </w:rPr>
            </w:pPr>
          </w:p>
          <w:p w14:paraId="7F3DE163" w14:textId="65A12E58" w:rsidR="00252658" w:rsidRPr="00CA7BC7" w:rsidRDefault="00252658" w:rsidP="005738CD">
            <w:pPr>
              <w:jc w:val="both"/>
              <w:rPr>
                <w:sz w:val="18"/>
                <w:szCs w:val="18"/>
              </w:rPr>
            </w:pPr>
            <w:r w:rsidRPr="7B7EEFC2">
              <w:rPr>
                <w:sz w:val="18"/>
                <w:szCs w:val="18"/>
              </w:rPr>
              <w:t>Dado un usuario que se encuentra en la vista '</w:t>
            </w:r>
            <w:r w:rsidR="653E0AB1" w:rsidRPr="7B7EEFC2">
              <w:rPr>
                <w:sz w:val="18"/>
                <w:szCs w:val="18"/>
              </w:rPr>
              <w:t>M</w:t>
            </w:r>
            <w:r w:rsidRPr="7B7EEFC2">
              <w:rPr>
                <w:sz w:val="18"/>
                <w:szCs w:val="18"/>
              </w:rPr>
              <w:t xml:space="preserve">ercancía </w:t>
            </w:r>
            <w:r w:rsidR="4D26DC0D" w:rsidRPr="7B7EEFC2">
              <w:rPr>
                <w:sz w:val="18"/>
                <w:szCs w:val="18"/>
              </w:rPr>
              <w:t>p</w:t>
            </w:r>
            <w:r w:rsidRPr="7B7EEFC2">
              <w:rPr>
                <w:sz w:val="18"/>
                <w:szCs w:val="18"/>
              </w:rPr>
              <w:t xml:space="preserve">eligrosa' y en el </w:t>
            </w:r>
            <w:r w:rsidR="4D26DC0D" w:rsidRPr="7B7EEFC2">
              <w:rPr>
                <w:sz w:val="18"/>
                <w:szCs w:val="18"/>
              </w:rPr>
              <w:t>formulario algún</w:t>
            </w:r>
            <w:r w:rsidRPr="7B7EEFC2">
              <w:rPr>
                <w:sz w:val="18"/>
                <w:szCs w:val="18"/>
              </w:rPr>
              <w:t xml:space="preserve"> campo incumple reglas de formato o longitud</w:t>
            </w:r>
            <w:r w:rsidR="53F4FA2A" w:rsidRPr="7B7EEFC2">
              <w:rPr>
                <w:sz w:val="18"/>
                <w:szCs w:val="18"/>
              </w:rPr>
              <w:t xml:space="preserve"> según definido en mapeo funcional</w:t>
            </w:r>
          </w:p>
          <w:p w14:paraId="03FCA1C8" w14:textId="77777777" w:rsidR="00252658" w:rsidRPr="00CA7BC7" w:rsidRDefault="00252658" w:rsidP="005738CD">
            <w:pPr>
              <w:pStyle w:val="TableParagraph"/>
              <w:jc w:val="both"/>
              <w:rPr>
                <w:sz w:val="18"/>
                <w:szCs w:val="18"/>
              </w:rPr>
            </w:pPr>
          </w:p>
          <w:p w14:paraId="6D349EC2" w14:textId="5542A90A" w:rsidR="00252658" w:rsidRPr="00CA7BC7" w:rsidRDefault="00252658" w:rsidP="005738CD">
            <w:pPr>
              <w:pStyle w:val="TableParagraph"/>
              <w:ind w:left="78"/>
              <w:jc w:val="both"/>
              <w:rPr>
                <w:sz w:val="18"/>
                <w:szCs w:val="18"/>
              </w:rPr>
            </w:pPr>
            <w:r w:rsidRPr="4A42A66C">
              <w:rPr>
                <w:sz w:val="18"/>
                <w:szCs w:val="18"/>
              </w:rPr>
              <w:t xml:space="preserve">Cuando seleccione </w:t>
            </w:r>
            <w:r w:rsidR="0A976B5D" w:rsidRPr="4A42A66C">
              <w:rPr>
                <w:sz w:val="18"/>
                <w:szCs w:val="18"/>
              </w:rPr>
              <w:t>'Aceptar</w:t>
            </w:r>
            <w:ins w:id="108" w:author="julimar8a" w:date="2024-04-24T20:16:00Z">
              <w:r w:rsidR="0A976B5D" w:rsidRPr="4A42A66C">
                <w:rPr>
                  <w:sz w:val="18"/>
                  <w:szCs w:val="18"/>
                </w:rPr>
                <w:t>’</w:t>
              </w:r>
            </w:ins>
          </w:p>
          <w:p w14:paraId="35955C14" w14:textId="4D4252E8" w:rsidR="00252658" w:rsidRPr="00CA7BC7" w:rsidRDefault="00252658" w:rsidP="6C5DC817">
            <w:pPr>
              <w:pStyle w:val="TableParagraph"/>
              <w:spacing w:before="144"/>
              <w:ind w:left="78"/>
              <w:jc w:val="both"/>
              <w:rPr>
                <w:del w:id="109" w:author="julimar8a" w:date="2024-07-18T04:06:00Z" w16du:dateUtc="2024-07-18T04:06:31Z"/>
                <w:sz w:val="18"/>
                <w:szCs w:val="18"/>
              </w:rPr>
            </w:pPr>
            <w:r w:rsidRPr="1FDAB271">
              <w:rPr>
                <w:sz w:val="18"/>
                <w:szCs w:val="18"/>
              </w:rPr>
              <w:t xml:space="preserve">Entonces: no se realiza la operación y se muestra un mensaje de error </w:t>
            </w:r>
            <w:r w:rsidRPr="1FDAB271">
              <w:rPr>
                <w:color w:val="0052CC"/>
                <w:sz w:val="18"/>
                <w:szCs w:val="18"/>
              </w:rPr>
              <w:t>E0001</w:t>
            </w:r>
          </w:p>
          <w:p w14:paraId="52023B60" w14:textId="76D7C928" w:rsidR="00252658" w:rsidRPr="00CA7BC7" w:rsidRDefault="00252658" w:rsidP="6C5DC817">
            <w:pPr>
              <w:pStyle w:val="TableParagraph"/>
              <w:spacing w:before="144"/>
              <w:ind w:left="78"/>
              <w:jc w:val="both"/>
              <w:rPr>
                <w:color w:val="0052CC"/>
                <w:sz w:val="18"/>
                <w:szCs w:val="18"/>
              </w:rPr>
            </w:pPr>
          </w:p>
        </w:tc>
      </w:tr>
    </w:tbl>
    <w:p w14:paraId="73B239FB" w14:textId="46EC5491" w:rsidR="4A42A66C" w:rsidRDefault="4A42A66C"/>
    <w:p w14:paraId="4984EA09" w14:textId="72BDB76D" w:rsidR="4A42A66C" w:rsidRDefault="4A42A66C"/>
    <w:p w14:paraId="16F406AF" w14:textId="7EA6F28C" w:rsidR="4A42A66C" w:rsidRDefault="4A42A66C"/>
    <w:p w14:paraId="7AB9468B" w14:textId="77777777" w:rsidR="00252658" w:rsidRDefault="00252658" w:rsidP="00252658">
      <w:pPr>
        <w:pStyle w:val="Textoindependiente"/>
        <w:spacing w:before="4"/>
        <w:rPr>
          <w:sz w:val="22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635"/>
        <w:gridCol w:w="6830"/>
      </w:tblGrid>
      <w:tr w:rsidR="68842863" w14:paraId="32D0998A" w14:textId="77777777" w:rsidTr="4A42A66C">
        <w:trPr>
          <w:trHeight w:val="300"/>
        </w:trPr>
        <w:tc>
          <w:tcPr>
            <w:tcW w:w="1635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44546A" w:themeFill="text2"/>
          </w:tcPr>
          <w:p w14:paraId="30E5FBCA" w14:textId="568D1488" w:rsidR="68842863" w:rsidRDefault="3951D662" w:rsidP="4A42A66C">
            <w:pPr>
              <w:pStyle w:val="TableParagraph"/>
              <w:spacing w:before="106" w:line="249" w:lineRule="auto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4A42A66C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Criterio de aceptación </w:t>
            </w:r>
            <w:r w:rsidR="366CD213" w:rsidRPr="4A42A66C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7</w:t>
            </w:r>
          </w:p>
          <w:p w14:paraId="1AB373AD" w14:textId="3466ECCE" w:rsidR="68842863" w:rsidRDefault="68842863" w:rsidP="68842863">
            <w:pPr>
              <w:pStyle w:val="TableParagraph"/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44546A" w:themeFill="text2"/>
          </w:tcPr>
          <w:p w14:paraId="676912D4" w14:textId="2F7E4443" w:rsidR="68842863" w:rsidRDefault="68842863" w:rsidP="68842863">
            <w:pPr>
              <w:pStyle w:val="TableParagraph"/>
              <w:spacing w:before="106"/>
              <w:ind w:left="153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68842863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El sistema debe permitir salir de Visualizar la pestaña Mercancías peligrosas</w:t>
            </w:r>
          </w:p>
        </w:tc>
      </w:tr>
      <w:tr w:rsidR="68842863" w14:paraId="04CF8F18" w14:textId="77777777" w:rsidTr="4A42A66C">
        <w:trPr>
          <w:trHeight w:val="300"/>
        </w:trPr>
        <w:tc>
          <w:tcPr>
            <w:tcW w:w="1635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35FF85DA" w14:textId="067ECBE9" w:rsidR="68842863" w:rsidRDefault="68842863" w:rsidP="68842863">
            <w:pPr>
              <w:pStyle w:val="TableParagraph"/>
              <w:spacing w:before="71"/>
              <w:ind w:left="77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8842863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Descripción</w:t>
            </w:r>
          </w:p>
          <w:p w14:paraId="1E920B4F" w14:textId="0E7C89AC" w:rsidR="68842863" w:rsidRDefault="68842863" w:rsidP="68842863">
            <w:pPr>
              <w:pStyle w:val="TableParagraph"/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19F36080" w14:textId="39B82D6B" w:rsidR="68842863" w:rsidRDefault="68842863" w:rsidP="68842863">
            <w:pPr>
              <w:pStyle w:val="TableParagraph"/>
              <w:spacing w:before="71"/>
              <w:ind w:left="78" w:right="444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884286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Se realizarán las pruebas para comprobar que se permite salir de la vista de este documento</w:t>
            </w:r>
          </w:p>
          <w:p w14:paraId="242754CB" w14:textId="150F8C5D" w:rsidR="68842863" w:rsidRDefault="68842863" w:rsidP="68842863">
            <w:pPr>
              <w:pStyle w:val="TableParagraph"/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68842863" w14:paraId="75512AEC" w14:textId="77777777" w:rsidTr="4A42A66C">
        <w:trPr>
          <w:trHeight w:val="300"/>
        </w:trPr>
        <w:tc>
          <w:tcPr>
            <w:tcW w:w="1635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2E444307" w14:textId="3E549A6F" w:rsidR="68842863" w:rsidRDefault="68842863" w:rsidP="68842863">
            <w:pPr>
              <w:pStyle w:val="TableParagraph"/>
              <w:spacing w:before="71"/>
              <w:ind w:left="77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8842863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Escenario 1</w:t>
            </w:r>
          </w:p>
          <w:p w14:paraId="24F00BBB" w14:textId="5AE6F497" w:rsidR="68842863" w:rsidRDefault="68842863" w:rsidP="68842863">
            <w:pPr>
              <w:pStyle w:val="TableParagraph"/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67AAAAE3" w14:textId="44865BBE" w:rsidR="68842863" w:rsidRDefault="68842863" w:rsidP="68842863">
            <w:pPr>
              <w:pStyle w:val="TableParagraph"/>
              <w:spacing w:before="71"/>
              <w:ind w:left="7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8842863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Salida de la vista del Mercancías peligrosas con acción Salir</w:t>
            </w:r>
          </w:p>
          <w:p w14:paraId="75E3E365" w14:textId="1BDCC304" w:rsidR="68842863" w:rsidRDefault="68842863" w:rsidP="2011E4CB">
            <w:pPr>
              <w:pStyle w:val="TableParagraph"/>
              <w:spacing w:before="144"/>
              <w:ind w:left="7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2011E4C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Dado un usuario que se encuentra </w:t>
            </w:r>
            <w:r w:rsidR="04DF5EC2" w:rsidRPr="2011E4C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la vista de Mercancías Peligrosas</w:t>
            </w:r>
          </w:p>
          <w:p w14:paraId="2BA99414" w14:textId="1C2935D4" w:rsidR="68842863" w:rsidRDefault="68842863" w:rsidP="2011E4CB">
            <w:pPr>
              <w:pStyle w:val="TableParagraph"/>
              <w:spacing w:before="144"/>
              <w:ind w:left="7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2011E4C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Cuando seleccione 'Volver'</w:t>
            </w:r>
          </w:p>
          <w:p w14:paraId="34647222" w14:textId="54499D9E" w:rsidR="68842863" w:rsidRDefault="68842863" w:rsidP="68842863">
            <w:pPr>
              <w:spacing w:before="6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020C887B" w14:textId="05259CD1" w:rsidR="68842863" w:rsidRDefault="68842863" w:rsidP="68842863">
            <w:pPr>
              <w:pStyle w:val="TableParagraph"/>
              <w:ind w:left="7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884286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Entonces: saldrá de la vista y volverá a la de 'Visualizar Detalle de DUE'</w:t>
            </w:r>
          </w:p>
          <w:p w14:paraId="0632C9BF" w14:textId="746C3BC5" w:rsidR="68842863" w:rsidRDefault="68842863" w:rsidP="68842863">
            <w:pPr>
              <w:pStyle w:val="TableParagraph"/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68842863" w14:paraId="6E28236A" w14:textId="77777777" w:rsidTr="4A42A66C">
        <w:trPr>
          <w:trHeight w:val="300"/>
        </w:trPr>
        <w:tc>
          <w:tcPr>
            <w:tcW w:w="1635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62B30E9A" w14:textId="2AA292EF" w:rsidR="68842863" w:rsidRDefault="68842863" w:rsidP="68842863">
            <w:pPr>
              <w:pStyle w:val="TableParagraph"/>
              <w:spacing w:before="71"/>
              <w:ind w:left="77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8842863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Escenario 2</w:t>
            </w:r>
          </w:p>
          <w:p w14:paraId="5912826E" w14:textId="5C4CAE28" w:rsidR="68842863" w:rsidRDefault="68842863" w:rsidP="68842863">
            <w:pPr>
              <w:pStyle w:val="TableParagraph"/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70E5BF0A" w14:textId="0C5291B9" w:rsidR="68842863" w:rsidRDefault="68842863" w:rsidP="68842863">
            <w:pPr>
              <w:pStyle w:val="TableParagraph"/>
              <w:spacing w:before="71"/>
              <w:ind w:left="7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8842863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Salida de la vista Mercancías peligrosas accediendo a otra vista de Menú VUCE CP 2.0</w:t>
            </w:r>
          </w:p>
          <w:p w14:paraId="615A8EA5" w14:textId="5DA8072E" w:rsidR="68842863" w:rsidRDefault="68842863" w:rsidP="2011E4CB">
            <w:pPr>
              <w:pStyle w:val="TableParagraph"/>
              <w:spacing w:before="144"/>
              <w:ind w:left="7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2011E4C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lastRenderedPageBreak/>
              <w:t xml:space="preserve">Dado un usuario que se encuentra en </w:t>
            </w:r>
            <w:r w:rsidR="73CDE5F8" w:rsidRPr="2011E4C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vista de Mercancías Peligrosas</w:t>
            </w:r>
          </w:p>
          <w:p w14:paraId="6412DABF" w14:textId="256CF550" w:rsidR="68842863" w:rsidRDefault="68842863" w:rsidP="68842863">
            <w:pPr>
              <w:pStyle w:val="TableParagraph"/>
              <w:spacing w:before="143"/>
              <w:ind w:left="7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884286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Cuando seleccione otra vista del menú de VUCE CP 2.0</w:t>
            </w:r>
          </w:p>
          <w:p w14:paraId="2DE4401E" w14:textId="2A1BC32B" w:rsidR="68842863" w:rsidRDefault="68842863" w:rsidP="68842863">
            <w:pPr>
              <w:spacing w:before="6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4B8E3C19" w14:textId="2200CD03" w:rsidR="68842863" w:rsidRDefault="68842863" w:rsidP="68842863">
            <w:pPr>
              <w:pStyle w:val="TableParagraph"/>
              <w:ind w:left="7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884286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Entonces: saldrá de la vista y aparecerá en la seleccionada en menú VUCE CP 2.0</w:t>
            </w:r>
          </w:p>
          <w:p w14:paraId="440C3484" w14:textId="4A96B019" w:rsidR="68842863" w:rsidRDefault="68842863" w:rsidP="68842863">
            <w:pPr>
              <w:pStyle w:val="TableParagraph"/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</w:tbl>
    <w:p w14:paraId="6C8E3E63" w14:textId="30E6479E" w:rsidR="00A8011E" w:rsidRDefault="00A8011E" w:rsidP="68842863">
      <w:pPr>
        <w:pStyle w:val="Textoindependiente"/>
        <w:spacing w:before="4"/>
        <w:rPr>
          <w:sz w:val="22"/>
          <w:szCs w:val="22"/>
        </w:rPr>
      </w:pPr>
    </w:p>
    <w:p w14:paraId="1A6A85BA" w14:textId="5252D83D" w:rsidR="7B7EEFC2" w:rsidRDefault="7B7EEFC2">
      <w:pPr>
        <w:spacing w:before="4"/>
        <w:rPr>
          <w:ins w:id="110" w:author="julimar8a" w:date="2024-07-07T03:41:00Z" w16du:dateUtc="2024-07-07T03:41:40Z"/>
        </w:rPr>
        <w:pPrChange w:id="111" w:author="julimar8a" w:date="2024-04-24T21:16:00Z">
          <w:pPr>
            <w:pStyle w:val="Textoindependiente"/>
            <w:spacing w:before="4"/>
          </w:pPr>
        </w:pPrChange>
      </w:pPr>
    </w:p>
    <w:p w14:paraId="3D1140D6" w14:textId="1D35DA97" w:rsidR="269DFD2E" w:rsidRDefault="269DFD2E">
      <w:r>
        <w:br w:type="page"/>
      </w:r>
    </w:p>
    <w:p w14:paraId="1281CAD0" w14:textId="4B946F15" w:rsidR="00CA7BC7" w:rsidRPr="005F53A1" w:rsidRDefault="00CA7BC7" w:rsidP="21BFFE73">
      <w:pPr>
        <w:rPr>
          <w:b/>
          <w:bCs/>
          <w:rPrChange w:id="112" w:author="servicios_dvucept04" w:date="2024-04-19T04:48:00Z">
            <w:rPr/>
          </w:rPrChange>
        </w:rPr>
      </w:pPr>
      <w:commentRangeStart w:id="113"/>
      <w:commentRangeStart w:id="114"/>
      <w:r w:rsidRPr="21BFFE73">
        <w:rPr>
          <w:b/>
          <w:bCs/>
          <w:rPrChange w:id="115" w:author="servicios_dvucept04" w:date="2024-04-19T04:48:00Z">
            <w:rPr/>
          </w:rPrChange>
        </w:rPr>
        <w:lastRenderedPageBreak/>
        <w:t>WIREFRAME</w:t>
      </w:r>
      <w:commentRangeEnd w:id="113"/>
      <w:r>
        <w:commentReference w:id="113"/>
      </w:r>
      <w:commentRangeEnd w:id="114"/>
      <w:r>
        <w:commentReference w:id="114"/>
      </w:r>
    </w:p>
    <w:p w14:paraId="3AFCE248" w14:textId="77777777" w:rsidR="00CA7BC7" w:rsidRDefault="00CA7BC7" w:rsidP="00252658">
      <w:pPr>
        <w:rPr>
          <w:sz w:val="15"/>
        </w:rPr>
      </w:pPr>
    </w:p>
    <w:p w14:paraId="46DEB082" w14:textId="48174F61" w:rsidR="004B63F1" w:rsidRPr="004B63F1" w:rsidRDefault="004B63F1" w:rsidP="6C5DC817">
      <w:pPr>
        <w:rPr>
          <w:b/>
          <w:bCs/>
          <w:sz w:val="20"/>
          <w:szCs w:val="20"/>
        </w:rPr>
      </w:pPr>
      <w:proofErr w:type="spellStart"/>
      <w:r w:rsidRPr="21BFFE73">
        <w:rPr>
          <w:b/>
          <w:bCs/>
          <w:sz w:val="20"/>
          <w:szCs w:val="20"/>
        </w:rPr>
        <w:t>Wireframe</w:t>
      </w:r>
      <w:proofErr w:type="spellEnd"/>
      <w:r w:rsidRPr="21BFFE73">
        <w:rPr>
          <w:b/>
          <w:bCs/>
          <w:sz w:val="20"/>
          <w:szCs w:val="20"/>
        </w:rPr>
        <w:t xml:space="preserve"> 1: </w:t>
      </w:r>
      <w:commentRangeStart w:id="116"/>
      <w:commentRangeStart w:id="117"/>
      <w:r w:rsidRPr="21BFFE73">
        <w:rPr>
          <w:b/>
          <w:bCs/>
          <w:sz w:val="20"/>
          <w:szCs w:val="20"/>
        </w:rPr>
        <w:t xml:space="preserve">Detalle del manifiesto de mercancías </w:t>
      </w:r>
      <w:commentRangeEnd w:id="116"/>
      <w:r>
        <w:commentReference w:id="116"/>
      </w:r>
      <w:commentRangeEnd w:id="117"/>
      <w:r>
        <w:commentReference w:id="117"/>
      </w:r>
      <w:r w:rsidRPr="21BFFE73">
        <w:rPr>
          <w:b/>
          <w:bCs/>
          <w:sz w:val="20"/>
          <w:szCs w:val="20"/>
        </w:rPr>
        <w:t>peligrosas</w:t>
      </w:r>
    </w:p>
    <w:p w14:paraId="5CA89338" w14:textId="77777777" w:rsidR="00252658" w:rsidRDefault="00252658" w:rsidP="00252658">
      <w:pPr>
        <w:rPr>
          <w:sz w:val="15"/>
        </w:rPr>
      </w:pPr>
    </w:p>
    <w:p w14:paraId="09F82B26" w14:textId="58BE25E4" w:rsidR="00DD3D38" w:rsidRDefault="00921C51" w:rsidP="6C5DC817">
      <w:pPr>
        <w:rPr>
          <w:del w:id="118" w:author="julimar8a" w:date="2024-07-07T03:21:00Z" w16du:dateUtc="2024-07-07T03:21:06Z"/>
        </w:rPr>
      </w:pPr>
      <w:ins w:id="119" w:author="Martín Andrés Gutiérrez López" w:date="2024-08-22T22:14:00Z" w16du:dateUtc="2024-08-23T03:14:00Z">
        <w:r>
          <w:rPr>
            <w:noProof/>
          </w:rPr>
          <w:drawing>
            <wp:inline distT="0" distB="0" distL="0" distR="0" wp14:anchorId="2263FB0A" wp14:editId="5CE8597E">
              <wp:extent cx="5391150" cy="2686050"/>
              <wp:effectExtent l="0" t="0" r="0" b="0"/>
              <wp:docPr id="206132416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1150" cy="268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120" w:author="Martín Andrés Gutiérrez López" w:date="2024-08-22T22:14:00Z" w16du:dateUtc="2024-08-23T03:14:00Z">
        <w:r w:rsidR="00CA7BC7" w:rsidDel="00921C51">
          <w:rPr>
            <w:noProof/>
          </w:rPr>
          <mc:AlternateContent>
            <mc:Choice Requires="wpg">
              <w:drawing>
                <wp:inline distT="0" distB="0" distL="0" distR="0" wp14:anchorId="29FAFC67" wp14:editId="5AB05ED2">
                  <wp:extent cx="5438775" cy="3345180"/>
                  <wp:effectExtent l="38100" t="0" r="9525" b="7620"/>
                  <wp:docPr id="2011923202" name="Grupo 4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438775" cy="3345180"/>
                            <a:chOff x="0" y="0"/>
                            <a:chExt cx="5438775" cy="3345180"/>
                          </a:xfrm>
                        </wpg:grpSpPr>
                        <pic:pic xmlns:pic="http://schemas.openxmlformats.org/drawingml/2006/picture">
                          <pic:nvPicPr>
                            <pic:cNvPr id="1" name="Imagen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/>
                            <a:srcRect l="19753" t="1226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438775" cy="3345180"/>
                            </a:xfrm>
                            <a:prstGeom prst="rect">
                              <a:avLst/>
                            </a:prstGeom>
                          </pic:spPr>
                        </pic:pic>
                        <w14:contentPart bwMode="auto" r:id="rId14">
                          <w14:nvContentPartPr>
                            <w14:cNvPr id="2" name="Entrada de lápiz 2"/>
                            <w14:cNvContentPartPr/>
                          </w14:nvContentPartPr>
                          <w14:xfrm>
                            <a:off x="90849" y="2335925"/>
                            <a:ext cx="844323" cy="138980"/>
                          </w14:xfrm>
                        </w14:contentPart>
                      </wpg:wgp>
                    </a:graphicData>
                  </a:graphic>
                </wp:inline>
              </w:drawing>
            </mc:Choice>
            <mc:Fallback>
              <w:pict>
                <v:group w14:anchorId="09CF6B23" id="Grupo 4" o:spid="_x0000_s1026" style="width:428.25pt;height:263.4pt;mso-position-horizontal-relative:char;mso-position-vertical-relative:line" coordsize="54387,33451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" o:spid="_x0000_s1027" type="#_x0000_t75" style="position:absolute;width:54387;height:33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">
                    <v:imagedata r:id="rId15" o:title="" croptop="8037f" cropleft="12945f"/>
                  </v:shape>
                  <v:shape id="Entrada de lápiz 2" o:spid="_x0000_s1028" type="#_x0000_t75" style="position:absolute;left:368;top:22281;width:9519;height:3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">
                    <v:imagedata r:id="rId16" o:title=""/>
                  </v:shape>
                  <w10:anchorlock/>
                </v:group>
              </w:pict>
            </mc:Fallback>
          </mc:AlternateContent>
        </w:r>
      </w:del>
    </w:p>
    <w:p w14:paraId="2D334A65" w14:textId="77777777" w:rsidR="004B63F1" w:rsidRDefault="004B63F1">
      <w:pPr>
        <w:rPr>
          <w:del w:id="121" w:author="julimar8a" w:date="2024-07-07T03:26:00Z" w16du:dateUtc="2024-07-07T03:26:10Z"/>
        </w:rPr>
      </w:pPr>
    </w:p>
    <w:p w14:paraId="0BB378E5" w14:textId="4B0294D1" w:rsidR="269DFD2E" w:rsidRDefault="269DFD2E">
      <w:r>
        <w:br w:type="page"/>
      </w:r>
    </w:p>
    <w:p w14:paraId="4992875B" w14:textId="5FEACF13" w:rsidR="004B63F1" w:rsidRPr="004B63F1" w:rsidRDefault="004B63F1" w:rsidP="269DFD2E">
      <w:pPr>
        <w:rPr>
          <w:b/>
          <w:bCs/>
          <w:sz w:val="20"/>
          <w:szCs w:val="20"/>
        </w:rPr>
      </w:pPr>
      <w:commentRangeStart w:id="122"/>
      <w:commentRangeStart w:id="123"/>
      <w:proofErr w:type="spellStart"/>
      <w:r w:rsidRPr="269DFD2E">
        <w:rPr>
          <w:b/>
          <w:bCs/>
          <w:sz w:val="20"/>
          <w:szCs w:val="20"/>
        </w:rPr>
        <w:lastRenderedPageBreak/>
        <w:t>Wireframe</w:t>
      </w:r>
      <w:proofErr w:type="spellEnd"/>
      <w:r w:rsidRPr="269DFD2E">
        <w:rPr>
          <w:b/>
          <w:bCs/>
          <w:sz w:val="20"/>
          <w:szCs w:val="20"/>
        </w:rPr>
        <w:t xml:space="preserve"> 2: </w:t>
      </w:r>
      <w:commentRangeEnd w:id="122"/>
      <w:r>
        <w:commentReference w:id="122"/>
      </w:r>
      <w:commentRangeEnd w:id="123"/>
      <w:r>
        <w:commentReference w:id="123"/>
      </w:r>
      <w:r w:rsidRPr="269DFD2E">
        <w:rPr>
          <w:b/>
          <w:bCs/>
          <w:sz w:val="20"/>
          <w:szCs w:val="20"/>
        </w:rPr>
        <w:t>Agregar el registro de mercancías peligrosas</w:t>
      </w:r>
    </w:p>
    <w:p w14:paraId="30FA7826" w14:textId="1EC1A4EF" w:rsidR="6C5DC817" w:rsidRDefault="6C5DC817" w:rsidP="6C5DC817"/>
    <w:p w14:paraId="089CF0D7" w14:textId="260592B3" w:rsidR="21313BD4" w:rsidDel="00921C51" w:rsidRDefault="00921C51" w:rsidP="6C5DC817">
      <w:pPr>
        <w:rPr>
          <w:del w:id="124" w:author="julimar8a" w:date="2024-04-24T23:06:00Z" w16du:dateUtc="2024-04-24T23:06:59Z"/>
        </w:rPr>
      </w:pPr>
      <w:ins w:id="125" w:author="Martín Andrés Gutiérrez López" w:date="2024-08-22T22:12:00Z" w16du:dateUtc="2024-08-23T03:12:00Z">
        <w:r w:rsidRPr="00921C51">
          <w:rPr>
            <w:noProof/>
          </w:rPr>
          <w:drawing>
            <wp:inline distT="0" distB="0" distL="0" distR="0" wp14:anchorId="3ED9B3CB" wp14:editId="6C8BD488">
              <wp:extent cx="5400040" cy="5059045"/>
              <wp:effectExtent l="0" t="0" r="0" b="8255"/>
              <wp:docPr id="316740254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16740254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50590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del w:id="126" w:author="Martín Andrés Gutiérrez López" w:date="2024-08-22T22:12:00Z" w16du:dateUtc="2024-08-23T03:12:00Z">
        <w:r w:rsidR="7EB8218C" w:rsidDel="00921C51">
          <w:rPr>
            <w:noProof/>
          </w:rPr>
          <w:drawing>
            <wp:inline distT="0" distB="0" distL="0" distR="0" wp14:anchorId="16B0DF5E" wp14:editId="5C8AF831">
              <wp:extent cx="4730922" cy="2844716"/>
              <wp:effectExtent l="0" t="0" r="0" b="0"/>
              <wp:docPr id="2088924507" name="Imagen 208892450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19576" t="18553" r="19223" b="1603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30922" cy="28447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7EB8218C" w:rsidDel="00921C51">
          <w:rPr>
            <w:noProof/>
          </w:rPr>
          <w:drawing>
            <wp:inline distT="0" distB="0" distL="0" distR="0" wp14:anchorId="603D0EB1" wp14:editId="7FBCA9BD">
              <wp:extent cx="4695906" cy="2001704"/>
              <wp:effectExtent l="0" t="0" r="0" b="0"/>
              <wp:docPr id="841508960" name="Imagen 84150896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19047" t="36792" r="18694" b="1603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95906" cy="200170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71BB31A9" w14:textId="77777777" w:rsidR="00921C51" w:rsidRDefault="00921C51" w:rsidP="4A42A66C">
      <w:pPr>
        <w:rPr>
          <w:ins w:id="127" w:author="Martín Andrés Gutiérrez López" w:date="2024-08-22T22:13:00Z" w16du:dateUtc="2024-08-23T03:13:00Z"/>
        </w:rPr>
      </w:pPr>
    </w:p>
    <w:p w14:paraId="118161ED" w14:textId="08E00FEA" w:rsidR="21313BD4" w:rsidRDefault="00921C51" w:rsidP="6C5DC817">
      <w:pPr>
        <w:rPr>
          <w:del w:id="128" w:author="julimar8a" w:date="2024-04-24T23:06:00Z" w16du:dateUtc="2024-04-24T23:06:58Z"/>
        </w:rPr>
      </w:pPr>
      <w:ins w:id="129" w:author="Martín Andrés Gutiérrez López" w:date="2024-08-22T22:13:00Z" w16du:dateUtc="2024-08-23T03:13:00Z">
        <w:r w:rsidRPr="00921C51">
          <w:rPr>
            <w:noProof/>
          </w:rPr>
          <w:drawing>
            <wp:inline distT="0" distB="0" distL="0" distR="0" wp14:anchorId="16CF2F05" wp14:editId="776BE5C3">
              <wp:extent cx="5400040" cy="657860"/>
              <wp:effectExtent l="0" t="0" r="0" b="8890"/>
              <wp:docPr id="532249360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32249360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6578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E463F2D" w14:textId="0A36CD0D" w:rsidR="4A42A66C" w:rsidRDefault="4A42A66C" w:rsidP="4A42A66C"/>
    <w:p w14:paraId="69A7130B" w14:textId="77777777" w:rsidR="004B63F1" w:rsidRDefault="004B63F1"/>
    <w:p w14:paraId="1E4F4BA0" w14:textId="2B462B7D" w:rsidR="6C5DC817" w:rsidRDefault="6C5DC817" w:rsidP="6C5DC817">
      <w:pPr>
        <w:rPr>
          <w:ins w:id="130" w:author="Martín Andrés Gutiérrez López" w:date="2024-08-22T22:14:00Z" w16du:dateUtc="2024-08-23T03:14:00Z"/>
        </w:rPr>
      </w:pPr>
    </w:p>
    <w:p w14:paraId="15C1536C" w14:textId="77777777" w:rsidR="00921C51" w:rsidRPr="00465012" w:rsidRDefault="00921C51" w:rsidP="00921C51">
      <w:pPr>
        <w:pStyle w:val="Textoindependiente"/>
        <w:spacing w:before="237" w:line="259" w:lineRule="auto"/>
        <w:ind w:left="101"/>
        <w:rPr>
          <w:ins w:id="131" w:author="Martín Andrés Gutiérrez López" w:date="2024-08-22T22:14:00Z" w16du:dateUtc="2024-08-23T03:14:00Z"/>
          <w:rFonts w:ascii="Arial Black" w:hAnsi="Arial Black"/>
          <w:b/>
          <w:bCs/>
        </w:rPr>
      </w:pPr>
      <w:ins w:id="132" w:author="Martín Andrés Gutiérrez López" w:date="2024-08-22T22:14:00Z" w16du:dateUtc="2024-08-23T03:14:00Z">
        <w:r w:rsidRPr="00922E42">
          <w:rPr>
            <w:rFonts w:ascii="Arial Black" w:hAnsi="Arial Black"/>
            <w:b/>
            <w:bCs/>
            <w:highlight w:val="yellow"/>
          </w:rPr>
          <w:t>ANEXO 1</w:t>
        </w:r>
      </w:ins>
    </w:p>
    <w:p w14:paraId="34AA0BCF" w14:textId="77777777" w:rsidR="00921C51" w:rsidRDefault="00921C51" w:rsidP="00921C51">
      <w:pPr>
        <w:pStyle w:val="Textoindependiente"/>
        <w:spacing w:before="237" w:line="259" w:lineRule="auto"/>
        <w:ind w:left="101"/>
        <w:rPr>
          <w:ins w:id="133" w:author="Martín Andrés Gutiérrez López" w:date="2024-08-22T22:14:00Z" w16du:dateUtc="2024-08-23T03:14:00Z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2265"/>
        <w:gridCol w:w="5370"/>
      </w:tblGrid>
      <w:tr w:rsidR="00921C51" w:rsidRPr="00465012" w14:paraId="6468E47C" w14:textId="77777777" w:rsidTr="00922E42">
        <w:trPr>
          <w:trHeight w:val="345"/>
          <w:ins w:id="134" w:author="Martín Andrés Gutiérrez López" w:date="2024-08-22T22:14:00Z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7A93D92A" w14:textId="77777777" w:rsidR="00921C51" w:rsidRPr="00465012" w:rsidRDefault="00921C51" w:rsidP="00922E42">
            <w:pPr>
              <w:widowControl/>
              <w:autoSpaceDE/>
              <w:autoSpaceDN/>
              <w:jc w:val="center"/>
              <w:textAlignment w:val="baseline"/>
              <w:rPr>
                <w:ins w:id="135" w:author="Martín Andrés Gutiérrez López" w:date="2024-08-22T22:14:00Z" w16du:dateUtc="2024-08-23T03:14:00Z"/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ins w:id="136" w:author="Martín Andrés Gutiérrez López" w:date="2024-08-22T22:14:00Z" w16du:dateUtc="2024-08-23T03:14:00Z">
              <w:r w:rsidRPr="00465012">
                <w:rPr>
                  <w:rFonts w:ascii="Arial" w:eastAsia="Times New Roman" w:hAnsi="Arial" w:cs="Arial"/>
                  <w:b/>
                  <w:bCs/>
                  <w:color w:val="FFFFFF"/>
                  <w:sz w:val="20"/>
                  <w:szCs w:val="20"/>
                  <w:lang w:eastAsia="es-PE"/>
                </w:rPr>
                <w:t>Ítem</w:t>
              </w:r>
              <w:r w:rsidRPr="00465012">
                <w:rPr>
                  <w:rFonts w:ascii="Arial" w:eastAsia="Times New Roman" w:hAnsi="Arial" w:cs="Arial"/>
                  <w:b/>
                  <w:bCs/>
                  <w:color w:val="FFFFFF"/>
                  <w:sz w:val="20"/>
                  <w:szCs w:val="20"/>
                  <w:lang w:val="es-PE" w:eastAsia="es-PE"/>
                </w:rPr>
                <w:t> </w:t>
              </w:r>
            </w:ins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14FF1FB7" w14:textId="77777777" w:rsidR="00921C51" w:rsidRPr="00465012" w:rsidRDefault="00921C51" w:rsidP="00922E42">
            <w:pPr>
              <w:widowControl/>
              <w:autoSpaceDE/>
              <w:autoSpaceDN/>
              <w:jc w:val="center"/>
              <w:textAlignment w:val="baseline"/>
              <w:rPr>
                <w:ins w:id="137" w:author="Martín Andrés Gutiérrez López" w:date="2024-08-22T22:14:00Z" w16du:dateUtc="2024-08-23T03:14:00Z"/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ins w:id="138" w:author="Martín Andrés Gutiérrez López" w:date="2024-08-22T22:14:00Z" w16du:dateUtc="2024-08-23T03:14:00Z">
              <w:r w:rsidRPr="00465012">
                <w:rPr>
                  <w:rFonts w:ascii="Arial" w:eastAsia="Times New Roman" w:hAnsi="Arial" w:cs="Arial"/>
                  <w:b/>
                  <w:bCs/>
                  <w:color w:val="FFFFFF"/>
                  <w:sz w:val="20"/>
                  <w:szCs w:val="20"/>
                  <w:lang w:eastAsia="es-PE"/>
                </w:rPr>
                <w:t>Anexo</w:t>
              </w:r>
              <w:r w:rsidRPr="00465012">
                <w:rPr>
                  <w:rFonts w:ascii="Arial" w:eastAsia="Times New Roman" w:hAnsi="Arial" w:cs="Arial"/>
                  <w:b/>
                  <w:bCs/>
                  <w:color w:val="FFFFFF"/>
                  <w:sz w:val="20"/>
                  <w:szCs w:val="20"/>
                  <w:lang w:val="es-PE" w:eastAsia="es-PE"/>
                </w:rPr>
                <w:t> </w:t>
              </w:r>
            </w:ins>
          </w:p>
        </w:tc>
        <w:tc>
          <w:tcPr>
            <w:tcW w:w="5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1A7061E9" w14:textId="77777777" w:rsidR="00921C51" w:rsidRPr="00465012" w:rsidRDefault="00921C51" w:rsidP="00922E42">
            <w:pPr>
              <w:widowControl/>
              <w:autoSpaceDE/>
              <w:autoSpaceDN/>
              <w:jc w:val="center"/>
              <w:textAlignment w:val="baseline"/>
              <w:rPr>
                <w:ins w:id="139" w:author="Martín Andrés Gutiérrez López" w:date="2024-08-22T22:14:00Z" w16du:dateUtc="2024-08-23T03:14:00Z"/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ins w:id="140" w:author="Martín Andrés Gutiérrez López" w:date="2024-08-22T22:14:00Z" w16du:dateUtc="2024-08-23T03:14:00Z">
              <w:r w:rsidRPr="00465012">
                <w:rPr>
                  <w:rFonts w:ascii="Arial" w:eastAsia="Times New Roman" w:hAnsi="Arial" w:cs="Arial"/>
                  <w:b/>
                  <w:bCs/>
                  <w:color w:val="FFFFFF"/>
                  <w:sz w:val="20"/>
                  <w:szCs w:val="20"/>
                  <w:lang w:eastAsia="es-PE"/>
                </w:rPr>
                <w:t>Ubicación</w:t>
              </w:r>
              <w:r w:rsidRPr="00465012">
                <w:rPr>
                  <w:rFonts w:ascii="Arial" w:eastAsia="Times New Roman" w:hAnsi="Arial" w:cs="Arial"/>
                  <w:b/>
                  <w:bCs/>
                  <w:color w:val="FFFFFF"/>
                  <w:sz w:val="20"/>
                  <w:szCs w:val="20"/>
                  <w:lang w:val="es-PE" w:eastAsia="es-PE"/>
                </w:rPr>
                <w:t> </w:t>
              </w:r>
            </w:ins>
          </w:p>
        </w:tc>
      </w:tr>
      <w:tr w:rsidR="00921C51" w:rsidRPr="00465012" w14:paraId="6201D521" w14:textId="77777777" w:rsidTr="00922E42">
        <w:trPr>
          <w:trHeight w:val="300"/>
          <w:ins w:id="141" w:author="Martín Andrés Gutiérrez López" w:date="2024-08-22T22:14:00Z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71255C5" w14:textId="77777777" w:rsidR="00921C51" w:rsidRPr="00465012" w:rsidRDefault="00921C51" w:rsidP="00922E42">
            <w:pPr>
              <w:widowControl/>
              <w:autoSpaceDE/>
              <w:autoSpaceDN/>
              <w:textAlignment w:val="baseline"/>
              <w:rPr>
                <w:ins w:id="142" w:author="Martín Andrés Gutiérrez López" w:date="2024-08-22T22:14:00Z" w16du:dateUtc="2024-08-23T03:14:00Z"/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ins w:id="143" w:author="Martín Andrés Gutiérrez López" w:date="2024-08-22T22:14:00Z" w16du:dateUtc="2024-08-23T03:14:00Z">
              <w:r w:rsidRPr="00465012">
                <w:rPr>
                  <w:rFonts w:ascii="Arial" w:eastAsia="Times New Roman" w:hAnsi="Arial" w:cs="Arial"/>
                  <w:sz w:val="20"/>
                  <w:szCs w:val="20"/>
                  <w:lang w:eastAsia="es-PE"/>
                </w:rPr>
                <w:t>1</w:t>
              </w:r>
              <w:r w:rsidRPr="00465012">
                <w:rPr>
                  <w:rFonts w:ascii="Arial" w:eastAsia="Times New Roman" w:hAnsi="Arial" w:cs="Arial"/>
                  <w:b/>
                  <w:bCs/>
                  <w:sz w:val="20"/>
                  <w:szCs w:val="20"/>
                  <w:lang w:val="es-PE" w:eastAsia="es-PE"/>
                </w:rPr>
                <w:t> </w:t>
              </w:r>
            </w:ins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5712F8D" w14:textId="77777777" w:rsidR="00921C51" w:rsidRPr="00465012" w:rsidRDefault="00921C51" w:rsidP="00922E42">
            <w:pPr>
              <w:widowControl/>
              <w:autoSpaceDE/>
              <w:autoSpaceDN/>
              <w:textAlignment w:val="baseline"/>
              <w:rPr>
                <w:ins w:id="144" w:author="Martín Andrés Gutiérrez López" w:date="2024-08-22T22:14:00Z" w16du:dateUtc="2024-08-23T03:14:00Z"/>
                <w:rFonts w:ascii="Segoe UI" w:eastAsia="Times New Roman" w:hAnsi="Segoe UI" w:cs="Segoe UI"/>
                <w:sz w:val="18"/>
                <w:szCs w:val="18"/>
                <w:lang w:val="es-PE" w:eastAsia="es-PE"/>
              </w:rPr>
            </w:pPr>
            <w:ins w:id="145" w:author="Martín Andrés Gutiérrez López" w:date="2024-08-22T22:14:00Z" w16du:dateUtc="2024-08-23T03:14:00Z">
              <w:r w:rsidRPr="00465012">
                <w:rPr>
                  <w:rFonts w:ascii="Arial" w:eastAsia="Times New Roman" w:hAnsi="Arial" w:cs="Arial"/>
                  <w:sz w:val="20"/>
                  <w:szCs w:val="20"/>
                  <w:lang w:eastAsia="es-PE"/>
                </w:rPr>
                <w:t>Listado de Mensajes Informativos</w:t>
              </w:r>
              <w:r w:rsidRPr="00465012">
                <w:rPr>
                  <w:rFonts w:ascii="Arial" w:eastAsia="Times New Roman" w:hAnsi="Arial" w:cs="Arial"/>
                  <w:sz w:val="20"/>
                  <w:szCs w:val="20"/>
                  <w:lang w:val="es-PE" w:eastAsia="es-PE"/>
                </w:rPr>
                <w:t> </w:t>
              </w:r>
            </w:ins>
          </w:p>
        </w:tc>
        <w:tc>
          <w:tcPr>
            <w:tcW w:w="5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239E48D" w14:textId="77777777" w:rsidR="00921C51" w:rsidRPr="00465012" w:rsidRDefault="00921C51" w:rsidP="00922E42">
            <w:pPr>
              <w:widowControl/>
              <w:autoSpaceDE/>
              <w:autoSpaceDN/>
              <w:textAlignment w:val="baseline"/>
              <w:rPr>
                <w:ins w:id="146" w:author="Martín Andrés Gutiérrez López" w:date="2024-08-22T22:14:00Z" w16du:dateUtc="2024-08-23T03:14:00Z"/>
                <w:rFonts w:ascii="Segoe UI" w:eastAsia="Times New Roman" w:hAnsi="Segoe UI" w:cs="Segoe UI"/>
                <w:sz w:val="18"/>
                <w:szCs w:val="18"/>
                <w:lang w:val="es-PE" w:eastAsia="es-PE"/>
              </w:rPr>
            </w:pPr>
            <w:ins w:id="147" w:author="Martín Andrés Gutiérrez López" w:date="2024-08-22T22:14:00Z" w16du:dateUtc="2024-08-23T03:14:00Z">
              <w:r w:rsidRPr="00465012">
                <w:rPr>
                  <w:rFonts w:ascii="Arial" w:eastAsia="Times New Roman" w:hAnsi="Arial" w:cs="Arial"/>
                  <w:sz w:val="20"/>
                  <w:szCs w:val="20"/>
                  <w:lang w:eastAsia="es-PE"/>
                </w:rPr>
                <w:t>…\Documentos Funcionales\04 Documentos Adicionales\ Tabla de Mensajes Informativos y de Errores.xlsx</w:t>
              </w:r>
              <w:r w:rsidRPr="00465012">
                <w:rPr>
                  <w:rFonts w:ascii="Arial" w:eastAsia="Times New Roman" w:hAnsi="Arial" w:cs="Arial"/>
                  <w:sz w:val="20"/>
                  <w:szCs w:val="20"/>
                  <w:lang w:val="es-PE" w:eastAsia="es-PE"/>
                </w:rPr>
                <w:t> </w:t>
              </w:r>
            </w:ins>
          </w:p>
        </w:tc>
      </w:tr>
      <w:tr w:rsidR="00921C51" w:rsidRPr="00465012" w14:paraId="7EE06604" w14:textId="77777777" w:rsidTr="00922E42">
        <w:trPr>
          <w:trHeight w:val="300"/>
          <w:ins w:id="148" w:author="Martín Andrés Gutiérrez López" w:date="2024-08-22T22:14:00Z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B5A4001" w14:textId="77777777" w:rsidR="00921C51" w:rsidRPr="00465012" w:rsidRDefault="00921C51" w:rsidP="00922E42">
            <w:pPr>
              <w:widowControl/>
              <w:autoSpaceDE/>
              <w:autoSpaceDN/>
              <w:textAlignment w:val="baseline"/>
              <w:rPr>
                <w:ins w:id="149" w:author="Martín Andrés Gutiérrez López" w:date="2024-08-22T22:14:00Z" w16du:dateUtc="2024-08-23T03:14:00Z"/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ins w:id="150" w:author="Martín Andrés Gutiérrez López" w:date="2024-08-22T22:14:00Z" w16du:dateUtc="2024-08-23T03:14:00Z">
              <w:r w:rsidRPr="00465012">
                <w:rPr>
                  <w:rFonts w:ascii="Arial" w:eastAsia="Times New Roman" w:hAnsi="Arial" w:cs="Arial"/>
                  <w:sz w:val="20"/>
                  <w:szCs w:val="20"/>
                  <w:lang w:eastAsia="es-PE"/>
                </w:rPr>
                <w:t>2</w:t>
              </w:r>
              <w:r w:rsidRPr="00465012">
                <w:rPr>
                  <w:rFonts w:ascii="Arial" w:eastAsia="Times New Roman" w:hAnsi="Arial" w:cs="Arial"/>
                  <w:b/>
                  <w:bCs/>
                  <w:sz w:val="20"/>
                  <w:szCs w:val="20"/>
                  <w:lang w:val="es-PE" w:eastAsia="es-PE"/>
                </w:rPr>
                <w:t> </w:t>
              </w:r>
            </w:ins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0567194" w14:textId="77777777" w:rsidR="00921C51" w:rsidRPr="00465012" w:rsidRDefault="00921C51" w:rsidP="00922E42">
            <w:pPr>
              <w:widowControl/>
              <w:autoSpaceDE/>
              <w:autoSpaceDN/>
              <w:textAlignment w:val="baseline"/>
              <w:rPr>
                <w:ins w:id="151" w:author="Martín Andrés Gutiérrez López" w:date="2024-08-22T22:14:00Z" w16du:dateUtc="2024-08-23T03:14:00Z"/>
                <w:rFonts w:ascii="Segoe UI" w:eastAsia="Times New Roman" w:hAnsi="Segoe UI" w:cs="Segoe UI"/>
                <w:sz w:val="18"/>
                <w:szCs w:val="18"/>
                <w:lang w:val="es-PE" w:eastAsia="es-PE"/>
              </w:rPr>
            </w:pPr>
            <w:ins w:id="152" w:author="Martín Andrés Gutiérrez López" w:date="2024-08-22T22:14:00Z" w16du:dateUtc="2024-08-23T03:14:00Z">
              <w:r w:rsidRPr="00465012">
                <w:rPr>
                  <w:rFonts w:ascii="Arial" w:eastAsia="Times New Roman" w:hAnsi="Arial" w:cs="Arial"/>
                  <w:sz w:val="20"/>
                  <w:szCs w:val="20"/>
                  <w:lang w:eastAsia="es-PE"/>
                </w:rPr>
                <w:t>Listado de errores</w:t>
              </w:r>
              <w:r w:rsidRPr="00465012">
                <w:rPr>
                  <w:rFonts w:ascii="Arial" w:eastAsia="Times New Roman" w:hAnsi="Arial" w:cs="Arial"/>
                  <w:sz w:val="20"/>
                  <w:szCs w:val="20"/>
                  <w:lang w:val="es-PE" w:eastAsia="es-PE"/>
                </w:rPr>
                <w:t> </w:t>
              </w:r>
            </w:ins>
          </w:p>
          <w:p w14:paraId="1F50277D" w14:textId="77777777" w:rsidR="00921C51" w:rsidRPr="00465012" w:rsidRDefault="00921C51" w:rsidP="00922E42">
            <w:pPr>
              <w:widowControl/>
              <w:autoSpaceDE/>
              <w:autoSpaceDN/>
              <w:textAlignment w:val="baseline"/>
              <w:rPr>
                <w:ins w:id="153" w:author="Martín Andrés Gutiérrez López" w:date="2024-08-22T22:14:00Z" w16du:dateUtc="2024-08-23T03:14:00Z"/>
                <w:rFonts w:ascii="Segoe UI" w:eastAsia="Times New Roman" w:hAnsi="Segoe UI" w:cs="Segoe UI"/>
                <w:sz w:val="18"/>
                <w:szCs w:val="18"/>
                <w:lang w:val="es-PE" w:eastAsia="es-PE"/>
              </w:rPr>
            </w:pPr>
            <w:ins w:id="154" w:author="Martín Andrés Gutiérrez López" w:date="2024-08-22T22:14:00Z" w16du:dateUtc="2024-08-23T03:14:00Z">
              <w:r w:rsidRPr="00465012">
                <w:rPr>
                  <w:rFonts w:ascii="Arial" w:eastAsia="Times New Roman" w:hAnsi="Arial" w:cs="Arial"/>
                  <w:sz w:val="20"/>
                  <w:szCs w:val="20"/>
                  <w:lang w:val="es-PE" w:eastAsia="es-PE"/>
                </w:rPr>
                <w:t> </w:t>
              </w:r>
            </w:ins>
          </w:p>
        </w:tc>
        <w:tc>
          <w:tcPr>
            <w:tcW w:w="5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107AF63" w14:textId="77777777" w:rsidR="00921C51" w:rsidRPr="00465012" w:rsidRDefault="00921C51" w:rsidP="00922E42">
            <w:pPr>
              <w:widowControl/>
              <w:autoSpaceDE/>
              <w:autoSpaceDN/>
              <w:textAlignment w:val="baseline"/>
              <w:rPr>
                <w:ins w:id="155" w:author="Martín Andrés Gutiérrez López" w:date="2024-08-22T22:14:00Z" w16du:dateUtc="2024-08-23T03:14:00Z"/>
                <w:rFonts w:ascii="Segoe UI" w:eastAsia="Times New Roman" w:hAnsi="Segoe UI" w:cs="Segoe UI"/>
                <w:sz w:val="18"/>
                <w:szCs w:val="18"/>
                <w:lang w:val="es-PE" w:eastAsia="es-PE"/>
              </w:rPr>
            </w:pPr>
            <w:ins w:id="156" w:author="Martín Andrés Gutiérrez López" w:date="2024-08-22T22:14:00Z" w16du:dateUtc="2024-08-23T03:14:00Z">
              <w:r w:rsidRPr="00465012">
                <w:rPr>
                  <w:rFonts w:ascii="Arial" w:eastAsia="Times New Roman" w:hAnsi="Arial" w:cs="Arial"/>
                  <w:sz w:val="20"/>
                  <w:szCs w:val="20"/>
                  <w:lang w:eastAsia="es-PE"/>
                </w:rPr>
                <w:t>…\Documentos Funcionales\04 Documentos Adicionales\ Tabla de Mensajes Informativos y de Errores.xlsx</w:t>
              </w:r>
              <w:r w:rsidRPr="00465012">
                <w:rPr>
                  <w:rFonts w:ascii="Arial" w:eastAsia="Times New Roman" w:hAnsi="Arial" w:cs="Arial"/>
                  <w:sz w:val="20"/>
                  <w:szCs w:val="20"/>
                  <w:lang w:val="es-PE" w:eastAsia="es-PE"/>
                </w:rPr>
                <w:t> </w:t>
              </w:r>
            </w:ins>
          </w:p>
        </w:tc>
      </w:tr>
    </w:tbl>
    <w:p w14:paraId="01B6ADBB" w14:textId="77777777" w:rsidR="00921C51" w:rsidRDefault="00921C51" w:rsidP="00921C51">
      <w:pPr>
        <w:pStyle w:val="Textoindependiente"/>
        <w:spacing w:before="237" w:line="259" w:lineRule="auto"/>
        <w:ind w:left="101"/>
        <w:rPr>
          <w:ins w:id="157" w:author="Martín Andrés Gutiérrez López" w:date="2024-08-22T22:14:00Z" w16du:dateUtc="2024-08-23T03:14:00Z"/>
        </w:rPr>
      </w:pPr>
    </w:p>
    <w:p w14:paraId="58337F3A" w14:textId="77777777" w:rsidR="00921C51" w:rsidRPr="005E60AB" w:rsidRDefault="00921C51" w:rsidP="00921C51">
      <w:pPr>
        <w:rPr>
          <w:ins w:id="158" w:author="Martín Andrés Gutiérrez López" w:date="2024-08-22T22:14:00Z" w16du:dateUtc="2024-08-23T03:14:00Z"/>
        </w:rPr>
      </w:pPr>
    </w:p>
    <w:p w14:paraId="69AB0930" w14:textId="77777777" w:rsidR="00921C51" w:rsidRDefault="00921C51" w:rsidP="6C5DC817"/>
    <w:sectPr w:rsidR="00921C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4" w:author="servicios_dvucept04" w:date="2024-04-15T06:39:00Z" w:initials="se">
    <w:p w14:paraId="3E36CE2F" w14:textId="0CE7D88D" w:rsidR="5C758105" w:rsidRDefault="5C758105">
      <w:r>
        <w:t>Actualizar roles.</w:t>
      </w:r>
      <w:r>
        <w:annotationRef/>
      </w:r>
    </w:p>
  </w:comment>
  <w:comment w:id="5" w:author="julimar8a" w:date="2024-04-16T11:41:00Z" w:initials="ju">
    <w:p w14:paraId="2A52FFFF" w14:textId="1D60D88D" w:rsidR="6C5DC817" w:rsidRDefault="6C5DC817">
      <w:r>
        <w:t>actualizado</w:t>
      </w:r>
      <w:r>
        <w:annotationRef/>
      </w:r>
    </w:p>
  </w:comment>
  <w:comment w:id="6" w:author="servicios_dvucept04" w:date="2024-04-18T15:56:00Z" w:initials="se">
    <w:p w14:paraId="4BB0389D" w14:textId="754FAAA2" w:rsidR="21BFFE73" w:rsidRDefault="21BFFE73">
      <w:r>
        <w:t>Ok.</w:t>
      </w:r>
      <w:r>
        <w:annotationRef/>
      </w:r>
    </w:p>
  </w:comment>
  <w:comment w:id="22" w:author="365 Pro Plus" w:date="2024-01-26T13:30:00Z" w:initials="e">
    <w:p w14:paraId="6DF35479" w14:textId="77777777" w:rsidR="00CF5D69" w:rsidRDefault="00CF5D69" w:rsidP="00CF5D69">
      <w:pPr>
        <w:pStyle w:val="Textocomentario"/>
      </w:pPr>
      <w:r>
        <w:rPr>
          <w:rStyle w:val="Refdecomentario"/>
        </w:rPr>
        <w:annotationRef/>
      </w:r>
      <w:r>
        <w:rPr>
          <w:lang w:val="es-PE"/>
        </w:rPr>
        <w:t>Repetido arriba ya lo menciono</w:t>
      </w:r>
    </w:p>
  </w:comment>
  <w:comment w:id="23" w:author="julimar8a" w:date="2024-04-16T16:10:00Z" w:initials="ju">
    <w:p w14:paraId="65D714CE" w14:textId="09CB7BA5" w:rsidR="6C5DC817" w:rsidRDefault="6C5DC817">
      <w:r>
        <w:t>eliminado</w:t>
      </w:r>
      <w:r>
        <w:annotationRef/>
      </w:r>
    </w:p>
  </w:comment>
  <w:comment w:id="24" w:author="servicios_dvucept04" w:date="2024-04-15T06:40:00Z" w:initials="se">
    <w:p w14:paraId="21235084" w14:textId="57F2EEAA" w:rsidR="34A78D62" w:rsidRDefault="34A78D62">
      <w:r>
        <w:t>No corresponde a la HU.</w:t>
      </w:r>
      <w:r>
        <w:annotationRef/>
      </w:r>
    </w:p>
  </w:comment>
  <w:comment w:id="25" w:author="julimar8a" w:date="2024-04-16T16:16:00Z" w:initials="ju">
    <w:p w14:paraId="29094061" w14:textId="21AA2BB4" w:rsidR="6C5DC817" w:rsidRDefault="6C5DC817">
      <w:r>
        <w:t>actualizado</w:t>
      </w:r>
      <w:r>
        <w:annotationRef/>
      </w:r>
    </w:p>
  </w:comment>
  <w:comment w:id="26" w:author="servicios_dvucept04" w:date="2024-04-18T15:56:00Z" w:initials="se">
    <w:p w14:paraId="4C8A0186" w14:textId="3987F4D6" w:rsidR="21BFFE73" w:rsidRDefault="21BFFE73">
      <w:r>
        <w:t>Ok.</w:t>
      </w:r>
      <w:r>
        <w:annotationRef/>
      </w:r>
    </w:p>
  </w:comment>
  <w:comment w:id="27" w:author="365 Pro Plus" w:date="2024-01-26T13:32:00Z" w:initials="e">
    <w:p w14:paraId="1A211C0F" w14:textId="77777777" w:rsidR="00CF5D69" w:rsidRDefault="00CF5D69" w:rsidP="00CF5D69">
      <w:pPr>
        <w:pStyle w:val="Textocomentario"/>
      </w:pPr>
      <w:r>
        <w:rPr>
          <w:rStyle w:val="Refdecomentario"/>
        </w:rPr>
        <w:annotationRef/>
      </w:r>
      <w:r>
        <w:rPr>
          <w:lang w:val="es-PE"/>
        </w:rPr>
        <w:t xml:space="preserve">Donde se muestra el estado, no esta en el wireframe </w:t>
      </w:r>
    </w:p>
  </w:comment>
  <w:comment w:id="28" w:author="julimar8a" w:date="2024-04-16T16:18:00Z" w:initials="ju">
    <w:p w14:paraId="1D2CD738" w14:textId="3A72B442" w:rsidR="6C5DC817" w:rsidRDefault="6C5DC817">
      <w:r>
        <w:t>se eliminó</w:t>
      </w:r>
      <w:r>
        <w:annotationRef/>
      </w:r>
    </w:p>
  </w:comment>
  <w:comment w:id="18" w:author="servicios_dvucept04" w:date="2024-04-15T06:39:00Z" w:initials="se">
    <w:p w14:paraId="3864D0F5" w14:textId="57EBB8B4" w:rsidR="74D329A0" w:rsidRDefault="74D329A0">
      <w:r>
        <w:t>Incluir en criterios de aceptación.</w:t>
      </w:r>
      <w:r>
        <w:annotationRef/>
      </w:r>
    </w:p>
  </w:comment>
  <w:comment w:id="19" w:author="julimar8a" w:date="2024-04-16T16:10:00Z" w:initials="ju">
    <w:p w14:paraId="79C3C1AB" w14:textId="01167553" w:rsidR="6C5DC817" w:rsidRDefault="6C5DC817">
      <w:r>
        <w:t>agregado a criterios</w:t>
      </w:r>
      <w:r>
        <w:annotationRef/>
      </w:r>
    </w:p>
  </w:comment>
  <w:comment w:id="20" w:author="servicios_dvucept04" w:date="2024-04-18T23:50:00Z" w:initials="se">
    <w:p w14:paraId="58983C87" w14:textId="04E6A1DB" w:rsidR="21BFFE73" w:rsidRDefault="21BFFE73">
      <w:r>
        <w:t>- Confirmar o actualizar textos modificados.</w:t>
      </w:r>
      <w:r>
        <w:annotationRef/>
      </w:r>
    </w:p>
    <w:p w14:paraId="316FF864" w14:textId="386A211C" w:rsidR="21BFFE73" w:rsidRDefault="21BFFE73">
      <w:r>
        <w:t>- Incluir en criterios de aceptación los estados cuando se puede agregar mercancías al manifiesto.</w:t>
      </w:r>
    </w:p>
  </w:comment>
  <w:comment w:id="21" w:author="julimar8a" w:date="2024-04-22T23:08:00Z" w:initials="ju">
    <w:p w14:paraId="6890C277" w14:textId="62685467" w:rsidR="7B7EEFC2" w:rsidRDefault="7B7EEFC2">
      <w:r>
        <w:t>se agregó el criterio 2</w:t>
      </w:r>
      <w:r>
        <w:annotationRef/>
      </w:r>
    </w:p>
  </w:comment>
  <w:comment w:id="31" w:author="servicios_dvucept04" w:date="2024-04-15T06:41:00Z" w:initials="se">
    <w:p w14:paraId="4F390D90" w14:textId="6957613B" w:rsidR="34A78D62" w:rsidRDefault="34A78D62">
      <w:r>
        <w:t>Homologar con estándar de criterios de aceptación de HUs. Ejemplo: HU 329</w:t>
      </w:r>
      <w:r>
        <w:annotationRef/>
      </w:r>
    </w:p>
  </w:comment>
  <w:comment w:id="32" w:author="julimar8a" w:date="2024-04-16T16:19:00Z" w:initials="ju">
    <w:p w14:paraId="2AB4AB78" w14:textId="25BC5E94" w:rsidR="6C5DC817" w:rsidRDefault="6C5DC817">
      <w:r>
        <w:t>homologado</w:t>
      </w:r>
      <w:r>
        <w:annotationRef/>
      </w:r>
    </w:p>
  </w:comment>
  <w:comment w:id="86" w:author="365 Pro Plus" w:date="2024-01-26T13:36:00Z" w:initials="e">
    <w:p w14:paraId="66FB95E9" w14:textId="77777777" w:rsidR="00333A1F" w:rsidRDefault="00333A1F" w:rsidP="00333A1F">
      <w:pPr>
        <w:pStyle w:val="Textocomentario"/>
      </w:pPr>
      <w:r>
        <w:rPr>
          <w:rStyle w:val="Refdecomentario"/>
        </w:rPr>
        <w:annotationRef/>
      </w:r>
      <w:r>
        <w:rPr>
          <w:lang w:val="es-PE"/>
        </w:rPr>
        <w:t>Falta mencionar la estructura del archivo ya que los datos seran cargados</w:t>
      </w:r>
    </w:p>
  </w:comment>
  <w:comment w:id="87" w:author="julimar8a" w:date="2024-04-16T22:50:00Z" w:initials="ju">
    <w:p w14:paraId="1560C579" w14:textId="423D0927" w:rsidR="68842863" w:rsidRDefault="68842863">
      <w:r>
        <w:t>el modelo se encuentra en Documentos adicionales&gt;</w:t>
      </w:r>
      <w:r>
        <w:annotationRef/>
      </w:r>
    </w:p>
    <w:p w14:paraId="0640F6AA" w14:textId="7CE518D2" w:rsidR="68842863" w:rsidRDefault="68842863">
      <w:r>
        <w:t>Documentos información pestañas DUE</w:t>
      </w:r>
    </w:p>
    <w:p w14:paraId="57DC048A" w14:textId="1E1E2042" w:rsidR="68842863" w:rsidRDefault="68842863"/>
  </w:comment>
  <w:comment w:id="113" w:author="servicios_dvucept04" w:date="2024-04-15T06:47:00Z" w:initials="se">
    <w:p w14:paraId="3AE2F0A7" w14:textId="25A0E98A" w:rsidR="34A78D62" w:rsidRDefault="34A78D62">
      <w:r>
        <w:t>Trasladar al consorcio la actualización de los prototipos según lo descrito en la HU y mapeo.</w:t>
      </w:r>
      <w:r>
        <w:annotationRef/>
      </w:r>
    </w:p>
  </w:comment>
  <w:comment w:id="114" w:author="julimar8a" w:date="2024-04-16T16:29:00Z" w:initials="ju">
    <w:p w14:paraId="6382537F" w14:textId="3EBA1B51" w:rsidR="6C5DC817" w:rsidRDefault="6C5DC817">
      <w:r>
        <w:t>actualuzado</w:t>
      </w:r>
      <w:r>
        <w:annotationRef/>
      </w:r>
    </w:p>
  </w:comment>
  <w:comment w:id="116" w:author="365 Pro Plus" w:date="2024-01-26T13:43:00Z" w:initials="e">
    <w:p w14:paraId="0460253E" w14:textId="4CDCB403" w:rsidR="00534269" w:rsidRDefault="00534269" w:rsidP="00534269">
      <w:pPr>
        <w:pStyle w:val="Textocomentario"/>
      </w:pPr>
      <w:r>
        <w:rPr>
          <w:rStyle w:val="Refdecomentario"/>
        </w:rPr>
        <w:annotationRef/>
      </w:r>
      <w:r>
        <w:rPr>
          <w:lang w:val="es-PE"/>
        </w:rPr>
        <w:t>Los nombres de la ventana de ingreso no esta igual que los campos mostrados en la grilla</w:t>
      </w:r>
    </w:p>
  </w:comment>
  <w:comment w:id="117" w:author="julimar8a" w:date="2024-04-16T16:33:00Z" w:initials="ju">
    <w:p w14:paraId="3A7C0B14" w14:textId="2C432F06" w:rsidR="6C5DC817" w:rsidRDefault="6C5DC817">
      <w:r>
        <w:t>homologado</w:t>
      </w:r>
      <w:r>
        <w:annotationRef/>
      </w:r>
    </w:p>
  </w:comment>
  <w:comment w:id="122" w:author="365 Pro Plus" w:date="2024-01-26T13:33:00Z" w:initials="e">
    <w:p w14:paraId="6E43B557" w14:textId="5C681369" w:rsidR="00333A1F" w:rsidRDefault="00333A1F" w:rsidP="00333A1F">
      <w:pPr>
        <w:pStyle w:val="Textocomentario"/>
      </w:pPr>
      <w:r>
        <w:rPr>
          <w:rStyle w:val="Refdecomentario"/>
        </w:rPr>
        <w:annotationRef/>
      </w:r>
      <w:r>
        <w:rPr>
          <w:lang w:val="es-PE"/>
        </w:rPr>
        <w:t>No se menciona en el documento</w:t>
      </w:r>
    </w:p>
  </w:comment>
  <w:comment w:id="123" w:author="julimar8a" w:date="2024-04-16T16:33:00Z" w:initials="ju">
    <w:p w14:paraId="5FE67F96" w14:textId="6EFBD191" w:rsidR="6C5DC817" w:rsidRDefault="6C5DC817">
      <w:r>
        <w:t>agregado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E36CE2F" w15:done="1"/>
  <w15:commentEx w15:paraId="2A52FFFF" w15:paraIdParent="3E36CE2F" w15:done="1"/>
  <w15:commentEx w15:paraId="4BB0389D" w15:paraIdParent="3E36CE2F" w15:done="1"/>
  <w15:commentEx w15:paraId="6DF35479" w15:done="1"/>
  <w15:commentEx w15:paraId="65D714CE" w15:paraIdParent="6DF35479" w15:done="1"/>
  <w15:commentEx w15:paraId="21235084" w15:done="1"/>
  <w15:commentEx w15:paraId="29094061" w15:paraIdParent="21235084" w15:done="1"/>
  <w15:commentEx w15:paraId="4C8A0186" w15:paraIdParent="21235084" w15:done="1"/>
  <w15:commentEx w15:paraId="1A211C0F" w15:done="1"/>
  <w15:commentEx w15:paraId="1D2CD738" w15:paraIdParent="1A211C0F" w15:done="1"/>
  <w15:commentEx w15:paraId="3864D0F5" w15:done="0"/>
  <w15:commentEx w15:paraId="79C3C1AB" w15:paraIdParent="3864D0F5" w15:done="0"/>
  <w15:commentEx w15:paraId="316FF864" w15:paraIdParent="3864D0F5" w15:done="0"/>
  <w15:commentEx w15:paraId="6890C277" w15:paraIdParent="3864D0F5" w15:done="0"/>
  <w15:commentEx w15:paraId="4F390D90" w15:done="0"/>
  <w15:commentEx w15:paraId="2AB4AB78" w15:paraIdParent="4F390D90" w15:done="0"/>
  <w15:commentEx w15:paraId="66FB95E9" w15:done="1"/>
  <w15:commentEx w15:paraId="57DC048A" w15:paraIdParent="66FB95E9" w15:done="1"/>
  <w15:commentEx w15:paraId="3AE2F0A7" w15:done="1"/>
  <w15:commentEx w15:paraId="6382537F" w15:paraIdParent="3AE2F0A7" w15:done="1"/>
  <w15:commentEx w15:paraId="0460253E" w15:done="1"/>
  <w15:commentEx w15:paraId="3A7C0B14" w15:paraIdParent="0460253E" w15:done="1"/>
  <w15:commentEx w15:paraId="6E43B557" w15:done="1"/>
  <w15:commentEx w15:paraId="5FE67F96" w15:paraIdParent="6E43B55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4E5C5B5" w16cex:dateUtc="2024-04-15T11:39:00Z"/>
  <w16cex:commentExtensible w16cex:durableId="71A071AF" w16cex:dateUtc="2024-04-16T16:41:00Z"/>
  <w16cex:commentExtensible w16cex:durableId="6FE0C2D3" w16cex:dateUtc="2024-04-18T20:56:00Z"/>
  <w16cex:commentExtensible w16cex:durableId="55B7EDF4" w16cex:dateUtc="2024-01-26T18:30:00Z"/>
  <w16cex:commentExtensible w16cex:durableId="3E27F9C9" w16cex:dateUtc="2024-04-16T21:10:00Z"/>
  <w16cex:commentExtensible w16cex:durableId="23E2585E" w16cex:dateUtc="2024-04-15T11:40:00Z"/>
  <w16cex:commentExtensible w16cex:durableId="52B73E2D" w16cex:dateUtc="2024-04-16T21:16:00Z"/>
  <w16cex:commentExtensible w16cex:durableId="1FE9A0E0" w16cex:dateUtc="2024-04-18T20:56:00Z"/>
  <w16cex:commentExtensible w16cex:durableId="5B244817" w16cex:dateUtc="2024-01-26T18:32:00Z"/>
  <w16cex:commentExtensible w16cex:durableId="0787FB36" w16cex:dateUtc="2024-04-16T21:18:00Z"/>
  <w16cex:commentExtensible w16cex:durableId="367F0605" w16cex:dateUtc="2024-04-15T11:39:00Z"/>
  <w16cex:commentExtensible w16cex:durableId="5191B539" w16cex:dateUtc="2024-04-16T21:10:00Z"/>
  <w16cex:commentExtensible w16cex:durableId="5808DC3D" w16cex:dateUtc="2024-04-19T04:50:00Z"/>
  <w16cex:commentExtensible w16cex:durableId="397BF1A3" w16cex:dateUtc="2024-04-23T04:08:00Z"/>
  <w16cex:commentExtensible w16cex:durableId="4D3A0A2C" w16cex:dateUtc="2024-04-15T11:41:00Z"/>
  <w16cex:commentExtensible w16cex:durableId="46B54767" w16cex:dateUtc="2024-04-16T21:19:00Z"/>
  <w16cex:commentExtensible w16cex:durableId="525D0432" w16cex:dateUtc="2024-01-26T18:36:00Z"/>
  <w16cex:commentExtensible w16cex:durableId="478089E8" w16cex:dateUtc="2024-04-17T03:50:00Z"/>
  <w16cex:commentExtensible w16cex:durableId="5BAD4DC7" w16cex:dateUtc="2024-04-15T11:47:00Z"/>
  <w16cex:commentExtensible w16cex:durableId="758A7BA4" w16cex:dateUtc="2024-04-16T21:29:00Z"/>
  <w16cex:commentExtensible w16cex:durableId="4AAD674D" w16cex:dateUtc="2024-01-26T18:43:00Z"/>
  <w16cex:commentExtensible w16cex:durableId="14D9C745" w16cex:dateUtc="2024-04-16T21:33:00Z"/>
  <w16cex:commentExtensible w16cex:durableId="636DE471" w16cex:dateUtc="2024-01-26T18:33:00Z"/>
  <w16cex:commentExtensible w16cex:durableId="79CA7B46" w16cex:dateUtc="2024-04-16T21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E36CE2F" w16cid:durableId="74E5C5B5"/>
  <w16cid:commentId w16cid:paraId="2A52FFFF" w16cid:durableId="71A071AF"/>
  <w16cid:commentId w16cid:paraId="4BB0389D" w16cid:durableId="6FE0C2D3"/>
  <w16cid:commentId w16cid:paraId="6DF35479" w16cid:durableId="55B7EDF4"/>
  <w16cid:commentId w16cid:paraId="65D714CE" w16cid:durableId="3E27F9C9"/>
  <w16cid:commentId w16cid:paraId="21235084" w16cid:durableId="23E2585E"/>
  <w16cid:commentId w16cid:paraId="29094061" w16cid:durableId="52B73E2D"/>
  <w16cid:commentId w16cid:paraId="4C8A0186" w16cid:durableId="1FE9A0E0"/>
  <w16cid:commentId w16cid:paraId="1A211C0F" w16cid:durableId="5B244817"/>
  <w16cid:commentId w16cid:paraId="1D2CD738" w16cid:durableId="0787FB36"/>
  <w16cid:commentId w16cid:paraId="3864D0F5" w16cid:durableId="367F0605"/>
  <w16cid:commentId w16cid:paraId="79C3C1AB" w16cid:durableId="5191B539"/>
  <w16cid:commentId w16cid:paraId="316FF864" w16cid:durableId="5808DC3D"/>
  <w16cid:commentId w16cid:paraId="6890C277" w16cid:durableId="397BF1A3"/>
  <w16cid:commentId w16cid:paraId="4F390D90" w16cid:durableId="4D3A0A2C"/>
  <w16cid:commentId w16cid:paraId="2AB4AB78" w16cid:durableId="46B54767"/>
  <w16cid:commentId w16cid:paraId="66FB95E9" w16cid:durableId="525D0432"/>
  <w16cid:commentId w16cid:paraId="57DC048A" w16cid:durableId="478089E8"/>
  <w16cid:commentId w16cid:paraId="3AE2F0A7" w16cid:durableId="5BAD4DC7"/>
  <w16cid:commentId w16cid:paraId="6382537F" w16cid:durableId="758A7BA4"/>
  <w16cid:commentId w16cid:paraId="0460253E" w16cid:durableId="4AAD674D"/>
  <w16cid:commentId w16cid:paraId="3A7C0B14" w16cid:durableId="14D9C745"/>
  <w16cid:commentId w16cid:paraId="6E43B557" w16cid:durableId="636DE471"/>
  <w16cid:commentId w16cid:paraId="5FE67F96" w16cid:durableId="79CA7B4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1421E"/>
    <w:multiLevelType w:val="hybridMultilevel"/>
    <w:tmpl w:val="985A1B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0BC77"/>
    <w:multiLevelType w:val="hybridMultilevel"/>
    <w:tmpl w:val="4C48D204"/>
    <w:lvl w:ilvl="0" w:tplc="71704A16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A6745B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DCE0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A61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AE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D6C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6C09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4426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103A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40FDC"/>
    <w:multiLevelType w:val="hybridMultilevel"/>
    <w:tmpl w:val="1674CB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7E3F9"/>
    <w:multiLevelType w:val="hybridMultilevel"/>
    <w:tmpl w:val="E8A49054"/>
    <w:lvl w:ilvl="0" w:tplc="6E9CDC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2025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08A7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10C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807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1A02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7056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4081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FEA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8BBC0"/>
    <w:multiLevelType w:val="hybridMultilevel"/>
    <w:tmpl w:val="595A395A"/>
    <w:lvl w:ilvl="0" w:tplc="A4E8F7D8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D6341E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8E27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FCA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FAB3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3073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F8C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BAAC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18C5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4C019"/>
    <w:multiLevelType w:val="hybridMultilevel"/>
    <w:tmpl w:val="1BA4BA58"/>
    <w:lvl w:ilvl="0" w:tplc="56E0256A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C838A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883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386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82D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C0D6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469D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FA78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5642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3270A"/>
    <w:multiLevelType w:val="hybridMultilevel"/>
    <w:tmpl w:val="39F00C9A"/>
    <w:lvl w:ilvl="0" w:tplc="F190C49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8F859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1207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3A1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EB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C0FA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0C3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CC8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F483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D6C9E"/>
    <w:multiLevelType w:val="hybridMultilevel"/>
    <w:tmpl w:val="943E8100"/>
    <w:lvl w:ilvl="0" w:tplc="280A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8" w15:restartNumberingAfterBreak="0">
    <w:nsid w:val="2E733418"/>
    <w:multiLevelType w:val="multilevel"/>
    <w:tmpl w:val="7A6C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B919EF"/>
    <w:multiLevelType w:val="multilevel"/>
    <w:tmpl w:val="12AC8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3FBEC"/>
    <w:multiLevelType w:val="hybridMultilevel"/>
    <w:tmpl w:val="AAD40912"/>
    <w:lvl w:ilvl="0" w:tplc="31A86B48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EE0E9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408C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78E9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EEE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3E11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3096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760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82DE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33283"/>
    <w:multiLevelType w:val="hybridMultilevel"/>
    <w:tmpl w:val="CE36A11C"/>
    <w:lvl w:ilvl="0" w:tplc="40F0B63C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CE1484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80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0059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681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062C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E09E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3E74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0AAF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4A77E"/>
    <w:multiLevelType w:val="hybridMultilevel"/>
    <w:tmpl w:val="058E7F30"/>
    <w:lvl w:ilvl="0" w:tplc="B964C3DC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7E32AB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24E7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09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4E62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CE8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8A80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04C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280B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B3D67"/>
    <w:multiLevelType w:val="multilevel"/>
    <w:tmpl w:val="B3D0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B1514B"/>
    <w:multiLevelType w:val="hybridMultilevel"/>
    <w:tmpl w:val="83D274D0"/>
    <w:lvl w:ilvl="0" w:tplc="D7D6CA3A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D0D405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74F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F6B4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2493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1CBD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2AB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AC85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2E6D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4E0E7"/>
    <w:multiLevelType w:val="hybridMultilevel"/>
    <w:tmpl w:val="D5B2A4DC"/>
    <w:lvl w:ilvl="0" w:tplc="2A02E98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BEC12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6AB5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284D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6AF5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825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0AB6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ECE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906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A05A7"/>
    <w:multiLevelType w:val="hybridMultilevel"/>
    <w:tmpl w:val="285013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0BC53"/>
    <w:multiLevelType w:val="hybridMultilevel"/>
    <w:tmpl w:val="D20A78C6"/>
    <w:lvl w:ilvl="0" w:tplc="BDF26558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53F09A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0403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CE6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A220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30E7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8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345F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69E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C5A2D"/>
    <w:multiLevelType w:val="hybridMultilevel"/>
    <w:tmpl w:val="B276E4E2"/>
    <w:lvl w:ilvl="0" w:tplc="37FAF84C">
      <w:start w:val="1"/>
      <w:numFmt w:val="decimal"/>
      <w:pStyle w:val="Ttulo4"/>
      <w:lvlText w:val="%1."/>
      <w:lvlJc w:val="left"/>
      <w:pPr>
        <w:ind w:left="34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90081"/>
    <w:multiLevelType w:val="hybridMultilevel"/>
    <w:tmpl w:val="C36A63FA"/>
    <w:lvl w:ilvl="0" w:tplc="0952FEE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8D888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12D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748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36D8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8A70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D0AE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7615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C64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6970BA"/>
    <w:multiLevelType w:val="multilevel"/>
    <w:tmpl w:val="B2D4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08B456A"/>
    <w:multiLevelType w:val="hybridMultilevel"/>
    <w:tmpl w:val="4CBE70F4"/>
    <w:lvl w:ilvl="0" w:tplc="0C44F1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44852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4D3A08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19C6F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68AC16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2C6A66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5DFAD7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2C26F2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9B02C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FA4140B"/>
    <w:multiLevelType w:val="hybridMultilevel"/>
    <w:tmpl w:val="4EDEE9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09797">
    <w:abstractNumId w:val="15"/>
  </w:num>
  <w:num w:numId="2" w16cid:durableId="1493527977">
    <w:abstractNumId w:val="19"/>
  </w:num>
  <w:num w:numId="3" w16cid:durableId="386489005">
    <w:abstractNumId w:val="6"/>
  </w:num>
  <w:num w:numId="4" w16cid:durableId="606615941">
    <w:abstractNumId w:val="3"/>
  </w:num>
  <w:num w:numId="5" w16cid:durableId="1900021437">
    <w:abstractNumId w:val="9"/>
  </w:num>
  <w:num w:numId="6" w16cid:durableId="855116581">
    <w:abstractNumId w:val="17"/>
  </w:num>
  <w:num w:numId="7" w16cid:durableId="1754621287">
    <w:abstractNumId w:val="14"/>
  </w:num>
  <w:num w:numId="8" w16cid:durableId="1270239551">
    <w:abstractNumId w:val="1"/>
  </w:num>
  <w:num w:numId="9" w16cid:durableId="1704553900">
    <w:abstractNumId w:val="5"/>
  </w:num>
  <w:num w:numId="10" w16cid:durableId="1375497971">
    <w:abstractNumId w:val="4"/>
  </w:num>
  <w:num w:numId="11" w16cid:durableId="1079788774">
    <w:abstractNumId w:val="10"/>
  </w:num>
  <w:num w:numId="12" w16cid:durableId="873346586">
    <w:abstractNumId w:val="11"/>
  </w:num>
  <w:num w:numId="13" w16cid:durableId="403768762">
    <w:abstractNumId w:val="12"/>
  </w:num>
  <w:num w:numId="14" w16cid:durableId="339888826">
    <w:abstractNumId w:val="18"/>
  </w:num>
  <w:num w:numId="15" w16cid:durableId="1960139532">
    <w:abstractNumId w:val="2"/>
  </w:num>
  <w:num w:numId="16" w16cid:durableId="1305161951">
    <w:abstractNumId w:val="0"/>
  </w:num>
  <w:num w:numId="17" w16cid:durableId="1336299314">
    <w:abstractNumId w:val="22"/>
  </w:num>
  <w:num w:numId="18" w16cid:durableId="1982272720">
    <w:abstractNumId w:val="7"/>
  </w:num>
  <w:num w:numId="19" w16cid:durableId="891694842">
    <w:abstractNumId w:val="16"/>
  </w:num>
  <w:num w:numId="20" w16cid:durableId="1075322948">
    <w:abstractNumId w:val="20"/>
  </w:num>
  <w:num w:numId="21" w16cid:durableId="225723313">
    <w:abstractNumId w:val="13"/>
  </w:num>
  <w:num w:numId="22" w16cid:durableId="90903521">
    <w:abstractNumId w:val="8"/>
  </w:num>
  <w:num w:numId="23" w16cid:durableId="1861233331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ervicios_dvucept04">
    <w15:presenceInfo w15:providerId="AD" w15:userId="S::servicios_dvucept04@mincetur.gob.pe::61df3321-87bb-4e1e-907d-be4132418a01"/>
  </w15:person>
  <w15:person w15:author="julimar8a">
    <w15:presenceInfo w15:providerId="AD" w15:userId="S::julimar8a_hotmail.com#ext#@minceturgobpe.onmicrosoft.com::e9ae4214-0f9d-4e2e-8e0b-5fb2d4f5b0bd"/>
  </w15:person>
  <w15:person w15:author="Gerardo Ezequiel Saz Garcia">
    <w15:presenceInfo w15:providerId="AD" w15:userId="S::gsaz@mincetur.gob.pe::60d50131-ffd2-4426-8fb1-bd8e050f17c0"/>
  </w15:person>
  <w15:person w15:author="José Ñaupas">
    <w15:presenceInfo w15:providerId="Windows Live" w15:userId="86c1c6dfd250ee07"/>
  </w15:person>
  <w15:person w15:author="365 Pro Plus">
    <w15:presenceInfo w15:providerId="AD" w15:userId="S::er699@365mspro.com::a4a7913a-1198-4c74-aaa6-23c4e7c8b7a7"/>
  </w15:person>
  <w15:person w15:author="rprudencioh">
    <w15:presenceInfo w15:providerId="AD" w15:userId="S::rprudencioh_gmail.com#ext#@minceturgobpe.onmicrosoft.com::84c054b2-d639-4a0d-b936-fe222da24502"/>
  </w15:person>
  <w15:person w15:author="Martín Andrés Gutiérrez López">
    <w15:presenceInfo w15:providerId="AD" w15:userId="S::martingutierrez@ipfcom.org::0e49d401-d72e-4a48-baa8-17ede5daa0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58"/>
    <w:rsid w:val="00120D34"/>
    <w:rsid w:val="00151E18"/>
    <w:rsid w:val="00252658"/>
    <w:rsid w:val="002F3DBB"/>
    <w:rsid w:val="00333A1F"/>
    <w:rsid w:val="00397691"/>
    <w:rsid w:val="00424659"/>
    <w:rsid w:val="004605C5"/>
    <w:rsid w:val="004B056E"/>
    <w:rsid w:val="004B63F1"/>
    <w:rsid w:val="005190A5"/>
    <w:rsid w:val="00534269"/>
    <w:rsid w:val="005738CD"/>
    <w:rsid w:val="005F53A1"/>
    <w:rsid w:val="0067EF70"/>
    <w:rsid w:val="00855780"/>
    <w:rsid w:val="00883F5D"/>
    <w:rsid w:val="008870AD"/>
    <w:rsid w:val="008C468B"/>
    <w:rsid w:val="00900EF1"/>
    <w:rsid w:val="00921C51"/>
    <w:rsid w:val="0095A0C1"/>
    <w:rsid w:val="009675D8"/>
    <w:rsid w:val="00976645"/>
    <w:rsid w:val="009BC54C"/>
    <w:rsid w:val="00A8011E"/>
    <w:rsid w:val="00B24F44"/>
    <w:rsid w:val="00B433EF"/>
    <w:rsid w:val="00BB5688"/>
    <w:rsid w:val="00C41CE9"/>
    <w:rsid w:val="00C5D061"/>
    <w:rsid w:val="00C77F1D"/>
    <w:rsid w:val="00C82B9F"/>
    <w:rsid w:val="00CA7BC7"/>
    <w:rsid w:val="00CF5D69"/>
    <w:rsid w:val="00D6440E"/>
    <w:rsid w:val="00D854FE"/>
    <w:rsid w:val="00DD3D38"/>
    <w:rsid w:val="00E3066A"/>
    <w:rsid w:val="00E86ACA"/>
    <w:rsid w:val="00EE536E"/>
    <w:rsid w:val="00EF229A"/>
    <w:rsid w:val="00F45F66"/>
    <w:rsid w:val="00F546A1"/>
    <w:rsid w:val="01024E2B"/>
    <w:rsid w:val="011C9586"/>
    <w:rsid w:val="0122E3E2"/>
    <w:rsid w:val="013C2113"/>
    <w:rsid w:val="0194346B"/>
    <w:rsid w:val="01A8A1A2"/>
    <w:rsid w:val="01ABDD76"/>
    <w:rsid w:val="01BDA100"/>
    <w:rsid w:val="01BE3E6D"/>
    <w:rsid w:val="01FE11BA"/>
    <w:rsid w:val="0200EF88"/>
    <w:rsid w:val="0212C115"/>
    <w:rsid w:val="0247F88C"/>
    <w:rsid w:val="0254DF61"/>
    <w:rsid w:val="025A1EB6"/>
    <w:rsid w:val="02775B54"/>
    <w:rsid w:val="027ED6CB"/>
    <w:rsid w:val="028315DC"/>
    <w:rsid w:val="028B2EBD"/>
    <w:rsid w:val="02B6234B"/>
    <w:rsid w:val="032515F3"/>
    <w:rsid w:val="037299BE"/>
    <w:rsid w:val="038787A8"/>
    <w:rsid w:val="03882783"/>
    <w:rsid w:val="03988BED"/>
    <w:rsid w:val="03B0EDE0"/>
    <w:rsid w:val="03BFEC21"/>
    <w:rsid w:val="03E5A238"/>
    <w:rsid w:val="0414C36C"/>
    <w:rsid w:val="0437829C"/>
    <w:rsid w:val="045A84A4"/>
    <w:rsid w:val="047E52A2"/>
    <w:rsid w:val="047FB032"/>
    <w:rsid w:val="04CF1C9F"/>
    <w:rsid w:val="04DF5EC2"/>
    <w:rsid w:val="04E34392"/>
    <w:rsid w:val="05017855"/>
    <w:rsid w:val="0540FA1B"/>
    <w:rsid w:val="0556932E"/>
    <w:rsid w:val="055ABA3E"/>
    <w:rsid w:val="055D7611"/>
    <w:rsid w:val="05817299"/>
    <w:rsid w:val="058F30EF"/>
    <w:rsid w:val="05CBA59A"/>
    <w:rsid w:val="0607C0F1"/>
    <w:rsid w:val="065A27C7"/>
    <w:rsid w:val="06F58BBF"/>
    <w:rsid w:val="07455CD0"/>
    <w:rsid w:val="074C4959"/>
    <w:rsid w:val="07551483"/>
    <w:rsid w:val="07CFEEF5"/>
    <w:rsid w:val="08175780"/>
    <w:rsid w:val="08187A04"/>
    <w:rsid w:val="08220654"/>
    <w:rsid w:val="0869A405"/>
    <w:rsid w:val="086EBBFA"/>
    <w:rsid w:val="0887BAA2"/>
    <w:rsid w:val="08CB3036"/>
    <w:rsid w:val="08D80CA1"/>
    <w:rsid w:val="08EACF7C"/>
    <w:rsid w:val="08EB39F1"/>
    <w:rsid w:val="08F8D4B3"/>
    <w:rsid w:val="0906F053"/>
    <w:rsid w:val="090AF3BF"/>
    <w:rsid w:val="09436A9C"/>
    <w:rsid w:val="095D7B21"/>
    <w:rsid w:val="096E4D29"/>
    <w:rsid w:val="09892174"/>
    <w:rsid w:val="09B4EA17"/>
    <w:rsid w:val="09E1DB42"/>
    <w:rsid w:val="0A112079"/>
    <w:rsid w:val="0A187DCE"/>
    <w:rsid w:val="0A2F689D"/>
    <w:rsid w:val="0A403CF1"/>
    <w:rsid w:val="0A4EFDE1"/>
    <w:rsid w:val="0A6944D2"/>
    <w:rsid w:val="0A716953"/>
    <w:rsid w:val="0A742F9B"/>
    <w:rsid w:val="0A8742E8"/>
    <w:rsid w:val="0A91C00B"/>
    <w:rsid w:val="0A976B5D"/>
    <w:rsid w:val="0AACD381"/>
    <w:rsid w:val="0B03047B"/>
    <w:rsid w:val="0B3027D8"/>
    <w:rsid w:val="0B492746"/>
    <w:rsid w:val="0BDF70E5"/>
    <w:rsid w:val="0BE9D6AB"/>
    <w:rsid w:val="0C125DDC"/>
    <w:rsid w:val="0C174D18"/>
    <w:rsid w:val="0C43BC67"/>
    <w:rsid w:val="0C550AFB"/>
    <w:rsid w:val="0C608DD0"/>
    <w:rsid w:val="0C6AD96D"/>
    <w:rsid w:val="0C88E77A"/>
    <w:rsid w:val="0C9566AF"/>
    <w:rsid w:val="0CE68A6A"/>
    <w:rsid w:val="0D0B98F2"/>
    <w:rsid w:val="0D34EF52"/>
    <w:rsid w:val="0D77DDB3"/>
    <w:rsid w:val="0DABD05D"/>
    <w:rsid w:val="0DABE12E"/>
    <w:rsid w:val="0DBBA5B2"/>
    <w:rsid w:val="0E20CBB8"/>
    <w:rsid w:val="0E23009D"/>
    <w:rsid w:val="0E4FB661"/>
    <w:rsid w:val="0E883069"/>
    <w:rsid w:val="0EE11444"/>
    <w:rsid w:val="0EF0311E"/>
    <w:rsid w:val="0EFFB155"/>
    <w:rsid w:val="0F318B41"/>
    <w:rsid w:val="0F67AED6"/>
    <w:rsid w:val="0F75529B"/>
    <w:rsid w:val="0F764E7D"/>
    <w:rsid w:val="0F82AB36"/>
    <w:rsid w:val="0FB3F059"/>
    <w:rsid w:val="0FD49507"/>
    <w:rsid w:val="0FEA4044"/>
    <w:rsid w:val="100A638C"/>
    <w:rsid w:val="1034A51B"/>
    <w:rsid w:val="104760FA"/>
    <w:rsid w:val="107881A8"/>
    <w:rsid w:val="107C606D"/>
    <w:rsid w:val="10888159"/>
    <w:rsid w:val="10B76BFB"/>
    <w:rsid w:val="10F39084"/>
    <w:rsid w:val="111749F9"/>
    <w:rsid w:val="112F6A6F"/>
    <w:rsid w:val="1175FFA6"/>
    <w:rsid w:val="11A3B1D7"/>
    <w:rsid w:val="11B027A1"/>
    <w:rsid w:val="1213C3C6"/>
    <w:rsid w:val="122B6633"/>
    <w:rsid w:val="123D9CB5"/>
    <w:rsid w:val="124C8745"/>
    <w:rsid w:val="125B44E8"/>
    <w:rsid w:val="129C4529"/>
    <w:rsid w:val="12C6D289"/>
    <w:rsid w:val="12FBFD13"/>
    <w:rsid w:val="130FF095"/>
    <w:rsid w:val="1334A1D7"/>
    <w:rsid w:val="135388F9"/>
    <w:rsid w:val="136F952B"/>
    <w:rsid w:val="1378E0C9"/>
    <w:rsid w:val="138C709B"/>
    <w:rsid w:val="13A8F08C"/>
    <w:rsid w:val="13B0F67F"/>
    <w:rsid w:val="13CF8951"/>
    <w:rsid w:val="13D58A98"/>
    <w:rsid w:val="13E36CAA"/>
    <w:rsid w:val="1408A023"/>
    <w:rsid w:val="1429721E"/>
    <w:rsid w:val="146117D2"/>
    <w:rsid w:val="146577B3"/>
    <w:rsid w:val="14D98686"/>
    <w:rsid w:val="14F7ADB4"/>
    <w:rsid w:val="150618E6"/>
    <w:rsid w:val="155EE5F7"/>
    <w:rsid w:val="1571B4C1"/>
    <w:rsid w:val="15A01E40"/>
    <w:rsid w:val="15A23823"/>
    <w:rsid w:val="15BE2F5E"/>
    <w:rsid w:val="15DC0749"/>
    <w:rsid w:val="15F9FE3E"/>
    <w:rsid w:val="16FA5D26"/>
    <w:rsid w:val="173349BC"/>
    <w:rsid w:val="173923DF"/>
    <w:rsid w:val="173D085A"/>
    <w:rsid w:val="178B8327"/>
    <w:rsid w:val="17A0A6AC"/>
    <w:rsid w:val="17EB6689"/>
    <w:rsid w:val="180F4A36"/>
    <w:rsid w:val="1835421C"/>
    <w:rsid w:val="18F6708A"/>
    <w:rsid w:val="19198AE8"/>
    <w:rsid w:val="194F485E"/>
    <w:rsid w:val="19E06801"/>
    <w:rsid w:val="19FBB21F"/>
    <w:rsid w:val="1A170F41"/>
    <w:rsid w:val="1A1D1D1E"/>
    <w:rsid w:val="1A4DB235"/>
    <w:rsid w:val="1AB22CBF"/>
    <w:rsid w:val="1AF3D4B3"/>
    <w:rsid w:val="1B31647A"/>
    <w:rsid w:val="1B5F7360"/>
    <w:rsid w:val="1BA9125E"/>
    <w:rsid w:val="1BE20833"/>
    <w:rsid w:val="1C10A780"/>
    <w:rsid w:val="1C58482A"/>
    <w:rsid w:val="1CE15A1F"/>
    <w:rsid w:val="1D4EB003"/>
    <w:rsid w:val="1D848A33"/>
    <w:rsid w:val="1D85DABC"/>
    <w:rsid w:val="1DA5E323"/>
    <w:rsid w:val="1DAD4A08"/>
    <w:rsid w:val="1DD12EC9"/>
    <w:rsid w:val="1DDAEB5A"/>
    <w:rsid w:val="1DEDF82B"/>
    <w:rsid w:val="1E16E20A"/>
    <w:rsid w:val="1E5B2B19"/>
    <w:rsid w:val="1E78D4D6"/>
    <w:rsid w:val="1EFD2167"/>
    <w:rsid w:val="1F308CAA"/>
    <w:rsid w:val="1F3A209C"/>
    <w:rsid w:val="1F6EC8CD"/>
    <w:rsid w:val="1F86CCD2"/>
    <w:rsid w:val="1FDAB271"/>
    <w:rsid w:val="2011E4CB"/>
    <w:rsid w:val="2014A537"/>
    <w:rsid w:val="201D627A"/>
    <w:rsid w:val="20B08F5C"/>
    <w:rsid w:val="20C848BF"/>
    <w:rsid w:val="20CE92A2"/>
    <w:rsid w:val="20D67FCC"/>
    <w:rsid w:val="21313BD4"/>
    <w:rsid w:val="217E0C4D"/>
    <w:rsid w:val="218AEC89"/>
    <w:rsid w:val="21ADA879"/>
    <w:rsid w:val="21B4E3A0"/>
    <w:rsid w:val="21BFFE73"/>
    <w:rsid w:val="21C7029A"/>
    <w:rsid w:val="21F9D26B"/>
    <w:rsid w:val="22083F52"/>
    <w:rsid w:val="22088495"/>
    <w:rsid w:val="2243A648"/>
    <w:rsid w:val="22A49FEC"/>
    <w:rsid w:val="22C1C916"/>
    <w:rsid w:val="22D25983"/>
    <w:rsid w:val="2326BCEA"/>
    <w:rsid w:val="23716442"/>
    <w:rsid w:val="23A4D9E6"/>
    <w:rsid w:val="23B14963"/>
    <w:rsid w:val="23DD49D9"/>
    <w:rsid w:val="23F7FA9B"/>
    <w:rsid w:val="2436E6F6"/>
    <w:rsid w:val="246FC01C"/>
    <w:rsid w:val="24821BB7"/>
    <w:rsid w:val="24A8C11F"/>
    <w:rsid w:val="24BE8EB9"/>
    <w:rsid w:val="25263983"/>
    <w:rsid w:val="25420489"/>
    <w:rsid w:val="25AEA021"/>
    <w:rsid w:val="25D6285E"/>
    <w:rsid w:val="25FC23EC"/>
    <w:rsid w:val="2603A151"/>
    <w:rsid w:val="261C690B"/>
    <w:rsid w:val="266E66F2"/>
    <w:rsid w:val="2674FEC8"/>
    <w:rsid w:val="26918B25"/>
    <w:rsid w:val="269DFD2E"/>
    <w:rsid w:val="26DA3527"/>
    <w:rsid w:val="270D43EC"/>
    <w:rsid w:val="270D440E"/>
    <w:rsid w:val="270F8300"/>
    <w:rsid w:val="271CEA56"/>
    <w:rsid w:val="2724DC98"/>
    <w:rsid w:val="279B9D7E"/>
    <w:rsid w:val="27A80721"/>
    <w:rsid w:val="27B55BBB"/>
    <w:rsid w:val="27C7125F"/>
    <w:rsid w:val="281638B9"/>
    <w:rsid w:val="283E4C39"/>
    <w:rsid w:val="2850F491"/>
    <w:rsid w:val="288C34CA"/>
    <w:rsid w:val="2898CFAB"/>
    <w:rsid w:val="289F278D"/>
    <w:rsid w:val="28A2F782"/>
    <w:rsid w:val="28AB3BDD"/>
    <w:rsid w:val="28FAA67C"/>
    <w:rsid w:val="2A05646A"/>
    <w:rsid w:val="2A1BC026"/>
    <w:rsid w:val="2A4490FB"/>
    <w:rsid w:val="2A8193D1"/>
    <w:rsid w:val="2A829F92"/>
    <w:rsid w:val="2AB3EF0A"/>
    <w:rsid w:val="2AC48E7F"/>
    <w:rsid w:val="2B2FBE21"/>
    <w:rsid w:val="2B49452D"/>
    <w:rsid w:val="2B65BA1C"/>
    <w:rsid w:val="2B7A1CE0"/>
    <w:rsid w:val="2BA4259C"/>
    <w:rsid w:val="2BF2512B"/>
    <w:rsid w:val="2C035A3B"/>
    <w:rsid w:val="2C3D6352"/>
    <w:rsid w:val="2C5C183F"/>
    <w:rsid w:val="2D011D83"/>
    <w:rsid w:val="2D194681"/>
    <w:rsid w:val="2D514D80"/>
    <w:rsid w:val="2DA41679"/>
    <w:rsid w:val="2DA73055"/>
    <w:rsid w:val="2DC01371"/>
    <w:rsid w:val="2DC94175"/>
    <w:rsid w:val="2E250E5B"/>
    <w:rsid w:val="2E5D243B"/>
    <w:rsid w:val="2E99172A"/>
    <w:rsid w:val="2E9C9D0A"/>
    <w:rsid w:val="2EA36C71"/>
    <w:rsid w:val="2EE18C9C"/>
    <w:rsid w:val="2F05D9C5"/>
    <w:rsid w:val="2F078387"/>
    <w:rsid w:val="2F0A8322"/>
    <w:rsid w:val="2F385C55"/>
    <w:rsid w:val="2F76A7B8"/>
    <w:rsid w:val="2FA7D9DC"/>
    <w:rsid w:val="2FE8C0EF"/>
    <w:rsid w:val="3099BCA5"/>
    <w:rsid w:val="30FD43F5"/>
    <w:rsid w:val="310066D9"/>
    <w:rsid w:val="3100E237"/>
    <w:rsid w:val="312B24E3"/>
    <w:rsid w:val="3183742A"/>
    <w:rsid w:val="319C88C0"/>
    <w:rsid w:val="31AC3C95"/>
    <w:rsid w:val="31AF0597"/>
    <w:rsid w:val="3225500D"/>
    <w:rsid w:val="325FA890"/>
    <w:rsid w:val="328DF7C6"/>
    <w:rsid w:val="32BAC3B6"/>
    <w:rsid w:val="32E71317"/>
    <w:rsid w:val="33949350"/>
    <w:rsid w:val="339DE685"/>
    <w:rsid w:val="33A25A1C"/>
    <w:rsid w:val="33AB4FDD"/>
    <w:rsid w:val="344E275E"/>
    <w:rsid w:val="34555D01"/>
    <w:rsid w:val="3466112E"/>
    <w:rsid w:val="347E64DB"/>
    <w:rsid w:val="349352C5"/>
    <w:rsid w:val="34A78D62"/>
    <w:rsid w:val="34BD66D2"/>
    <w:rsid w:val="34F4112C"/>
    <w:rsid w:val="350774DB"/>
    <w:rsid w:val="350C892A"/>
    <w:rsid w:val="35290E80"/>
    <w:rsid w:val="3529E191"/>
    <w:rsid w:val="354E9443"/>
    <w:rsid w:val="357AA057"/>
    <w:rsid w:val="3588BADD"/>
    <w:rsid w:val="359A9BFC"/>
    <w:rsid w:val="35A8B07D"/>
    <w:rsid w:val="361A353C"/>
    <w:rsid w:val="365969B4"/>
    <w:rsid w:val="366CD213"/>
    <w:rsid w:val="3684E5F1"/>
    <w:rsid w:val="369B42F0"/>
    <w:rsid w:val="36A08038"/>
    <w:rsid w:val="36A4F700"/>
    <w:rsid w:val="36C9FBC9"/>
    <w:rsid w:val="36EF1AAD"/>
    <w:rsid w:val="3702D8F9"/>
    <w:rsid w:val="37169A3C"/>
    <w:rsid w:val="376997F6"/>
    <w:rsid w:val="3771D3F8"/>
    <w:rsid w:val="3783822D"/>
    <w:rsid w:val="3787AE62"/>
    <w:rsid w:val="3792E467"/>
    <w:rsid w:val="379F15A1"/>
    <w:rsid w:val="37A1C013"/>
    <w:rsid w:val="37C0DD4F"/>
    <w:rsid w:val="38084779"/>
    <w:rsid w:val="385426E5"/>
    <w:rsid w:val="38BD42B0"/>
    <w:rsid w:val="39056857"/>
    <w:rsid w:val="392307B0"/>
    <w:rsid w:val="3951D662"/>
    <w:rsid w:val="39688594"/>
    <w:rsid w:val="398D4034"/>
    <w:rsid w:val="399103DB"/>
    <w:rsid w:val="399FA947"/>
    <w:rsid w:val="39B7229F"/>
    <w:rsid w:val="39C4DE78"/>
    <w:rsid w:val="39CB9070"/>
    <w:rsid w:val="39EC0485"/>
    <w:rsid w:val="39F3FFAC"/>
    <w:rsid w:val="39FD52B4"/>
    <w:rsid w:val="3A2B043B"/>
    <w:rsid w:val="3A57919C"/>
    <w:rsid w:val="3A7482F4"/>
    <w:rsid w:val="3AB2B059"/>
    <w:rsid w:val="3ADBFD0D"/>
    <w:rsid w:val="3B056E1F"/>
    <w:rsid w:val="3B7344EA"/>
    <w:rsid w:val="3BB47827"/>
    <w:rsid w:val="3C0D197F"/>
    <w:rsid w:val="3C4AA872"/>
    <w:rsid w:val="3C5E5033"/>
    <w:rsid w:val="3C905BB2"/>
    <w:rsid w:val="3CE859F8"/>
    <w:rsid w:val="3CF81132"/>
    <w:rsid w:val="3CFA4236"/>
    <w:rsid w:val="3D65E66F"/>
    <w:rsid w:val="3D9E985B"/>
    <w:rsid w:val="3DAA3D2A"/>
    <w:rsid w:val="3DB23E80"/>
    <w:rsid w:val="3E0C1EC4"/>
    <w:rsid w:val="3E422291"/>
    <w:rsid w:val="3E84D38A"/>
    <w:rsid w:val="3E978A27"/>
    <w:rsid w:val="3E987694"/>
    <w:rsid w:val="3EC52168"/>
    <w:rsid w:val="3EC74E67"/>
    <w:rsid w:val="3ECC1001"/>
    <w:rsid w:val="3ED0C3D7"/>
    <w:rsid w:val="3FC4EED7"/>
    <w:rsid w:val="404DE84D"/>
    <w:rsid w:val="4072F403"/>
    <w:rsid w:val="4075897F"/>
    <w:rsid w:val="41156B84"/>
    <w:rsid w:val="413B7EE1"/>
    <w:rsid w:val="414B9345"/>
    <w:rsid w:val="415195DF"/>
    <w:rsid w:val="41C2D1ED"/>
    <w:rsid w:val="41DA54C4"/>
    <w:rsid w:val="4248D75B"/>
    <w:rsid w:val="43076FA5"/>
    <w:rsid w:val="438F1068"/>
    <w:rsid w:val="43A700D8"/>
    <w:rsid w:val="43AECB56"/>
    <w:rsid w:val="43C54D60"/>
    <w:rsid w:val="43F9781D"/>
    <w:rsid w:val="4434984B"/>
    <w:rsid w:val="4478F226"/>
    <w:rsid w:val="448936A1"/>
    <w:rsid w:val="44B16415"/>
    <w:rsid w:val="44B8CA6D"/>
    <w:rsid w:val="44B9F2C9"/>
    <w:rsid w:val="44E5795A"/>
    <w:rsid w:val="453860B4"/>
    <w:rsid w:val="45475277"/>
    <w:rsid w:val="454F2731"/>
    <w:rsid w:val="45932C99"/>
    <w:rsid w:val="45F3CB14"/>
    <w:rsid w:val="46064FE1"/>
    <w:rsid w:val="4643065C"/>
    <w:rsid w:val="46689198"/>
    <w:rsid w:val="46DAF766"/>
    <w:rsid w:val="46F69F40"/>
    <w:rsid w:val="4703B4E5"/>
    <w:rsid w:val="47120DF1"/>
    <w:rsid w:val="473909E3"/>
    <w:rsid w:val="47675352"/>
    <w:rsid w:val="479E320B"/>
    <w:rsid w:val="47F0B373"/>
    <w:rsid w:val="481854BF"/>
    <w:rsid w:val="4819D8E9"/>
    <w:rsid w:val="483110E6"/>
    <w:rsid w:val="483EA0A4"/>
    <w:rsid w:val="4844E263"/>
    <w:rsid w:val="4860E21B"/>
    <w:rsid w:val="4870D459"/>
    <w:rsid w:val="48A4CA80"/>
    <w:rsid w:val="490C3C79"/>
    <w:rsid w:val="493EC584"/>
    <w:rsid w:val="49417BAC"/>
    <w:rsid w:val="49781D99"/>
    <w:rsid w:val="49CC33BD"/>
    <w:rsid w:val="4A175B6C"/>
    <w:rsid w:val="4A42A66C"/>
    <w:rsid w:val="4A48A4CF"/>
    <w:rsid w:val="4A9D1E01"/>
    <w:rsid w:val="4ABEFDCC"/>
    <w:rsid w:val="4AC7EAF9"/>
    <w:rsid w:val="4B08093A"/>
    <w:rsid w:val="4B5D87DD"/>
    <w:rsid w:val="4B7618A9"/>
    <w:rsid w:val="4B7D354A"/>
    <w:rsid w:val="4B7E8B69"/>
    <w:rsid w:val="4B9300CC"/>
    <w:rsid w:val="4BAB45D1"/>
    <w:rsid w:val="4C4E98F9"/>
    <w:rsid w:val="4D12A7C0"/>
    <w:rsid w:val="4D26DC0D"/>
    <w:rsid w:val="4D3B2F37"/>
    <w:rsid w:val="4D5FECAA"/>
    <w:rsid w:val="4D71777B"/>
    <w:rsid w:val="4D9F3A9F"/>
    <w:rsid w:val="4DBCA9AB"/>
    <w:rsid w:val="4DF44070"/>
    <w:rsid w:val="4E0665F7"/>
    <w:rsid w:val="4E114539"/>
    <w:rsid w:val="4E1236A7"/>
    <w:rsid w:val="4E46274F"/>
    <w:rsid w:val="4E7D662D"/>
    <w:rsid w:val="4E89A5CC"/>
    <w:rsid w:val="4EA1BA20"/>
    <w:rsid w:val="4EBB42A8"/>
    <w:rsid w:val="4ECAAA24"/>
    <w:rsid w:val="4ECFD523"/>
    <w:rsid w:val="4ED41F0F"/>
    <w:rsid w:val="4EF8FEB6"/>
    <w:rsid w:val="4F587A0C"/>
    <w:rsid w:val="4F73449D"/>
    <w:rsid w:val="4F896277"/>
    <w:rsid w:val="4FC18237"/>
    <w:rsid w:val="4FF04CF8"/>
    <w:rsid w:val="503D8A81"/>
    <w:rsid w:val="5056D022"/>
    <w:rsid w:val="50593EE4"/>
    <w:rsid w:val="50B3C916"/>
    <w:rsid w:val="511FEA64"/>
    <w:rsid w:val="5121EFBC"/>
    <w:rsid w:val="5122A158"/>
    <w:rsid w:val="513A0012"/>
    <w:rsid w:val="515BB086"/>
    <w:rsid w:val="5173C981"/>
    <w:rsid w:val="519DAB4F"/>
    <w:rsid w:val="51B2DC22"/>
    <w:rsid w:val="51C3B46D"/>
    <w:rsid w:val="51D95AE2"/>
    <w:rsid w:val="51EE441C"/>
    <w:rsid w:val="520CAD22"/>
    <w:rsid w:val="5226B9B4"/>
    <w:rsid w:val="5236B647"/>
    <w:rsid w:val="5248981E"/>
    <w:rsid w:val="524B6833"/>
    <w:rsid w:val="527B7B06"/>
    <w:rsid w:val="52938DD7"/>
    <w:rsid w:val="52B68FC6"/>
    <w:rsid w:val="52BC43C0"/>
    <w:rsid w:val="52C5304F"/>
    <w:rsid w:val="53131B7B"/>
    <w:rsid w:val="5395A2BE"/>
    <w:rsid w:val="53F4FA2A"/>
    <w:rsid w:val="540838A1"/>
    <w:rsid w:val="5409059C"/>
    <w:rsid w:val="547786ED"/>
    <w:rsid w:val="547D3E89"/>
    <w:rsid w:val="54ED581F"/>
    <w:rsid w:val="5502C061"/>
    <w:rsid w:val="55040B5A"/>
    <w:rsid w:val="554C3B6A"/>
    <w:rsid w:val="555E5753"/>
    <w:rsid w:val="556EC69C"/>
    <w:rsid w:val="557644CC"/>
    <w:rsid w:val="55D14926"/>
    <w:rsid w:val="5605C118"/>
    <w:rsid w:val="569413E2"/>
    <w:rsid w:val="5769CC19"/>
    <w:rsid w:val="57948943"/>
    <w:rsid w:val="5800F991"/>
    <w:rsid w:val="580C035E"/>
    <w:rsid w:val="58733C08"/>
    <w:rsid w:val="587FD2E4"/>
    <w:rsid w:val="58B541B6"/>
    <w:rsid w:val="58FFF7BB"/>
    <w:rsid w:val="590B90C7"/>
    <w:rsid w:val="591D149A"/>
    <w:rsid w:val="593A6A31"/>
    <w:rsid w:val="599BADA3"/>
    <w:rsid w:val="59E9952B"/>
    <w:rsid w:val="5A0B345D"/>
    <w:rsid w:val="5A334B33"/>
    <w:rsid w:val="5A3E9142"/>
    <w:rsid w:val="5AC7B9FB"/>
    <w:rsid w:val="5B553E46"/>
    <w:rsid w:val="5B77B05D"/>
    <w:rsid w:val="5B7BBB96"/>
    <w:rsid w:val="5B7C1506"/>
    <w:rsid w:val="5B9ED78D"/>
    <w:rsid w:val="5BC4EDB7"/>
    <w:rsid w:val="5C18C3BD"/>
    <w:rsid w:val="5C61EE8B"/>
    <w:rsid w:val="5C758105"/>
    <w:rsid w:val="5C893AC2"/>
    <w:rsid w:val="5CB91758"/>
    <w:rsid w:val="5CCA03CC"/>
    <w:rsid w:val="5D1380BE"/>
    <w:rsid w:val="5D351F34"/>
    <w:rsid w:val="5D58C2D9"/>
    <w:rsid w:val="5D6A732B"/>
    <w:rsid w:val="5D8A752A"/>
    <w:rsid w:val="5DB517AA"/>
    <w:rsid w:val="5DF3E637"/>
    <w:rsid w:val="5E0911E6"/>
    <w:rsid w:val="5E38C080"/>
    <w:rsid w:val="5E7E0647"/>
    <w:rsid w:val="5EAB73A7"/>
    <w:rsid w:val="5EDC673E"/>
    <w:rsid w:val="5F3169B2"/>
    <w:rsid w:val="5F646872"/>
    <w:rsid w:val="5F6A64E4"/>
    <w:rsid w:val="5F9F31C5"/>
    <w:rsid w:val="6003AA05"/>
    <w:rsid w:val="601ACBF7"/>
    <w:rsid w:val="60659A15"/>
    <w:rsid w:val="606E25FF"/>
    <w:rsid w:val="6085C047"/>
    <w:rsid w:val="60EF33D2"/>
    <w:rsid w:val="6117EF24"/>
    <w:rsid w:val="6139EED3"/>
    <w:rsid w:val="61469827"/>
    <w:rsid w:val="615C63CB"/>
    <w:rsid w:val="620CAD54"/>
    <w:rsid w:val="6223C4B8"/>
    <w:rsid w:val="622D2C96"/>
    <w:rsid w:val="623FD744"/>
    <w:rsid w:val="625879DB"/>
    <w:rsid w:val="6285FA78"/>
    <w:rsid w:val="62D1300F"/>
    <w:rsid w:val="6341D7DC"/>
    <w:rsid w:val="63A7F9DF"/>
    <w:rsid w:val="63AEEC06"/>
    <w:rsid w:val="63D95328"/>
    <w:rsid w:val="6427A27C"/>
    <w:rsid w:val="646237C8"/>
    <w:rsid w:val="64F48F8C"/>
    <w:rsid w:val="650F4993"/>
    <w:rsid w:val="653E0AB1"/>
    <w:rsid w:val="6541CAED"/>
    <w:rsid w:val="6551BF10"/>
    <w:rsid w:val="65B4AE51"/>
    <w:rsid w:val="65CAFED6"/>
    <w:rsid w:val="65FC0E3E"/>
    <w:rsid w:val="662BD8F8"/>
    <w:rsid w:val="6644302B"/>
    <w:rsid w:val="664A14A2"/>
    <w:rsid w:val="66570E54"/>
    <w:rsid w:val="667C9E7C"/>
    <w:rsid w:val="66A913F3"/>
    <w:rsid w:val="66EF3B02"/>
    <w:rsid w:val="67058419"/>
    <w:rsid w:val="671A284C"/>
    <w:rsid w:val="673A0B09"/>
    <w:rsid w:val="67667113"/>
    <w:rsid w:val="67A7C422"/>
    <w:rsid w:val="67CD38FF"/>
    <w:rsid w:val="68645A12"/>
    <w:rsid w:val="68831215"/>
    <w:rsid w:val="68842863"/>
    <w:rsid w:val="688622E5"/>
    <w:rsid w:val="6887F177"/>
    <w:rsid w:val="68D35BF6"/>
    <w:rsid w:val="68E9762C"/>
    <w:rsid w:val="68F83E63"/>
    <w:rsid w:val="69056452"/>
    <w:rsid w:val="690A4AA5"/>
    <w:rsid w:val="694BC48D"/>
    <w:rsid w:val="69756AD0"/>
    <w:rsid w:val="69B42754"/>
    <w:rsid w:val="6A082FCA"/>
    <w:rsid w:val="6A385BD7"/>
    <w:rsid w:val="6A39D6FE"/>
    <w:rsid w:val="6A3BD372"/>
    <w:rsid w:val="6A538224"/>
    <w:rsid w:val="6A5FD97C"/>
    <w:rsid w:val="6A664DA3"/>
    <w:rsid w:val="6A926605"/>
    <w:rsid w:val="6AE07CE8"/>
    <w:rsid w:val="6B22462E"/>
    <w:rsid w:val="6BF61261"/>
    <w:rsid w:val="6C10D966"/>
    <w:rsid w:val="6C257FE8"/>
    <w:rsid w:val="6C5DC817"/>
    <w:rsid w:val="6CA4EE32"/>
    <w:rsid w:val="6CC0A01E"/>
    <w:rsid w:val="6CEF18B9"/>
    <w:rsid w:val="6CF20BDA"/>
    <w:rsid w:val="6D14A668"/>
    <w:rsid w:val="6D2CF5C7"/>
    <w:rsid w:val="6DD9A15A"/>
    <w:rsid w:val="6E5402C0"/>
    <w:rsid w:val="6E5A2ABB"/>
    <w:rsid w:val="6EB478EB"/>
    <w:rsid w:val="6F0D4821"/>
    <w:rsid w:val="6F5F2885"/>
    <w:rsid w:val="6F9DBB06"/>
    <w:rsid w:val="6FA54E56"/>
    <w:rsid w:val="70040FEF"/>
    <w:rsid w:val="700F9F6D"/>
    <w:rsid w:val="7072D2D0"/>
    <w:rsid w:val="70E96AAA"/>
    <w:rsid w:val="70EC053E"/>
    <w:rsid w:val="70EF0647"/>
    <w:rsid w:val="71056270"/>
    <w:rsid w:val="713D0B62"/>
    <w:rsid w:val="71544481"/>
    <w:rsid w:val="7174F00D"/>
    <w:rsid w:val="717FAC71"/>
    <w:rsid w:val="7197381B"/>
    <w:rsid w:val="71C5A99B"/>
    <w:rsid w:val="722AFB12"/>
    <w:rsid w:val="72436EB3"/>
    <w:rsid w:val="72676A35"/>
    <w:rsid w:val="7267DE38"/>
    <w:rsid w:val="72803F8F"/>
    <w:rsid w:val="72F01ADB"/>
    <w:rsid w:val="734EEE48"/>
    <w:rsid w:val="73882620"/>
    <w:rsid w:val="73B52C09"/>
    <w:rsid w:val="73CDE5F8"/>
    <w:rsid w:val="73DAC4F7"/>
    <w:rsid w:val="74014608"/>
    <w:rsid w:val="7408344A"/>
    <w:rsid w:val="7416A531"/>
    <w:rsid w:val="74395E2B"/>
    <w:rsid w:val="7484FD74"/>
    <w:rsid w:val="74D329A0"/>
    <w:rsid w:val="74E63BCB"/>
    <w:rsid w:val="750AC56D"/>
    <w:rsid w:val="7519A4FC"/>
    <w:rsid w:val="751E4571"/>
    <w:rsid w:val="755BE8D1"/>
    <w:rsid w:val="7587B04C"/>
    <w:rsid w:val="759D1669"/>
    <w:rsid w:val="75C79C1F"/>
    <w:rsid w:val="75FC3C85"/>
    <w:rsid w:val="760EE839"/>
    <w:rsid w:val="76352599"/>
    <w:rsid w:val="7689AED1"/>
    <w:rsid w:val="7694472F"/>
    <w:rsid w:val="76A60F60"/>
    <w:rsid w:val="773C2423"/>
    <w:rsid w:val="77559CAB"/>
    <w:rsid w:val="776227E1"/>
    <w:rsid w:val="778D8512"/>
    <w:rsid w:val="77982096"/>
    <w:rsid w:val="77EC1F17"/>
    <w:rsid w:val="77F22F28"/>
    <w:rsid w:val="780FF49D"/>
    <w:rsid w:val="783DEF45"/>
    <w:rsid w:val="7845C61A"/>
    <w:rsid w:val="78C32585"/>
    <w:rsid w:val="78C7E89D"/>
    <w:rsid w:val="78FD74D3"/>
    <w:rsid w:val="795CC018"/>
    <w:rsid w:val="79F9CDBE"/>
    <w:rsid w:val="7A06A6FF"/>
    <w:rsid w:val="7A36B002"/>
    <w:rsid w:val="7A6B1F3D"/>
    <w:rsid w:val="7A81B91A"/>
    <w:rsid w:val="7A8E2EE4"/>
    <w:rsid w:val="7B1EA22C"/>
    <w:rsid w:val="7B3647A9"/>
    <w:rsid w:val="7B7EEFC2"/>
    <w:rsid w:val="7B87A260"/>
    <w:rsid w:val="7BA6A264"/>
    <w:rsid w:val="7BAC5040"/>
    <w:rsid w:val="7BB46C5B"/>
    <w:rsid w:val="7BD1ACDA"/>
    <w:rsid w:val="7BD28063"/>
    <w:rsid w:val="7C258AFB"/>
    <w:rsid w:val="7C420125"/>
    <w:rsid w:val="7C5349D4"/>
    <w:rsid w:val="7C5D728C"/>
    <w:rsid w:val="7CFA7083"/>
    <w:rsid w:val="7D448C23"/>
    <w:rsid w:val="7D575578"/>
    <w:rsid w:val="7D725A0C"/>
    <w:rsid w:val="7D77A98F"/>
    <w:rsid w:val="7D7AE245"/>
    <w:rsid w:val="7DA12675"/>
    <w:rsid w:val="7DAB65A7"/>
    <w:rsid w:val="7DCFEFB3"/>
    <w:rsid w:val="7DDB2118"/>
    <w:rsid w:val="7DDDD186"/>
    <w:rsid w:val="7E9741CC"/>
    <w:rsid w:val="7EB8218C"/>
    <w:rsid w:val="7EEEF637"/>
    <w:rsid w:val="7F4E0319"/>
    <w:rsid w:val="7F7469CB"/>
    <w:rsid w:val="7FF3F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6B29A"/>
  <w15:chartTrackingRefBased/>
  <w15:docId w15:val="{E02E5FC9-54A1-431B-A3AB-31792E56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65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paragraph" w:styleId="Ttulo4">
    <w:name w:val="heading 4"/>
    <w:basedOn w:val="Normal"/>
    <w:link w:val="Ttulo4Car"/>
    <w:autoRedefine/>
    <w:uiPriority w:val="9"/>
    <w:unhideWhenUsed/>
    <w:qFormat/>
    <w:rsid w:val="00252658"/>
    <w:pPr>
      <w:numPr>
        <w:numId w:val="14"/>
      </w:numPr>
      <w:spacing w:before="189"/>
      <w:ind w:left="360"/>
      <w:outlineLvl w:val="3"/>
    </w:pPr>
    <w:rPr>
      <w:b/>
      <w:color w:val="323E4F" w:themeColor="text2" w:themeShade="BF"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252658"/>
    <w:rPr>
      <w:rFonts w:ascii="Arial MT" w:eastAsia="Arial MT" w:hAnsi="Arial MT" w:cs="Arial MT"/>
      <w:b/>
      <w:color w:val="323E4F" w:themeColor="text2" w:themeShade="BF"/>
      <w:kern w:val="0"/>
      <w:sz w:val="28"/>
      <w:szCs w:val="20"/>
      <w:lang w:val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252658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52658"/>
    <w:rPr>
      <w:sz w:val="15"/>
      <w:szCs w:val="15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52658"/>
    <w:rPr>
      <w:rFonts w:ascii="Arial MT" w:eastAsia="Arial MT" w:hAnsi="Arial MT" w:cs="Arial MT"/>
      <w:kern w:val="0"/>
      <w:sz w:val="15"/>
      <w:szCs w:val="15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52658"/>
  </w:style>
  <w:style w:type="paragraph" w:styleId="Prrafodelista">
    <w:name w:val="List Paragraph"/>
    <w:basedOn w:val="Normal"/>
    <w:uiPriority w:val="34"/>
    <w:qFormat/>
    <w:rsid w:val="00252658"/>
    <w:pPr>
      <w:ind w:left="720"/>
      <w:contextualSpacing/>
    </w:pPr>
  </w:style>
  <w:style w:type="paragraph" w:customStyle="1" w:styleId="paragraph">
    <w:name w:val="paragraph"/>
    <w:basedOn w:val="Normal"/>
    <w:rsid w:val="0085578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normaltextrun">
    <w:name w:val="normaltextrun"/>
    <w:basedOn w:val="Fuentedeprrafopredeter"/>
    <w:rsid w:val="00855780"/>
  </w:style>
  <w:style w:type="character" w:customStyle="1" w:styleId="eop">
    <w:name w:val="eop"/>
    <w:basedOn w:val="Fuentedeprrafopredeter"/>
    <w:rsid w:val="00855780"/>
  </w:style>
  <w:style w:type="table" w:styleId="Tablaconcuadrcula">
    <w:name w:val="Table Grid"/>
    <w:basedOn w:val="Tablanormal"/>
    <w:uiPriority w:val="39"/>
    <w:rsid w:val="00573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F5D6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F5D6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F5D69"/>
    <w:rPr>
      <w:rFonts w:ascii="Arial MT" w:eastAsia="Arial MT" w:hAnsi="Arial MT" w:cs="Arial MT"/>
      <w:kern w:val="0"/>
      <w:sz w:val="20"/>
      <w:szCs w:val="20"/>
      <w:lang w:val="es-ES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5D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5D69"/>
    <w:rPr>
      <w:rFonts w:ascii="Arial MT" w:eastAsia="Arial MT" w:hAnsi="Arial MT" w:cs="Arial MT"/>
      <w:b/>
      <w:bCs/>
      <w:kern w:val="0"/>
      <w:sz w:val="20"/>
      <w:szCs w:val="20"/>
      <w:lang w:val="es-ES"/>
      <w14:ligatures w14:val="none"/>
    </w:rPr>
  </w:style>
  <w:style w:type="paragraph" w:styleId="Revisin">
    <w:name w:val="Revision"/>
    <w:hidden/>
    <w:uiPriority w:val="99"/>
    <w:semiHidden/>
    <w:rsid w:val="00921C51"/>
    <w:pPr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90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customXml" Target="ink/ink1.xml"/><Relationship Id="rId22" Type="http://schemas.microsoft.com/office/2011/relationships/people" Target="peop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07T03:27:08.5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334 150 16383 0 0,'0'10'0'0'0,"10"8"0"0"0,8 1 0 0 0,7-2 0 0 0,3 0 0 0 0,2-2 0 0 0,7 1 0 0 0,11-2 0 0 0,12 6 0 0 0,12 1 0 0 0,-2-5 0 0 0,-7-4 0 0 0,-11-4 0 0 0,3-4 0 0 0,10-2 0 0 0,15-2 0 0 0,-1 0 0 0 0,-9-1 0 0 0,-2 0 0 0 0,-7 0 0 0 0,-4 1 0 0 0,-7-6 0 0 0,-1 0 0 0 0,-5-1 0 0 0,-5 2 0 0 0,-3 1 0 0 0,-4 2 0 0 0,-1 1 0 0 0,-2 1 0 0 0,5 0 0 0 0,1-5 0 0 0,5-1 0 0 0,0-1 0 0 0,-6-2 0 0 0,-4-2 0 0 0,-7-2 0 0 0,2 0 0 0 0,2-2 0 0 0,2 1 0 0 0,-4-2 0 0 0,-2 1 0 0 0,-25 5 0 0 0,-41 2 0 0 0,-44 4 0 0 0,-32 2 0 0 0,-16 1 0 0 0,10 1 0 0 0,22-4 0 0 0,22-2 0 0 0,26-10 0 0 0,17-2 0 0 0,5-3 0 0 0,3 2 0 0 0,7-1 0 0 0,2 4 0 0 0,0 3 0 0 0,3 0 0 0 0,0 2 0 0 0,-2 3 0 0 0,-3 2 0 0 0,-2 3 0 0 0,-7 1 0 0 0,-3 2 0 0 0,-1 0 0 0 0,1 1 0 0 0,2-1 0 0 0,1 1 0 0 0,1-1 0 0 0,-5 0 0 0 0,0 1 0 0 0,0-1 0 0 0,2 0 0 0 0,1 0 0 0 0,2 0 0 0 0,-24 0 0 0 0,-33 0 0 0 0,-22 0 0 0 0,-1 0 0 0 0,13 0 0 0 0,22 5 0 0 0,30 1 0 0 0,33 1 0 0 0,33-2 0 0 0,24-2 0 0 0,28 0 0 0 0,8-2 0 0 0,-5-1 0 0 0,-10 0 0 0 0,-11 0 0 0 0,0 0 0 0 0,-4 0 0 0 0,-1-1 0 0 0,7 1 0 0 0,-2 0 0 0 0,-4 0 0 0 0,-7 0 0 0 0,6 0 0 0 0,-2 0 0 0 0,-3 0 0 0 0,-4 0 0 0 0,-4 0 0 0 0,-4 0 0 0 0,-1 0 0 0 0,-2 0 0 0 0,5 0 0 0 0,6 0 0 0 0,2 0 0 0 0,-2 0 0 0 0,-2 0 0 0 0,2 0 0 0 0,-1 0 0 0 0,-1 0 0 0 0,-3 0 0 0 0,-2 0 0 0 0,-2 0 0 0 0,-1 0 0 0 0,14 0 0 0 0,15 0 0 0 0,2 0 0 0 0,-4 0 0 0 0,-6-5 0 0 0,-8-2 0 0 0,-6 1 0 0 0,1 1 0 0 0,-1 1 0 0 0,13 2 0 0 0,4 1 0 0 0,1 0 0 0 0,8 1 0 0 0,-3 1 0 0 0,-11 4 0 0 0,-14 7 0 0 0,-13 11 0 0 0,-11 7 0 0 0,-6 3 0 0 0,-5 1 0 0 0,-2 0 0 0 0,-5-6 0 0 0,-3-3 0 0 0,-8 0 0 0 0,-7-5 0 0 0,1 4 0 0 0,-5-1 0 0 0,-13-6 0 0 0,-20-4 0 0 0,-18-6 0 0 0,-11-3 0 0 0,-1-3 0 0 0,2-1 0 0 0,10-1 0 0 0,14 0 0 0 0,13 0 0 0 0,1 0 0 0 0,3 1 0 0 0,-8-1 0 0 0,-1 1 0 0 0,5 0 0 0 0,1 0 0 0 0,0 0 0 0 0,4 0 0 0 0,4 0 0 0 0,6 0 0 0 0,-12 0 0 0 0,-6 0 0 0 0,-10 5 0 0 0,2 2 0 0 0,-3-1 0 0 0,5-1 0 0 0,7-1 0 0 0,9-2 0 0 0,7 0 0 0 0,-5-2 0 0 0,0 0 0 0 0,3 0 0 0 0,2 0 0 0 0,4-1 0 0 0,3 1 0 0 0,1 0 0 0 0,-3 0 0 0 0,-2 0 0 0 0,-4 0 0 0 0,-16 0 0 0 0,-12 0 0 0 0,4 0 0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C7F57751F3F343A56393DD202D817F" ma:contentTypeVersion="20" ma:contentTypeDescription="Crear nuevo documento." ma:contentTypeScope="" ma:versionID="ec0472f12e3f11265cd3f58b50f33409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cb39c92f8a53a083727757d44a1e15cf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Fehc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Fehca" ma:index="26" nillable="true" ma:displayName="Fehca" ma:format="DateTime" ma:internalName="Fehca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8335c8-173a-4c26-85d0-3846c13a1e29">
      <Terms xmlns="http://schemas.microsoft.com/office/infopath/2007/PartnerControls"/>
    </lcf76f155ced4ddcb4097134ff3c332f>
    <TaxCatchAll xmlns="9f8772a7-fa38-4be3-8f6b-d40e0755735f" xsi:nil="true"/>
    <Fehca xmlns="328335c8-173a-4c26-85d0-3846c13a1e2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174EEF-46AB-43C8-9BE0-6BAF8AA5E202}"/>
</file>

<file path=customXml/itemProps2.xml><?xml version="1.0" encoding="utf-8"?>
<ds:datastoreItem xmlns:ds="http://schemas.openxmlformats.org/officeDocument/2006/customXml" ds:itemID="{C03E88BF-360F-4797-A96F-ACC0E13A7ADB}">
  <ds:schemaRefs>
    <ds:schemaRef ds:uri="http://schemas.microsoft.com/office/2006/metadata/properties"/>
    <ds:schemaRef ds:uri="http://schemas.microsoft.com/office/infopath/2007/PartnerControls"/>
    <ds:schemaRef ds:uri="328335c8-173a-4c26-85d0-3846c13a1e29"/>
    <ds:schemaRef ds:uri="9f8772a7-fa38-4be3-8f6b-d40e0755735f"/>
  </ds:schemaRefs>
</ds:datastoreItem>
</file>

<file path=customXml/itemProps3.xml><?xml version="1.0" encoding="utf-8"?>
<ds:datastoreItem xmlns:ds="http://schemas.openxmlformats.org/officeDocument/2006/customXml" ds:itemID="{B3398FA0-7832-47CF-A4A7-E5E0D0D4F5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2161</Words>
  <Characters>11890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Harold Cardenas Espinoza</dc:creator>
  <cp:keywords/>
  <dc:description/>
  <cp:lastModifiedBy>José Ñaupas</cp:lastModifiedBy>
  <cp:revision>4</cp:revision>
  <cp:lastPrinted>2024-09-06T06:23:00Z</cp:lastPrinted>
  <dcterms:created xsi:type="dcterms:W3CDTF">2024-08-23T03:15:00Z</dcterms:created>
  <dcterms:modified xsi:type="dcterms:W3CDTF">2024-10-11T20:13:00Z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  <property fmtid="{D5CDD505-2E9C-101B-9397-08002B2CF9AE}" pid="3" name="MediaServiceImageTags">
    <vt:lpwstr/>
  </property>
</Properties>
</file>