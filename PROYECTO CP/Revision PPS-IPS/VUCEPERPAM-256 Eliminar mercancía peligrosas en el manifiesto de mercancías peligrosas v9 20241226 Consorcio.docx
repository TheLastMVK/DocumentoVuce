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5B63D" w14:textId="73AE9747" w:rsidR="000C5136" w:rsidRPr="00134815" w:rsidRDefault="000C5136" w:rsidP="000C5136">
      <w:pPr>
        <w:pStyle w:val="Ttulo4"/>
        <w:numPr>
          <w:ilvl w:val="0"/>
          <w:numId w:val="0"/>
        </w:numPr>
        <w:ind w:left="360" w:hanging="360"/>
      </w:pPr>
      <w:bookmarkStart w:id="0" w:name="_Toc139045773"/>
      <w:r>
        <w:t xml:space="preserve">VUCEPERPAM-256 </w:t>
      </w:r>
      <w:r w:rsidR="3DB65F86">
        <w:t>Elimin</w:t>
      </w:r>
      <w:commentRangeStart w:id="1"/>
      <w:commentRangeStart w:id="2"/>
      <w:commentRangeStart w:id="3"/>
      <w:r>
        <w:t xml:space="preserve">ar </w:t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r w:rsidR="00676156">
        <w:t>mercancía</w:t>
      </w:r>
      <w:r w:rsidR="00B304F0">
        <w:t>s</w:t>
      </w:r>
      <w:r w:rsidR="00676156">
        <w:t xml:space="preserve"> peligrosas en </w:t>
      </w:r>
      <w:r w:rsidR="00DF09C0">
        <w:t>el manifiesto</w:t>
      </w:r>
      <w:r>
        <w:t xml:space="preserve"> de </w:t>
      </w:r>
      <w:r w:rsidR="00DF09C0">
        <w:t>m</w:t>
      </w:r>
      <w:r>
        <w:t xml:space="preserve">ercancías </w:t>
      </w:r>
      <w:r w:rsidR="00DF09C0">
        <w:t>p</w:t>
      </w:r>
      <w:r>
        <w:t>eligrosas</w:t>
      </w:r>
      <w:bookmarkEnd w:id="0"/>
    </w:p>
    <w:p w14:paraId="1DCD02C0" w14:textId="77777777" w:rsidR="000C5136" w:rsidRDefault="000C5136" w:rsidP="000C5136">
      <w:pPr>
        <w:spacing w:before="287"/>
        <w:ind w:left="120"/>
        <w:rPr>
          <w:sz w:val="24"/>
        </w:rPr>
      </w:pPr>
    </w:p>
    <w:p w14:paraId="65993344" w14:textId="77777777" w:rsidR="000C5136" w:rsidRDefault="000C5136" w:rsidP="78B6F432">
      <w:pPr>
        <w:spacing w:before="90"/>
        <w:ind w:left="120"/>
        <w:rPr>
          <w:b/>
          <w:bCs/>
          <w:rPrChange w:id="4" w:author="julimar8a" w:date="2024-04-17T22:26:00Z">
            <w:rPr>
              <w:sz w:val="30"/>
              <w:szCs w:val="30"/>
            </w:rPr>
          </w:rPrChange>
        </w:rPr>
      </w:pPr>
      <w:r w:rsidRPr="78B6F432">
        <w:rPr>
          <w:b/>
          <w:bCs/>
          <w:rPrChange w:id="5" w:author="julimar8a" w:date="2024-04-17T22:26:00Z">
            <w:rPr>
              <w:sz w:val="30"/>
              <w:szCs w:val="30"/>
            </w:rPr>
          </w:rPrChange>
        </w:rPr>
        <w:t>DEFINICIÓN</w:t>
      </w:r>
    </w:p>
    <w:p w14:paraId="5490D1DA" w14:textId="26794D4C" w:rsidR="000C5136" w:rsidRDefault="000C5136" w:rsidP="78B6F432">
      <w:pPr>
        <w:spacing w:before="176"/>
        <w:ind w:left="120"/>
        <w:rPr>
          <w:ins w:id="6" w:author="julimar8a" w:date="2024-04-17T22:21:00Z" w16du:dateUtc="2024-04-17T22:21:24Z"/>
          <w:rStyle w:val="normaltextrun"/>
          <w:rFonts w:ascii="Arial" w:hAnsi="Arial" w:cs="Arial"/>
          <w:color w:val="000000" w:themeColor="text1"/>
          <w:sz w:val="12"/>
          <w:szCs w:val="12"/>
        </w:rPr>
      </w:pPr>
      <w:commentRangeStart w:id="7"/>
      <w:commentRangeStart w:id="8"/>
      <w:commentRangeStart w:id="9"/>
      <w:r w:rsidRPr="273E0222">
        <w:rPr>
          <w:rFonts w:ascii="Arial"/>
          <w:b/>
          <w:bCs/>
          <w:sz w:val="20"/>
          <w:szCs w:val="20"/>
        </w:rPr>
        <w:t xml:space="preserve">COMO </w:t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  <w:r w:rsidR="00257F25" w:rsidRPr="273E0222">
        <w:rPr>
          <w:sz w:val="20"/>
          <w:szCs w:val="20"/>
        </w:rPr>
        <w:t>ROL AUTORIZADO</w:t>
      </w:r>
    </w:p>
    <w:p w14:paraId="5521FC54" w14:textId="1B770B58" w:rsidR="000C5136" w:rsidRDefault="000C5136" w:rsidP="78B6F432">
      <w:pPr>
        <w:spacing w:before="176"/>
        <w:ind w:left="120"/>
        <w:rPr>
          <w:del w:id="10" w:author="servicios_dvucept04" w:date="2024-04-19T05:48:00Z" w16du:dateUtc="2024-04-19T05:48:28Z"/>
          <w:sz w:val="20"/>
          <w:szCs w:val="20"/>
        </w:rPr>
      </w:pPr>
    </w:p>
    <w:p w14:paraId="62BAED70" w14:textId="03B971E2" w:rsidR="000C5136" w:rsidRDefault="01FD2484" w:rsidP="6D0D047D">
      <w:pPr>
        <w:pStyle w:val="Prrafodelista"/>
        <w:numPr>
          <w:ilvl w:val="0"/>
          <w:numId w:val="11"/>
        </w:numPr>
        <w:spacing w:before="176"/>
        <w:ind w:right="-20"/>
        <w:rPr>
          <w:rFonts w:ascii="Arial" w:eastAsia="Arial" w:hAnsi="Arial" w:cs="Arial"/>
          <w:color w:val="D13438"/>
          <w:sz w:val="20"/>
          <w:szCs w:val="20"/>
        </w:rPr>
      </w:pPr>
      <w:proofErr w:type="spellStart"/>
      <w:proofErr w:type="gramStart"/>
      <w:r w:rsidRPr="6D0D047D">
        <w:rPr>
          <w:rFonts w:ascii="Arial" w:eastAsia="Arial" w:hAnsi="Arial" w:cs="Arial"/>
          <w:color w:val="D13438"/>
          <w:sz w:val="20"/>
          <w:szCs w:val="20"/>
          <w:u w:val="single"/>
        </w:rPr>
        <w:t>CP.Administrado</w:t>
      </w:r>
      <w:proofErr w:type="spellEnd"/>
      <w:proofErr w:type="gramEnd"/>
      <w:r w:rsidRPr="6D0D047D">
        <w:rPr>
          <w:rFonts w:ascii="Arial" w:eastAsia="Arial" w:hAnsi="Arial" w:cs="Arial"/>
          <w:color w:val="D13438"/>
          <w:sz w:val="20"/>
          <w:szCs w:val="20"/>
          <w:u w:val="single"/>
        </w:rPr>
        <w:t>.</w:t>
      </w:r>
      <w:ins w:id="11" w:author="Gerardo Ezequiel Saz Garcia" w:date="2024-04-24T01:22:00Z">
        <w:r w:rsidR="2FCEB87A" w:rsidRPr="6D0D047D">
          <w:rPr>
            <w:rFonts w:ascii="Arial" w:eastAsia="Arial" w:hAnsi="Arial" w:cs="Arial"/>
            <w:color w:val="D13438"/>
            <w:sz w:val="20"/>
            <w:szCs w:val="20"/>
            <w:u w:val="single"/>
          </w:rPr>
          <w:t xml:space="preserve"> </w:t>
        </w:r>
        <w:del w:id="12" w:author="Martín Andrés Gutiérrez López" w:date="2024-12-07T18:59:00Z" w16du:dateUtc="2024-12-07T23:59:00Z">
          <w:r w:rsidR="2FCEB87A" w:rsidRPr="002D5ED5" w:rsidDel="002D5ED5">
            <w:rPr>
              <w:rFonts w:ascii="Arial" w:eastAsia="Arial" w:hAnsi="Arial" w:cs="Arial"/>
              <w:color w:val="D13438"/>
              <w:sz w:val="20"/>
              <w:szCs w:val="20"/>
              <w:highlight w:val="yellow"/>
              <w:u w:val="single"/>
              <w:rPrChange w:id="13" w:author="Martín Andrés Gutiérrez López" w:date="2024-12-07T18:59:00Z" w16du:dateUtc="2024-12-07T23:59:00Z">
                <w:rPr>
                  <w:rFonts w:ascii="Arial" w:eastAsia="Arial" w:hAnsi="Arial" w:cs="Arial"/>
                  <w:color w:val="D13438"/>
                  <w:sz w:val="20"/>
                  <w:szCs w:val="20"/>
                  <w:u w:val="single"/>
                </w:rPr>
              </w:rPrChange>
            </w:rPr>
            <w:delText>Supervisor</w:delText>
          </w:r>
        </w:del>
      </w:ins>
      <w:ins w:id="14" w:author="Martín Andrés Gutiérrez López" w:date="2024-12-07T18:59:00Z" w16du:dateUtc="2024-12-07T23:59:00Z">
        <w:r w:rsidR="002D5ED5" w:rsidRPr="002D5ED5">
          <w:rPr>
            <w:rFonts w:ascii="Arial" w:eastAsia="Arial" w:hAnsi="Arial" w:cs="Arial"/>
            <w:color w:val="D13438"/>
            <w:sz w:val="20"/>
            <w:szCs w:val="20"/>
            <w:highlight w:val="yellow"/>
            <w:u w:val="single"/>
            <w:rPrChange w:id="15" w:author="Martín Andrés Gutiérrez López" w:date="2024-12-07T18:59:00Z" w16du:dateUtc="2024-12-07T23:59:00Z">
              <w:rPr>
                <w:rFonts w:ascii="Arial" w:eastAsia="Arial" w:hAnsi="Arial" w:cs="Arial"/>
                <w:color w:val="D13438"/>
                <w:sz w:val="20"/>
                <w:szCs w:val="20"/>
                <w:u w:val="single"/>
              </w:rPr>
            </w:rPrChange>
          </w:rPr>
          <w:t>Principal</w:t>
        </w:r>
      </w:ins>
      <w:ins w:id="16" w:author="Gerardo Ezequiel Saz Garcia" w:date="2024-04-24T01:22:00Z">
        <w:r w:rsidR="2FCEB87A" w:rsidRPr="6D0D047D">
          <w:rPr>
            <w:rFonts w:ascii="Arial" w:eastAsia="Arial" w:hAnsi="Arial" w:cs="Arial"/>
            <w:color w:val="D13438"/>
            <w:sz w:val="20"/>
            <w:szCs w:val="20"/>
            <w:u w:val="single"/>
          </w:rPr>
          <w:t xml:space="preserve"> </w:t>
        </w:r>
      </w:ins>
      <w:del w:id="17" w:author="Gerardo Ezequiel Saz Garcia" w:date="2024-04-24T01:23:00Z">
        <w:r w:rsidR="000C5136" w:rsidRPr="6D0D047D" w:rsidDel="01FD2484">
          <w:rPr>
            <w:rFonts w:ascii="Arial" w:eastAsia="Arial" w:hAnsi="Arial" w:cs="Arial"/>
            <w:color w:val="D13438"/>
            <w:sz w:val="20"/>
            <w:szCs w:val="20"/>
            <w:u w:val="single"/>
          </w:rPr>
          <w:delText>Operador</w:delText>
        </w:r>
      </w:del>
      <w:r w:rsidRPr="6D0D047D">
        <w:rPr>
          <w:rFonts w:ascii="Arial" w:eastAsia="Arial" w:hAnsi="Arial" w:cs="Arial"/>
          <w:color w:val="D13438"/>
          <w:sz w:val="20"/>
          <w:szCs w:val="20"/>
          <w:u w:val="single"/>
        </w:rPr>
        <w:t xml:space="preserve">, </w:t>
      </w:r>
    </w:p>
    <w:p w14:paraId="63E20F71" w14:textId="2725D17E" w:rsidR="000C5136" w:rsidRDefault="01FD2484" w:rsidP="6D0D047D">
      <w:pPr>
        <w:pStyle w:val="Prrafodelista"/>
        <w:numPr>
          <w:ilvl w:val="0"/>
          <w:numId w:val="11"/>
        </w:numPr>
        <w:spacing w:before="176"/>
        <w:ind w:right="-20"/>
        <w:rPr>
          <w:rFonts w:ascii="Arial" w:eastAsia="Arial" w:hAnsi="Arial" w:cs="Arial"/>
          <w:color w:val="D13438"/>
          <w:sz w:val="20"/>
          <w:szCs w:val="20"/>
          <w:u w:val="single"/>
        </w:rPr>
      </w:pPr>
      <w:proofErr w:type="spellStart"/>
      <w:proofErr w:type="gramStart"/>
      <w:r w:rsidRPr="6D0D047D">
        <w:rPr>
          <w:rFonts w:ascii="Arial" w:eastAsia="Arial" w:hAnsi="Arial" w:cs="Arial"/>
          <w:color w:val="D13438"/>
          <w:sz w:val="20"/>
          <w:szCs w:val="20"/>
          <w:u w:val="single"/>
        </w:rPr>
        <w:t>CP.Administrado</w:t>
      </w:r>
      <w:proofErr w:type="spellEnd"/>
      <w:proofErr w:type="gramEnd"/>
      <w:r w:rsidRPr="6D0D047D">
        <w:rPr>
          <w:rFonts w:ascii="Arial" w:eastAsia="Arial" w:hAnsi="Arial" w:cs="Arial"/>
          <w:color w:val="D13438"/>
          <w:sz w:val="20"/>
          <w:szCs w:val="20"/>
          <w:u w:val="single"/>
        </w:rPr>
        <w:t>.</w:t>
      </w:r>
      <w:del w:id="18" w:author="Gerardo Ezequiel Saz Garcia" w:date="2024-04-24T01:23:00Z">
        <w:r w:rsidR="000C5136" w:rsidRPr="6D0D047D" w:rsidDel="01FD2484">
          <w:rPr>
            <w:rFonts w:ascii="Arial" w:eastAsia="Arial" w:hAnsi="Arial" w:cs="Arial"/>
            <w:color w:val="D13438"/>
            <w:sz w:val="20"/>
            <w:szCs w:val="20"/>
            <w:u w:val="single"/>
          </w:rPr>
          <w:delText>Extranjero.</w:delText>
        </w:r>
      </w:del>
      <w:del w:id="19" w:author="Gerardo Ezequiel Saz Garcia" w:date="2024-04-24T01:22:00Z">
        <w:r w:rsidR="000C5136" w:rsidRPr="6D0D047D" w:rsidDel="01FD2484">
          <w:rPr>
            <w:rFonts w:ascii="Arial" w:eastAsia="Arial" w:hAnsi="Arial" w:cs="Arial"/>
            <w:color w:val="D13438"/>
            <w:sz w:val="20"/>
            <w:szCs w:val="20"/>
            <w:u w:val="single"/>
          </w:rPr>
          <w:delText>Supervisor</w:delText>
        </w:r>
      </w:del>
      <w:ins w:id="20" w:author="Gerardo Ezequiel Saz Garcia" w:date="2024-04-24T01:23:00Z">
        <w:r w:rsidR="14EACD1C" w:rsidRPr="6D0D047D">
          <w:rPr>
            <w:rFonts w:ascii="Arial" w:eastAsia="Arial" w:hAnsi="Arial" w:cs="Arial"/>
            <w:color w:val="D13438"/>
            <w:sz w:val="20"/>
            <w:szCs w:val="20"/>
            <w:u w:val="single"/>
          </w:rPr>
          <w:t xml:space="preserve"> Operador</w:t>
        </w:r>
      </w:ins>
    </w:p>
    <w:p w14:paraId="788B65D2" w14:textId="4AA86C51" w:rsidR="000C5136" w:rsidRDefault="01FD2484" w:rsidP="78B6F432">
      <w:pPr>
        <w:pStyle w:val="Prrafodelista"/>
        <w:numPr>
          <w:ilvl w:val="0"/>
          <w:numId w:val="11"/>
        </w:numPr>
        <w:spacing w:before="176"/>
        <w:ind w:right="-20"/>
        <w:rPr>
          <w:rFonts w:ascii="Arial" w:eastAsia="Arial" w:hAnsi="Arial" w:cs="Arial"/>
          <w:color w:val="D13438"/>
          <w:sz w:val="20"/>
          <w:szCs w:val="20"/>
        </w:rPr>
      </w:pPr>
      <w:r w:rsidRPr="78B6F432">
        <w:rPr>
          <w:rFonts w:ascii="Arial" w:eastAsia="Arial" w:hAnsi="Arial" w:cs="Arial"/>
          <w:color w:val="D13438"/>
          <w:sz w:val="20"/>
          <w:szCs w:val="20"/>
          <w:u w:val="single"/>
        </w:rPr>
        <w:t xml:space="preserve">CP. Administrado. Nacional. </w:t>
      </w:r>
      <w:r w:rsidRPr="002D5ED5">
        <w:rPr>
          <w:rFonts w:ascii="Arial" w:eastAsia="Arial" w:hAnsi="Arial" w:cs="Arial"/>
          <w:strike/>
          <w:color w:val="D13438"/>
          <w:sz w:val="20"/>
          <w:szCs w:val="20"/>
          <w:highlight w:val="yellow"/>
          <w:u w:val="single"/>
          <w:rPrChange w:id="21" w:author="Martín Andrés Gutiérrez López" w:date="2024-12-07T18:59:00Z" w16du:dateUtc="2024-12-07T23:59:00Z">
            <w:rPr>
              <w:rFonts w:ascii="Arial" w:eastAsia="Arial" w:hAnsi="Arial" w:cs="Arial"/>
              <w:color w:val="D13438"/>
              <w:sz w:val="20"/>
              <w:szCs w:val="20"/>
              <w:u w:val="single"/>
            </w:rPr>
          </w:rPrChange>
        </w:rPr>
        <w:t>Supervisor</w:t>
      </w:r>
    </w:p>
    <w:p w14:paraId="38DDF7E1" w14:textId="31EAC929" w:rsidR="000C5136" w:rsidRPr="002D5ED5" w:rsidRDefault="01FD2484" w:rsidP="78B6F432">
      <w:pPr>
        <w:pStyle w:val="Prrafodelista"/>
        <w:numPr>
          <w:ilvl w:val="0"/>
          <w:numId w:val="11"/>
        </w:numPr>
        <w:spacing w:before="176"/>
        <w:ind w:right="-285"/>
        <w:jc w:val="both"/>
        <w:rPr>
          <w:rFonts w:ascii="Arial" w:eastAsia="Arial" w:hAnsi="Arial" w:cs="Arial"/>
          <w:strike/>
          <w:color w:val="D13438"/>
          <w:sz w:val="20"/>
          <w:szCs w:val="20"/>
          <w:highlight w:val="yellow"/>
          <w:rPrChange w:id="22" w:author="Martín Andrés Gutiérrez López" w:date="2024-12-07T18:59:00Z" w16du:dateUtc="2024-12-07T23:59:00Z">
            <w:rPr>
              <w:rFonts w:ascii="Arial" w:eastAsia="Arial" w:hAnsi="Arial" w:cs="Arial"/>
              <w:color w:val="D13438"/>
              <w:sz w:val="20"/>
              <w:szCs w:val="20"/>
            </w:rPr>
          </w:rPrChange>
        </w:rPr>
      </w:pPr>
      <w:r w:rsidRPr="002D5ED5">
        <w:rPr>
          <w:rFonts w:ascii="Arial" w:eastAsia="Arial" w:hAnsi="Arial" w:cs="Arial"/>
          <w:strike/>
          <w:color w:val="D13438"/>
          <w:sz w:val="20"/>
          <w:szCs w:val="20"/>
          <w:highlight w:val="yellow"/>
          <w:u w:val="single"/>
          <w:rPrChange w:id="23" w:author="Martín Andrés Gutiérrez López" w:date="2024-12-07T18:59:00Z" w16du:dateUtc="2024-12-07T23:59:00Z">
            <w:rPr>
              <w:rFonts w:ascii="Arial" w:eastAsia="Arial" w:hAnsi="Arial" w:cs="Arial"/>
              <w:color w:val="D13438"/>
              <w:sz w:val="20"/>
              <w:szCs w:val="20"/>
              <w:u w:val="single"/>
            </w:rPr>
          </w:rPrChange>
        </w:rPr>
        <w:t>CP. Administrado. Nacional. Operador</w:t>
      </w:r>
    </w:p>
    <w:p w14:paraId="769F3CC1" w14:textId="548FE83D" w:rsidR="000C5136" w:rsidRDefault="01FD2484" w:rsidP="78B6F432">
      <w:pPr>
        <w:pStyle w:val="Prrafodelista"/>
        <w:numPr>
          <w:ilvl w:val="0"/>
          <w:numId w:val="11"/>
        </w:numPr>
        <w:spacing w:before="176"/>
        <w:ind w:right="-285"/>
        <w:jc w:val="both"/>
        <w:rPr>
          <w:rFonts w:ascii="Arial" w:eastAsia="Arial" w:hAnsi="Arial" w:cs="Arial"/>
          <w:color w:val="D13438"/>
          <w:sz w:val="20"/>
          <w:szCs w:val="20"/>
        </w:rPr>
      </w:pPr>
      <w:r w:rsidRPr="78B6F432">
        <w:rPr>
          <w:rFonts w:ascii="Arial" w:eastAsia="Arial" w:hAnsi="Arial" w:cs="Arial"/>
          <w:color w:val="D13438"/>
          <w:sz w:val="20"/>
          <w:szCs w:val="20"/>
          <w:u w:val="single"/>
        </w:rPr>
        <w:t xml:space="preserve">CP. Administrado. Extranjero. </w:t>
      </w:r>
      <w:r w:rsidRPr="002D5ED5">
        <w:rPr>
          <w:rFonts w:ascii="Arial" w:eastAsia="Arial" w:hAnsi="Arial" w:cs="Arial"/>
          <w:strike/>
          <w:color w:val="D13438"/>
          <w:sz w:val="20"/>
          <w:szCs w:val="20"/>
          <w:highlight w:val="yellow"/>
          <w:u w:val="single"/>
          <w:rPrChange w:id="24" w:author="Martín Andrés Gutiérrez López" w:date="2024-12-07T18:59:00Z" w16du:dateUtc="2024-12-07T23:59:00Z">
            <w:rPr>
              <w:rFonts w:ascii="Arial" w:eastAsia="Arial" w:hAnsi="Arial" w:cs="Arial"/>
              <w:color w:val="D13438"/>
              <w:sz w:val="20"/>
              <w:szCs w:val="20"/>
              <w:u w:val="single"/>
            </w:rPr>
          </w:rPrChange>
        </w:rPr>
        <w:t>Supervisor</w:t>
      </w:r>
    </w:p>
    <w:p w14:paraId="76392685" w14:textId="71350891" w:rsidR="000C5136" w:rsidRDefault="000C5136" w:rsidP="273E0222">
      <w:pPr>
        <w:spacing w:before="176"/>
        <w:ind w:left="720" w:right="-20"/>
        <w:rPr>
          <w:del w:id="25" w:author="servicios_dvucept04" w:date="2024-04-19T05:48:00Z" w16du:dateUtc="2024-04-19T05:48:31Z"/>
          <w:rFonts w:ascii="Arial" w:eastAsia="Arial" w:hAnsi="Arial" w:cs="Arial"/>
          <w:color w:val="D13438"/>
          <w:sz w:val="20"/>
          <w:szCs w:val="20"/>
          <w:u w:val="single"/>
          <w:lang w:val="en-US"/>
        </w:rPr>
      </w:pPr>
    </w:p>
    <w:p w14:paraId="0682E0E0" w14:textId="77777777" w:rsidR="00740F57" w:rsidRPr="002130C5" w:rsidRDefault="00740F57" w:rsidP="78B6F432">
      <w:pPr>
        <w:spacing w:before="176"/>
        <w:ind w:left="120"/>
        <w:rPr>
          <w:rStyle w:val="normaltextrun"/>
          <w:rFonts w:ascii="Arial" w:hAnsi="Arial" w:cs="Arial"/>
          <w:color w:val="000000" w:themeColor="text1"/>
          <w:sz w:val="12"/>
          <w:szCs w:val="12"/>
          <w:lang w:val="en-US"/>
        </w:rPr>
      </w:pPr>
    </w:p>
    <w:p w14:paraId="4149D032" w14:textId="08CA308D" w:rsidR="000C5136" w:rsidRPr="002130C5" w:rsidRDefault="000C5136" w:rsidP="000C5136">
      <w:pPr>
        <w:pStyle w:val="Textoindependiente"/>
        <w:ind w:left="120"/>
        <w:rPr>
          <w:sz w:val="20"/>
          <w:szCs w:val="20"/>
        </w:rPr>
      </w:pPr>
      <w:r w:rsidRPr="78B6F432">
        <w:rPr>
          <w:rFonts w:ascii="Arial" w:hAnsi="Arial"/>
          <w:b/>
          <w:bCs/>
          <w:sz w:val="20"/>
          <w:szCs w:val="20"/>
        </w:rPr>
        <w:t xml:space="preserve">QUIERO </w:t>
      </w:r>
      <w:r w:rsidR="5FC5B063" w:rsidRPr="78B6F432">
        <w:rPr>
          <w:sz w:val="20"/>
          <w:szCs w:val="20"/>
        </w:rPr>
        <w:t>eliminar</w:t>
      </w:r>
      <w:r w:rsidRPr="78B6F432">
        <w:rPr>
          <w:sz w:val="20"/>
          <w:szCs w:val="20"/>
        </w:rPr>
        <w:t xml:space="preserve"> </w:t>
      </w:r>
      <w:r w:rsidR="00DF09C0" w:rsidRPr="78B6F432">
        <w:rPr>
          <w:sz w:val="20"/>
          <w:szCs w:val="20"/>
        </w:rPr>
        <w:t>un manifiesto</w:t>
      </w:r>
      <w:r w:rsidRPr="78B6F432">
        <w:rPr>
          <w:sz w:val="20"/>
          <w:szCs w:val="20"/>
        </w:rPr>
        <w:t xml:space="preserve"> de </w:t>
      </w:r>
      <w:r w:rsidR="00DF09C0" w:rsidRPr="78B6F432">
        <w:rPr>
          <w:sz w:val="20"/>
          <w:szCs w:val="20"/>
        </w:rPr>
        <w:t>m</w:t>
      </w:r>
      <w:r w:rsidRPr="78B6F432">
        <w:rPr>
          <w:sz w:val="20"/>
          <w:szCs w:val="20"/>
        </w:rPr>
        <w:t xml:space="preserve">ercancías </w:t>
      </w:r>
      <w:r w:rsidR="00DF09C0" w:rsidRPr="78B6F432">
        <w:rPr>
          <w:sz w:val="20"/>
          <w:szCs w:val="20"/>
        </w:rPr>
        <w:t>p</w:t>
      </w:r>
      <w:r w:rsidRPr="78B6F432">
        <w:rPr>
          <w:sz w:val="20"/>
          <w:szCs w:val="20"/>
        </w:rPr>
        <w:t>eligrosas</w:t>
      </w:r>
    </w:p>
    <w:p w14:paraId="47C4D652" w14:textId="77777777" w:rsidR="000C5136" w:rsidRPr="002130C5" w:rsidRDefault="000C5136" w:rsidP="000C5136">
      <w:pPr>
        <w:pStyle w:val="Textoindependiente"/>
        <w:spacing w:before="1"/>
        <w:rPr>
          <w:sz w:val="20"/>
          <w:szCs w:val="20"/>
        </w:rPr>
      </w:pPr>
    </w:p>
    <w:p w14:paraId="655EDE8E" w14:textId="6016EBBA" w:rsidR="000C5136" w:rsidRPr="002130C5" w:rsidRDefault="000C5136" w:rsidP="000C5136">
      <w:pPr>
        <w:pStyle w:val="Textoindependiente"/>
        <w:spacing w:before="1"/>
        <w:ind w:left="120"/>
        <w:rPr>
          <w:sz w:val="20"/>
          <w:szCs w:val="20"/>
        </w:rPr>
      </w:pPr>
      <w:r w:rsidRPr="002130C5">
        <w:rPr>
          <w:rFonts w:ascii="Arial" w:hAnsi="Arial"/>
          <w:b/>
          <w:sz w:val="20"/>
          <w:szCs w:val="20"/>
        </w:rPr>
        <w:t xml:space="preserve">PARA </w:t>
      </w:r>
      <w:r w:rsidRPr="002130C5">
        <w:rPr>
          <w:sz w:val="20"/>
          <w:szCs w:val="20"/>
        </w:rPr>
        <w:t xml:space="preserve">informar sobre la interrupción del proceso de registro de </w:t>
      </w:r>
      <w:r w:rsidR="00DF09C0" w:rsidRPr="002130C5">
        <w:rPr>
          <w:sz w:val="20"/>
          <w:szCs w:val="20"/>
        </w:rPr>
        <w:t>un manifiesto</w:t>
      </w:r>
      <w:r w:rsidRPr="002130C5">
        <w:rPr>
          <w:sz w:val="20"/>
          <w:szCs w:val="20"/>
        </w:rPr>
        <w:t xml:space="preserve"> de </w:t>
      </w:r>
      <w:r w:rsidR="00DF09C0" w:rsidRPr="002130C5">
        <w:rPr>
          <w:sz w:val="20"/>
          <w:szCs w:val="20"/>
        </w:rPr>
        <w:t>m</w:t>
      </w:r>
      <w:r w:rsidRPr="002130C5">
        <w:rPr>
          <w:sz w:val="20"/>
          <w:szCs w:val="20"/>
        </w:rPr>
        <w:t xml:space="preserve">ercancías </w:t>
      </w:r>
      <w:r w:rsidR="00DF09C0" w:rsidRPr="002130C5">
        <w:rPr>
          <w:sz w:val="20"/>
          <w:szCs w:val="20"/>
        </w:rPr>
        <w:t>p</w:t>
      </w:r>
      <w:r w:rsidRPr="002130C5">
        <w:rPr>
          <w:sz w:val="20"/>
          <w:szCs w:val="20"/>
        </w:rPr>
        <w:t>eligrosas</w:t>
      </w:r>
    </w:p>
    <w:p w14:paraId="038CD477" w14:textId="77777777" w:rsidR="000C5136" w:rsidRDefault="000C5136" w:rsidP="000C5136">
      <w:pPr>
        <w:pStyle w:val="Textoindependiente"/>
        <w:rPr>
          <w:sz w:val="16"/>
        </w:rPr>
      </w:pPr>
    </w:p>
    <w:p w14:paraId="1C6FCC03" w14:textId="107A5C3C" w:rsidR="000C5136" w:rsidRDefault="000C5136" w:rsidP="78B6F432">
      <w:pPr>
        <w:pStyle w:val="Textoindependiente"/>
        <w:rPr>
          <w:sz w:val="16"/>
          <w:szCs w:val="16"/>
        </w:rPr>
      </w:pPr>
    </w:p>
    <w:p w14:paraId="07F25C0C" w14:textId="77777777" w:rsidR="000C5136" w:rsidRDefault="000C5136" w:rsidP="78B6F432">
      <w:pPr>
        <w:ind w:left="120"/>
        <w:rPr>
          <w:b/>
          <w:bCs/>
          <w:rPrChange w:id="26" w:author="julimar8a" w:date="2024-04-17T23:08:00Z">
            <w:rPr>
              <w:sz w:val="30"/>
              <w:szCs w:val="30"/>
            </w:rPr>
          </w:rPrChange>
        </w:rPr>
      </w:pPr>
      <w:r w:rsidRPr="78B6F432">
        <w:rPr>
          <w:b/>
          <w:bCs/>
          <w:rPrChange w:id="27" w:author="julimar8a" w:date="2024-04-17T23:08:00Z">
            <w:rPr>
              <w:sz w:val="30"/>
              <w:szCs w:val="30"/>
            </w:rPr>
          </w:rPrChange>
        </w:rPr>
        <w:t>DETALLE</w:t>
      </w:r>
    </w:p>
    <w:p w14:paraId="699E4388" w14:textId="77777777" w:rsidR="00D0692C" w:rsidRDefault="00D0692C" w:rsidP="002130C5">
      <w:pPr>
        <w:pStyle w:val="Textoindependiente"/>
        <w:spacing w:before="172"/>
        <w:ind w:left="120" w:right="-285"/>
        <w:jc w:val="both"/>
        <w:rPr>
          <w:sz w:val="20"/>
          <w:szCs w:val="20"/>
        </w:rPr>
      </w:pPr>
    </w:p>
    <w:p w14:paraId="3D97A687" w14:textId="145FDEED" w:rsidR="00D0692C" w:rsidRDefault="00D0692C" w:rsidP="00D0692C">
      <w:pPr>
        <w:pStyle w:val="paragraph"/>
        <w:spacing w:before="0" w:beforeAutospacing="0" w:after="0" w:afterAutospacing="0"/>
        <w:ind w:left="120" w:right="-285"/>
        <w:jc w:val="both"/>
        <w:textAlignment w:val="baseline"/>
        <w:rPr>
          <w:rStyle w:val="eop"/>
          <w:rFonts w:eastAsia="Arial MT" w:cs="Segoe UI"/>
          <w:sz w:val="20"/>
          <w:szCs w:val="20"/>
        </w:rPr>
      </w:pPr>
      <w:r>
        <w:rPr>
          <w:rStyle w:val="normaltextrun"/>
          <w:rFonts w:ascii="Arial MT" w:hAnsi="Arial MT" w:cs="Segoe UI"/>
          <w:sz w:val="20"/>
          <w:szCs w:val="20"/>
          <w:lang w:val="es-ES"/>
        </w:rPr>
        <w:t xml:space="preserve">La cancelación de uno o más mercancías peligrosas de un manifiesto, permitirá al </w:t>
      </w:r>
      <w:r w:rsidR="006D12BD">
        <w:rPr>
          <w:rStyle w:val="normaltextrun"/>
          <w:rFonts w:ascii="Arial MT" w:hAnsi="Arial MT" w:cs="Segoe UI"/>
          <w:sz w:val="20"/>
          <w:szCs w:val="20"/>
          <w:lang w:val="es-ES"/>
        </w:rPr>
        <w:t>rol autorizado</w:t>
      </w:r>
      <w:r>
        <w:rPr>
          <w:rStyle w:val="normaltextrun"/>
          <w:rFonts w:ascii="Arial MT" w:hAnsi="Arial MT" w:cs="Segoe UI"/>
          <w:sz w:val="20"/>
          <w:szCs w:val="20"/>
          <w:lang w:val="es-ES"/>
        </w:rPr>
        <w:t xml:space="preserve"> rectificar y asegurar que su manifiesto es </w:t>
      </w:r>
      <w:r w:rsidR="00B304F0">
        <w:rPr>
          <w:rStyle w:val="normaltextrun"/>
          <w:rFonts w:ascii="Arial MT" w:hAnsi="Arial MT" w:cs="Segoe UI"/>
          <w:sz w:val="20"/>
          <w:szCs w:val="20"/>
          <w:lang w:val="es-ES"/>
        </w:rPr>
        <w:t>correcto</w:t>
      </w:r>
      <w:r>
        <w:rPr>
          <w:rStyle w:val="normaltextrun"/>
          <w:rFonts w:ascii="Arial MT" w:hAnsi="Arial MT" w:cs="Segoe UI"/>
          <w:sz w:val="20"/>
          <w:szCs w:val="20"/>
          <w:lang w:val="es-ES"/>
        </w:rPr>
        <w:t>.</w:t>
      </w:r>
      <w:r>
        <w:rPr>
          <w:rStyle w:val="eop"/>
          <w:rFonts w:eastAsia="Arial MT" w:cs="Segoe UI"/>
          <w:sz w:val="20"/>
          <w:szCs w:val="20"/>
        </w:rPr>
        <w:t> </w:t>
      </w:r>
    </w:p>
    <w:p w14:paraId="3CF7D542" w14:textId="77777777" w:rsidR="00C81979" w:rsidRDefault="00C81979" w:rsidP="00D0692C">
      <w:pPr>
        <w:pStyle w:val="paragraph"/>
        <w:spacing w:before="0" w:beforeAutospacing="0" w:after="0" w:afterAutospacing="0"/>
        <w:ind w:left="120" w:right="-28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DDC4F79" w14:textId="77777777" w:rsidR="00D0692C" w:rsidRDefault="00D0692C" w:rsidP="00D0692C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="Arial MT" w:cs="Segoe UI"/>
          <w:sz w:val="20"/>
          <w:szCs w:val="20"/>
        </w:rPr>
        <w:t> </w:t>
      </w:r>
    </w:p>
    <w:p w14:paraId="07E1CB46" w14:textId="6DB12287" w:rsidR="00D0692C" w:rsidRDefault="00D0692C" w:rsidP="37CBB31C">
      <w:pPr>
        <w:pStyle w:val="paragraph"/>
        <w:spacing w:before="0" w:beforeAutospacing="0" w:after="0" w:afterAutospacing="0"/>
        <w:ind w:left="105" w:right="-285"/>
        <w:jc w:val="both"/>
        <w:textAlignment w:val="baseline"/>
        <w:rPr>
          <w:rStyle w:val="eop"/>
          <w:rFonts w:eastAsia="Arial MT" w:cs="Segoe UI"/>
          <w:sz w:val="20"/>
          <w:szCs w:val="20"/>
        </w:rPr>
      </w:pPr>
      <w:commentRangeStart w:id="28"/>
      <w:commentRangeStart w:id="29"/>
      <w:commentRangeStart w:id="30"/>
      <w:r>
        <w:rPr>
          <w:rStyle w:val="normaltextrun"/>
          <w:rFonts w:ascii="Arial MT" w:hAnsi="Arial MT" w:cs="Segoe UI"/>
          <w:sz w:val="20"/>
          <w:szCs w:val="20"/>
          <w:lang w:val="es-ES"/>
        </w:rPr>
        <w:t xml:space="preserve">El rol autorizado podrá </w:t>
      </w:r>
      <w:r w:rsidR="58F234B9">
        <w:rPr>
          <w:rStyle w:val="normaltextrun"/>
          <w:rFonts w:ascii="Arial MT" w:hAnsi="Arial MT" w:cs="Segoe UI"/>
          <w:sz w:val="20"/>
          <w:szCs w:val="20"/>
          <w:lang w:val="es-ES"/>
        </w:rPr>
        <w:t>eliminar</w:t>
      </w:r>
      <w:r>
        <w:rPr>
          <w:rStyle w:val="normaltextrun"/>
          <w:rFonts w:ascii="Arial MT" w:hAnsi="Arial MT" w:cs="Segoe UI"/>
          <w:sz w:val="20"/>
          <w:szCs w:val="20"/>
          <w:lang w:val="es-ES"/>
        </w:rPr>
        <w:t xml:space="preserve"> mercaderías peligrosas desde la página definida en la </w:t>
      </w:r>
      <w:proofErr w:type="spellStart"/>
      <w:r>
        <w:rPr>
          <w:rStyle w:val="normaltextrun"/>
          <w:rFonts w:ascii="Arial MT" w:hAnsi="Arial MT" w:cs="Segoe UI"/>
          <w:sz w:val="20"/>
          <w:szCs w:val="20"/>
          <w:lang w:val="es-ES"/>
        </w:rPr>
        <w:t>HdU</w:t>
      </w:r>
      <w:proofErr w:type="spellEnd"/>
      <w:r>
        <w:rPr>
          <w:rStyle w:val="normaltextrun"/>
          <w:rFonts w:ascii="Arial MT" w:hAnsi="Arial MT" w:cs="Segoe UI"/>
          <w:sz w:val="20"/>
          <w:szCs w:val="20"/>
          <w:lang w:val="es-ES"/>
        </w:rPr>
        <w:t xml:space="preserve"> </w:t>
      </w:r>
      <w:r>
        <w:rPr>
          <w:rStyle w:val="normaltextrun"/>
          <w:rFonts w:ascii="Arial MT" w:hAnsi="Arial MT" w:cs="Segoe UI"/>
          <w:color w:val="0052CC"/>
          <w:sz w:val="20"/>
          <w:szCs w:val="20"/>
          <w:lang w:val="es-ES"/>
        </w:rPr>
        <w:t>VUCEPERPAM-250 Detalle del</w:t>
      </w:r>
      <w:r w:rsidRPr="00D0692C">
        <w:rPr>
          <w:rStyle w:val="normaltextrun"/>
          <w:rFonts w:ascii="Arial MT" w:hAnsi="Arial MT" w:cs="Segoe UI"/>
          <w:color w:val="0052CC"/>
          <w:sz w:val="20"/>
          <w:szCs w:val="20"/>
          <w:lang w:val="es-ES"/>
        </w:rPr>
        <w:t xml:space="preserve"> manifiesto de mercancías peligrosas</w:t>
      </w:r>
      <w:r w:rsidRPr="002130C5">
        <w:rPr>
          <w:color w:val="0052CC"/>
          <w:spacing w:val="-1"/>
          <w:sz w:val="20"/>
          <w:szCs w:val="20"/>
        </w:rPr>
        <w:t xml:space="preserve"> </w:t>
      </w:r>
      <w:r>
        <w:rPr>
          <w:rStyle w:val="normaltextrun"/>
          <w:rFonts w:ascii="Arial MT" w:hAnsi="Arial MT" w:cs="Segoe UI"/>
          <w:sz w:val="20"/>
          <w:szCs w:val="20"/>
          <w:lang w:val="es-ES"/>
        </w:rPr>
        <w:t xml:space="preserve">siempre y cuando ellos tengan autorización. Podrá seleccionar uno o más mercaderías peligrosas para </w:t>
      </w:r>
      <w:r w:rsidR="191BB722">
        <w:rPr>
          <w:rStyle w:val="normaltextrun"/>
          <w:rFonts w:ascii="Arial MT" w:hAnsi="Arial MT" w:cs="Segoe UI"/>
          <w:sz w:val="20"/>
          <w:szCs w:val="20"/>
          <w:lang w:val="es-ES"/>
        </w:rPr>
        <w:t>eliminar</w:t>
      </w:r>
      <w:ins w:id="31" w:author="Martín Andrés Gutiérrez López" w:date="2024-12-07T18:59:00Z" w16du:dateUtc="2024-12-07T23:59:00Z">
        <w:r w:rsidR="002D5ED5">
          <w:rPr>
            <w:rStyle w:val="normaltextrun"/>
            <w:rFonts w:ascii="Arial MT" w:hAnsi="Arial MT" w:cs="Segoe UI"/>
            <w:sz w:val="20"/>
            <w:szCs w:val="20"/>
            <w:lang w:val="es-ES"/>
          </w:rPr>
          <w:t xml:space="preserve"> </w:t>
        </w:r>
      </w:ins>
      <w:ins w:id="32" w:author="julimar8a" w:date="2024-04-17T22:47:00Z">
        <w:r w:rsidR="78995B42" w:rsidRPr="039FD8DF">
          <w:rPr>
            <w:rStyle w:val="normaltextrun"/>
            <w:rFonts w:ascii="Arial MT" w:hAnsi="Arial MT" w:cs="Segoe UI"/>
            <w:sz w:val="20"/>
            <w:szCs w:val="20"/>
            <w:lang w:val="es-ES"/>
          </w:rPr>
          <w:t>(</w:t>
        </w:r>
      </w:ins>
      <w:ins w:id="33" w:author="Martín Andrés Gutiérrez López" w:date="2024-12-07T18:59:00Z" w16du:dateUtc="2024-12-07T23:59:00Z">
        <w:r w:rsidR="002D5ED5">
          <w:rPr>
            <w:rStyle w:val="normaltextrun"/>
            <w:rFonts w:ascii="Arial MT" w:hAnsi="Arial MT" w:cs="Segoe UI"/>
            <w:sz w:val="20"/>
            <w:szCs w:val="20"/>
            <w:lang w:val="es-ES"/>
          </w:rPr>
          <w:t xml:space="preserve">ver </w:t>
        </w:r>
      </w:ins>
      <w:proofErr w:type="spellStart"/>
      <w:ins w:id="34" w:author="julimar8a" w:date="2024-04-17T22:47:00Z">
        <w:r w:rsidR="78995B42" w:rsidRPr="039FD8DF">
          <w:rPr>
            <w:rStyle w:val="normaltextrun"/>
            <w:rFonts w:ascii="Arial MT" w:hAnsi="Arial MT" w:cs="Segoe UI"/>
            <w:sz w:val="20"/>
            <w:szCs w:val="20"/>
            <w:lang w:val="es-ES"/>
          </w:rPr>
          <w:t>wireframe</w:t>
        </w:r>
        <w:proofErr w:type="spellEnd"/>
        <w:r w:rsidR="78995B42" w:rsidRPr="039FD8DF">
          <w:rPr>
            <w:rStyle w:val="normaltextrun"/>
            <w:rFonts w:ascii="Arial MT" w:hAnsi="Arial MT" w:cs="Segoe UI"/>
            <w:sz w:val="20"/>
            <w:szCs w:val="20"/>
            <w:lang w:val="es-ES"/>
          </w:rPr>
          <w:t xml:space="preserve"> 1)</w:t>
        </w:r>
      </w:ins>
      <w:r>
        <w:rPr>
          <w:rStyle w:val="normaltextrun"/>
          <w:rFonts w:ascii="Arial MT" w:hAnsi="Arial MT" w:cs="Segoe UI"/>
          <w:sz w:val="20"/>
          <w:szCs w:val="20"/>
          <w:lang w:val="es-ES"/>
        </w:rPr>
        <w:t>.</w:t>
      </w:r>
      <w:r>
        <w:rPr>
          <w:rStyle w:val="eop"/>
          <w:rFonts w:eastAsia="Arial MT" w:cs="Segoe UI"/>
          <w:sz w:val="20"/>
          <w:szCs w:val="20"/>
        </w:rPr>
        <w:t> </w:t>
      </w:r>
    </w:p>
    <w:p w14:paraId="7C3FE8B5" w14:textId="7347AA77" w:rsidR="00D0692C" w:rsidRDefault="00D0692C" w:rsidP="78B6F432">
      <w:pPr>
        <w:pStyle w:val="paragraph"/>
        <w:spacing w:before="0" w:beforeAutospacing="0" w:after="0" w:afterAutospacing="0"/>
        <w:ind w:left="105" w:right="-28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78B6F432">
        <w:rPr>
          <w:rStyle w:val="eop"/>
          <w:rFonts w:eastAsia="Arial MT" w:cs="Segoe UI"/>
          <w:sz w:val="20"/>
          <w:szCs w:val="20"/>
        </w:rPr>
        <w:t> </w:t>
      </w:r>
    </w:p>
    <w:p w14:paraId="71ADFB00" w14:textId="4304EF7D" w:rsidR="00D0692C" w:rsidRDefault="00D0692C" w:rsidP="78B6F432">
      <w:pPr>
        <w:pStyle w:val="paragraph"/>
        <w:spacing w:before="0" w:beforeAutospacing="0" w:after="0" w:afterAutospacing="0"/>
        <w:ind w:left="105" w:right="-285"/>
        <w:jc w:val="both"/>
        <w:rPr>
          <w:rFonts w:ascii="Arial" w:eastAsia="Arial" w:hAnsi="Arial" w:cs="Arial"/>
          <w:color w:val="D13438"/>
          <w:sz w:val="20"/>
          <w:szCs w:val="20"/>
          <w:lang w:val="es-ES"/>
        </w:rPr>
      </w:pPr>
      <w:r w:rsidRPr="78B6F432">
        <w:rPr>
          <w:rStyle w:val="eop"/>
          <w:rFonts w:eastAsia="Arial MT" w:cs="Segoe UI"/>
          <w:sz w:val="20"/>
          <w:szCs w:val="20"/>
        </w:rPr>
        <w:t> </w:t>
      </w:r>
      <w:r w:rsidR="0E399A5C" w:rsidRPr="78B6F432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Para las subpestañas Entrada/Salida se </w:t>
      </w:r>
      <w:r w:rsidR="63F3B849" w:rsidRPr="78B6F432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muestra la grilla con los registros de mercancías peligrosas para cada caso, en ella se tiene </w:t>
      </w:r>
      <w:r w:rsidR="4191292B" w:rsidRPr="78B6F432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la columna</w:t>
      </w:r>
      <w:r w:rsidR="63F3B849" w:rsidRPr="78B6F432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 Acciones y se cuenta con </w:t>
      </w:r>
      <w:r w:rsidR="0E399A5C" w:rsidRPr="78B6F432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la </w:t>
      </w:r>
      <w:r w:rsidR="0851A678" w:rsidRPr="78B6F432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acción</w:t>
      </w:r>
      <w:r w:rsidR="0E399A5C" w:rsidRPr="78B6F432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:</w:t>
      </w:r>
    </w:p>
    <w:p w14:paraId="5F0F53DC" w14:textId="6E4770A2" w:rsidR="78B6F432" w:rsidRDefault="78B6F432" w:rsidP="78B6F432">
      <w:pPr>
        <w:spacing w:before="4"/>
        <w:ind w:left="708" w:right="-427" w:firstLine="708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B0568E2" w14:textId="666E5248" w:rsidR="0E399A5C" w:rsidRDefault="0E399A5C">
      <w:pPr>
        <w:pStyle w:val="paragraph"/>
        <w:spacing w:before="0" w:beforeAutospacing="0" w:after="0" w:afterAutospacing="0"/>
        <w:ind w:left="1350" w:right="-285"/>
        <w:jc w:val="both"/>
        <w:rPr>
          <w:rStyle w:val="normaltextrun"/>
          <w:rFonts w:ascii="Arial" w:eastAsia="Arial" w:hAnsi="Arial" w:cs="Arial"/>
          <w:color w:val="0052CC"/>
          <w:sz w:val="20"/>
          <w:szCs w:val="20"/>
        </w:rPr>
        <w:pPrChange w:id="35" w:author="julimar8a" w:date="2024-04-17T22:42:00Z">
          <w:pPr/>
        </w:pPrChange>
      </w:pPr>
      <w:r w:rsidRPr="78B6F432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S"/>
        </w:rPr>
        <w:t>Eliminar</w:t>
      </w:r>
      <w:r w:rsidRPr="78B6F432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: En subpestaña indicada se podrá eliminar los registros de la grilla </w:t>
      </w:r>
      <w:r>
        <w:tab/>
      </w:r>
      <w:r>
        <w:tab/>
      </w:r>
    </w:p>
    <w:p w14:paraId="6790E7FE" w14:textId="6B0B2C47" w:rsidR="78B6F432" w:rsidRDefault="78B6F432" w:rsidP="78B6F432">
      <w:pPr>
        <w:pStyle w:val="paragraph"/>
        <w:spacing w:before="0" w:beforeAutospacing="0" w:after="0" w:afterAutospacing="0"/>
        <w:ind w:left="105" w:right="-285"/>
        <w:jc w:val="both"/>
        <w:rPr>
          <w:rStyle w:val="normaltextrun"/>
          <w:rFonts w:ascii="Arial MT" w:hAnsi="Arial MT" w:cs="Segoe UI"/>
          <w:sz w:val="20"/>
          <w:szCs w:val="20"/>
          <w:lang w:val="es-ES"/>
        </w:rPr>
      </w:pPr>
    </w:p>
    <w:p w14:paraId="28AC4AB4" w14:textId="0D80973D" w:rsidR="38F15EEE" w:rsidRDefault="38F15EEE" w:rsidP="039FD8DF">
      <w:pPr>
        <w:pStyle w:val="paragraph"/>
        <w:spacing w:before="0" w:beforeAutospacing="0" w:after="0" w:afterAutospacing="0"/>
        <w:ind w:left="105" w:right="-285"/>
        <w:jc w:val="both"/>
        <w:rPr>
          <w:ins w:id="36" w:author="julimar8a" w:date="2024-04-23T04:44:00Z" w16du:dateUtc="2024-04-23T04:44:19Z"/>
          <w:rStyle w:val="eop"/>
          <w:rFonts w:eastAsia="Arial MT" w:cs="Segoe UI"/>
          <w:sz w:val="20"/>
          <w:szCs w:val="20"/>
        </w:rPr>
      </w:pPr>
      <w:r w:rsidRPr="039FD8DF">
        <w:rPr>
          <w:rStyle w:val="normaltextrun"/>
          <w:rFonts w:ascii="Arial MT" w:hAnsi="Arial MT" w:cs="Segoe UI"/>
          <w:sz w:val="20"/>
          <w:szCs w:val="20"/>
          <w:lang w:val="es-ES"/>
        </w:rPr>
        <w:t>Cuando el rol autorizado inicia el proceso de eliminación, el sistema solicitará la confirmación de la acción por parte del rol autorizado</w:t>
      </w:r>
      <w:del w:id="37" w:author="julimar8a" w:date="2024-04-23T04:34:00Z">
        <w:r w:rsidRPr="039FD8DF" w:rsidDel="38F15EEE">
          <w:rPr>
            <w:rStyle w:val="normaltextrun"/>
            <w:rFonts w:ascii="Arial MT" w:hAnsi="Arial MT" w:cs="Segoe UI"/>
            <w:sz w:val="20"/>
            <w:szCs w:val="20"/>
            <w:lang w:val="es-ES"/>
          </w:rPr>
          <w:delText>,</w:delText>
        </w:r>
      </w:del>
      <w:r w:rsidRPr="039FD8DF">
        <w:rPr>
          <w:rStyle w:val="normaltextrun"/>
          <w:rFonts w:ascii="Arial MT" w:hAnsi="Arial MT" w:cs="Segoe UI"/>
          <w:sz w:val="20"/>
          <w:szCs w:val="20"/>
          <w:lang w:val="es-ES"/>
        </w:rPr>
        <w:t xml:space="preserve"> mediante el mensaje informativo</w:t>
      </w:r>
      <w:r w:rsidRPr="039FD8DF">
        <w:rPr>
          <w:rStyle w:val="normaltextrun"/>
          <w:rFonts w:ascii="Arial MT" w:hAnsi="Arial MT" w:cs="Segoe UI"/>
          <w:color w:val="0052CC"/>
          <w:sz w:val="20"/>
          <w:szCs w:val="20"/>
          <w:lang w:val="es-ES"/>
        </w:rPr>
        <w:t xml:space="preserve"> (</w:t>
      </w:r>
      <w:proofErr w:type="spellStart"/>
      <w:r w:rsidRPr="039FD8DF">
        <w:rPr>
          <w:rStyle w:val="normaltextrun"/>
          <w:rFonts w:ascii="Arial MT" w:hAnsi="Arial MT" w:cs="Segoe UI"/>
          <w:color w:val="0052CC"/>
          <w:sz w:val="20"/>
          <w:szCs w:val="20"/>
          <w:lang w:val="es-ES"/>
        </w:rPr>
        <w:t>wireframe</w:t>
      </w:r>
      <w:proofErr w:type="spellEnd"/>
      <w:r w:rsidRPr="039FD8DF">
        <w:rPr>
          <w:rStyle w:val="normaltextrun"/>
          <w:rFonts w:ascii="Arial MT" w:hAnsi="Arial MT" w:cs="Segoe UI"/>
          <w:color w:val="0052CC"/>
          <w:sz w:val="20"/>
          <w:szCs w:val="20"/>
          <w:lang w:val="es-ES"/>
        </w:rPr>
        <w:t xml:space="preserve"> 2)</w:t>
      </w:r>
      <w:r w:rsidRPr="039FD8DF">
        <w:rPr>
          <w:rStyle w:val="normaltextrun"/>
          <w:rFonts w:ascii="Arial MT" w:hAnsi="Arial MT" w:cs="Segoe UI"/>
          <w:sz w:val="20"/>
          <w:szCs w:val="20"/>
          <w:lang w:val="es-ES"/>
        </w:rPr>
        <w:t>.</w:t>
      </w:r>
    </w:p>
    <w:p w14:paraId="6CDEAF92" w14:textId="56A9440C" w:rsidR="38F15EEE" w:rsidRDefault="38F15EEE" w:rsidP="039FD8DF">
      <w:pPr>
        <w:pStyle w:val="paragraph"/>
        <w:spacing w:before="0" w:beforeAutospacing="0" w:after="0" w:afterAutospacing="0"/>
        <w:ind w:left="105" w:right="-285"/>
        <w:jc w:val="both"/>
        <w:rPr>
          <w:ins w:id="38" w:author="julimar8a" w:date="2024-04-23T04:44:00Z" w16du:dateUtc="2024-04-23T04:44:19Z"/>
          <w:rStyle w:val="eop"/>
          <w:rFonts w:eastAsia="Arial MT" w:cs="Segoe UI"/>
          <w:sz w:val="20"/>
          <w:szCs w:val="20"/>
        </w:rPr>
      </w:pPr>
    </w:p>
    <w:p w14:paraId="3F295A11" w14:textId="162AFF17" w:rsidR="38F15EEE" w:rsidRDefault="38F15EEE" w:rsidP="78B6F432">
      <w:pPr>
        <w:pStyle w:val="paragraph"/>
        <w:spacing w:before="0" w:beforeAutospacing="0" w:after="0" w:afterAutospacing="0"/>
        <w:ind w:left="105" w:right="-285"/>
        <w:jc w:val="both"/>
        <w:rPr>
          <w:del w:id="39" w:author="julimar8a" w:date="2024-04-23T04:44:00Z" w16du:dateUtc="2024-04-23T04:44:15Z"/>
          <w:rStyle w:val="eop"/>
          <w:rFonts w:eastAsia="Arial MT" w:cs="Segoe UI"/>
          <w:sz w:val="20"/>
          <w:szCs w:val="20"/>
        </w:rPr>
      </w:pPr>
      <w:del w:id="40" w:author="julimar8a" w:date="2024-04-23T04:44:00Z">
        <w:r w:rsidRPr="039FD8DF" w:rsidDel="38F15EEE">
          <w:rPr>
            <w:rStyle w:val="eop"/>
            <w:rFonts w:eastAsia="Arial MT" w:cs="Segoe UI"/>
            <w:sz w:val="20"/>
            <w:szCs w:val="20"/>
          </w:rPr>
          <w:delText> </w:delText>
        </w:r>
      </w:del>
    </w:p>
    <w:p w14:paraId="7A615FCD" w14:textId="0CE9ADA3" w:rsidR="039FD8DF" w:rsidRDefault="039FD8DF">
      <w:pPr>
        <w:pStyle w:val="paragraph"/>
        <w:spacing w:before="0" w:beforeAutospacing="0" w:after="0" w:afterAutospacing="0"/>
        <w:ind w:right="-285"/>
        <w:jc w:val="both"/>
        <w:rPr>
          <w:del w:id="41" w:author="julimar8a" w:date="2024-04-23T04:45:00Z" w16du:dateUtc="2024-04-23T04:45:56Z"/>
          <w:rStyle w:val="eop"/>
          <w:rFonts w:ascii="Arial MT" w:eastAsia="Arial MT" w:hAnsi="Arial MT" w:cs="Segoe UI"/>
          <w:sz w:val="20"/>
          <w:szCs w:val="20"/>
          <w:lang w:val="es-ES" w:eastAsia="en-US"/>
        </w:rPr>
        <w:pPrChange w:id="42" w:author="julimar8a" w:date="2024-04-23T04:44:00Z">
          <w:pPr>
            <w:pStyle w:val="paragraph"/>
            <w:spacing w:before="0" w:beforeAutospacing="0" w:after="0" w:afterAutospacing="0"/>
            <w:ind w:left="105" w:right="-285"/>
            <w:jc w:val="both"/>
          </w:pPr>
        </w:pPrChange>
      </w:pPr>
    </w:p>
    <w:p w14:paraId="30475500" w14:textId="649029F3" w:rsidR="78B6F432" w:rsidRDefault="78B6F432" w:rsidP="78B6F432">
      <w:pPr>
        <w:pStyle w:val="paragraph"/>
        <w:spacing w:before="0" w:beforeAutospacing="0" w:after="0" w:afterAutospacing="0"/>
        <w:ind w:left="120" w:right="-570"/>
        <w:jc w:val="both"/>
        <w:rPr>
          <w:rStyle w:val="normaltextrun"/>
          <w:rFonts w:ascii="Arial MT" w:hAnsi="Arial MT" w:cs="Segoe UI"/>
          <w:sz w:val="20"/>
          <w:szCs w:val="20"/>
          <w:lang w:val="es-ES"/>
        </w:rPr>
      </w:pPr>
    </w:p>
    <w:p w14:paraId="5B499376" w14:textId="40192308" w:rsidR="00D0692C" w:rsidRDefault="00D0692C" w:rsidP="039FD8DF">
      <w:pPr>
        <w:pStyle w:val="paragraph"/>
        <w:spacing w:before="0" w:beforeAutospacing="0" w:after="0" w:afterAutospacing="0"/>
        <w:ind w:left="120" w:right="-570"/>
        <w:jc w:val="both"/>
        <w:textAlignment w:val="baseline"/>
        <w:rPr>
          <w:del w:id="43" w:author="julimar8a" w:date="2024-04-23T04:50:00Z" w16du:dateUtc="2024-04-23T04:50:25Z"/>
          <w:rStyle w:val="eop"/>
          <w:rFonts w:eastAsia="Arial MT" w:cs="Segoe UI"/>
          <w:strike/>
          <w:sz w:val="20"/>
          <w:szCs w:val="20"/>
          <w:rPrChange w:id="44" w:author="julimar8a" w:date="2024-04-23T04:43:00Z">
            <w:rPr>
              <w:del w:id="45" w:author="julimar8a" w:date="2024-04-23T04:50:00Z" w16du:dateUtc="2024-04-23T04:50:25Z"/>
              <w:rStyle w:val="eop"/>
              <w:rFonts w:eastAsia="Arial MT" w:cs="Segoe UI"/>
              <w:sz w:val="20"/>
              <w:szCs w:val="20"/>
            </w:rPr>
          </w:rPrChange>
        </w:rPr>
      </w:pPr>
      <w:del w:id="46" w:author="julimar8a" w:date="2024-04-23T04:50:00Z">
        <w:r w:rsidRPr="039FD8DF" w:rsidDel="00D0692C">
          <w:rPr>
            <w:rStyle w:val="normaltextrun"/>
            <w:rFonts w:cs="Segoe UI"/>
            <w:strike/>
            <w:sz w:val="20"/>
            <w:szCs w:val="20"/>
            <w:rPrChange w:id="47" w:author="julimar8a" w:date="2024-04-23T04:43:00Z">
              <w:rPr>
                <w:rStyle w:val="normaltextrun"/>
                <w:rFonts w:cs="Segoe UI"/>
                <w:sz w:val="20"/>
                <w:szCs w:val="20"/>
              </w:rPr>
            </w:rPrChange>
          </w:rPr>
          <w:delText>Si las comprobaciones son exitosas, entonces el sistema:</w:delText>
        </w:r>
        <w:r w:rsidRPr="039FD8DF" w:rsidDel="00D0692C">
          <w:rPr>
            <w:rStyle w:val="eop"/>
            <w:rFonts w:cs="Segoe UI"/>
            <w:strike/>
            <w:sz w:val="20"/>
            <w:szCs w:val="20"/>
            <w:rPrChange w:id="48" w:author="julimar8a" w:date="2024-04-23T04:43:00Z">
              <w:rPr>
                <w:rStyle w:val="eop"/>
                <w:rFonts w:cs="Segoe UI"/>
                <w:sz w:val="20"/>
                <w:szCs w:val="20"/>
              </w:rPr>
            </w:rPrChange>
          </w:rPr>
          <w:delText> </w:delText>
        </w:r>
      </w:del>
    </w:p>
    <w:p w14:paraId="30AAF82D" w14:textId="2A17E7CD" w:rsidR="00D0692C" w:rsidRDefault="00D0692C" w:rsidP="039FD8DF">
      <w:pPr>
        <w:pStyle w:val="paragraph"/>
        <w:spacing w:before="0" w:beforeAutospacing="0" w:after="0" w:afterAutospacing="0"/>
        <w:ind w:left="120" w:right="-570"/>
        <w:jc w:val="both"/>
        <w:textAlignment w:val="baseline"/>
        <w:rPr>
          <w:del w:id="49" w:author="julimar8a" w:date="2024-04-23T04:50:00Z" w16du:dateUtc="2024-04-23T04:50:25Z"/>
          <w:rFonts w:ascii="Segoe UI" w:hAnsi="Segoe UI" w:cs="Segoe UI"/>
          <w:strike/>
          <w:sz w:val="18"/>
          <w:szCs w:val="18"/>
          <w:rPrChange w:id="50" w:author="julimar8a" w:date="2024-04-23T04:43:00Z">
            <w:rPr>
              <w:del w:id="51" w:author="julimar8a" w:date="2024-04-23T04:50:00Z" w16du:dateUtc="2024-04-23T04:50:25Z"/>
              <w:rFonts w:ascii="Segoe UI" w:hAnsi="Segoe UI" w:cs="Segoe UI"/>
              <w:sz w:val="18"/>
              <w:szCs w:val="18"/>
            </w:rPr>
          </w:rPrChange>
        </w:rPr>
      </w:pPr>
      <w:del w:id="52" w:author="julimar8a" w:date="2024-04-23T04:50:00Z">
        <w:r w:rsidRPr="039FD8DF" w:rsidDel="00D0692C">
          <w:rPr>
            <w:rStyle w:val="eop"/>
            <w:rFonts w:cs="Segoe UI"/>
            <w:strike/>
            <w:sz w:val="20"/>
            <w:szCs w:val="20"/>
            <w:rPrChange w:id="53" w:author="julimar8a" w:date="2024-04-23T04:43:00Z">
              <w:rPr>
                <w:rStyle w:val="eop"/>
                <w:rFonts w:cs="Segoe UI"/>
                <w:sz w:val="20"/>
                <w:szCs w:val="20"/>
              </w:rPr>
            </w:rPrChange>
          </w:rPr>
          <w:delText> </w:delText>
        </w:r>
      </w:del>
    </w:p>
    <w:p w14:paraId="29FF95D0" w14:textId="3B30A419" w:rsidR="00D0692C" w:rsidRPr="00965E4F" w:rsidRDefault="00D0692C" w:rsidP="039FD8DF">
      <w:pPr>
        <w:pStyle w:val="paragraph"/>
        <w:numPr>
          <w:ilvl w:val="0"/>
          <w:numId w:val="15"/>
        </w:numPr>
        <w:spacing w:before="0" w:beforeAutospacing="0" w:after="0" w:afterAutospacing="0"/>
        <w:ind w:left="915" w:firstLine="0"/>
        <w:jc w:val="both"/>
        <w:textAlignment w:val="baseline"/>
        <w:rPr>
          <w:del w:id="54" w:author="julimar8a" w:date="2024-04-23T04:50:00Z" w16du:dateUtc="2024-04-23T04:50:25Z"/>
          <w:rStyle w:val="eop"/>
          <w:rFonts w:ascii="Arial MT" w:hAnsi="Arial MT" w:cs="Segoe UI"/>
          <w:strike/>
          <w:sz w:val="20"/>
          <w:szCs w:val="20"/>
          <w:rPrChange w:id="55" w:author="julimar8a" w:date="2024-04-23T04:43:00Z">
            <w:rPr>
              <w:del w:id="56" w:author="julimar8a" w:date="2024-04-23T04:50:00Z" w16du:dateUtc="2024-04-23T04:50:25Z"/>
              <w:rStyle w:val="eop"/>
              <w:rFonts w:ascii="Arial MT" w:eastAsia="Arial MT" w:hAnsi="Arial MT" w:cs="Segoe UI"/>
              <w:sz w:val="20"/>
              <w:szCs w:val="20"/>
              <w:lang w:val="es-ES" w:eastAsia="en-US"/>
            </w:rPr>
          </w:rPrChange>
        </w:rPr>
      </w:pPr>
      <w:del w:id="57" w:author="julimar8a" w:date="2024-04-23T04:50:00Z">
        <w:r w:rsidRPr="039FD8DF" w:rsidDel="00D0692C">
          <w:rPr>
            <w:rStyle w:val="normaltextrun"/>
            <w:rFonts w:cs="Segoe UI"/>
            <w:strike/>
            <w:sz w:val="20"/>
            <w:szCs w:val="20"/>
            <w:rPrChange w:id="58" w:author="julimar8a" w:date="2024-04-23T04:43:00Z">
              <w:rPr>
                <w:rStyle w:val="normaltextrun"/>
                <w:rFonts w:cs="Segoe UI"/>
                <w:sz w:val="20"/>
                <w:szCs w:val="20"/>
              </w:rPr>
            </w:rPrChange>
          </w:rPr>
          <w:delText>Guarda el documento, modificando los datos de las mercanc</w:delText>
        </w:r>
        <w:r w:rsidRPr="039FD8DF" w:rsidDel="00D0692C">
          <w:rPr>
            <w:rStyle w:val="normaltextrun"/>
            <w:rFonts w:cs="Segoe UI" w:hint="eastAsia"/>
            <w:strike/>
            <w:sz w:val="20"/>
            <w:szCs w:val="20"/>
            <w:rPrChange w:id="59" w:author="julimar8a" w:date="2024-04-23T04:43:00Z">
              <w:rPr>
                <w:rStyle w:val="normaltextrun"/>
                <w:rFonts w:cs="Segoe UI" w:hint="eastAsia"/>
                <w:sz w:val="20"/>
                <w:szCs w:val="20"/>
              </w:rPr>
            </w:rPrChange>
          </w:rPr>
          <w:delText>í</w:delText>
        </w:r>
        <w:r w:rsidRPr="039FD8DF" w:rsidDel="00D0692C">
          <w:rPr>
            <w:rStyle w:val="normaltextrun"/>
            <w:rFonts w:cs="Segoe UI"/>
            <w:strike/>
            <w:sz w:val="20"/>
            <w:szCs w:val="20"/>
            <w:rPrChange w:id="60" w:author="julimar8a" w:date="2024-04-23T04:43:00Z">
              <w:rPr>
                <w:rStyle w:val="normaltextrun"/>
                <w:rFonts w:cs="Segoe UI"/>
                <w:sz w:val="20"/>
                <w:szCs w:val="20"/>
              </w:rPr>
            </w:rPrChange>
          </w:rPr>
          <w:delText>as peligrosas.</w:delText>
        </w:r>
      </w:del>
    </w:p>
    <w:p w14:paraId="4D2320A2" w14:textId="21EDF3AA" w:rsidR="00D0692C" w:rsidRPr="00965E4F" w:rsidRDefault="00D0692C" w:rsidP="039FD8DF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del w:id="61" w:author="julimar8a" w:date="2024-04-23T04:50:00Z" w16du:dateUtc="2024-04-23T04:50:25Z"/>
          <w:rStyle w:val="normaltextrun"/>
          <w:rFonts w:ascii="Arial MT" w:hAnsi="Arial MT" w:cs="Segoe UI"/>
          <w:strike/>
          <w:sz w:val="20"/>
          <w:szCs w:val="20"/>
          <w:rPrChange w:id="62" w:author="julimar8a" w:date="2024-04-23T04:43:00Z">
            <w:rPr>
              <w:del w:id="63" w:author="julimar8a" w:date="2024-04-23T04:50:00Z" w16du:dateUtc="2024-04-23T04:50:25Z"/>
              <w:rStyle w:val="normaltextrun"/>
              <w:rFonts w:ascii="Arial MT" w:eastAsia="Arial MT" w:hAnsi="Arial MT" w:cs="Segoe UI"/>
              <w:sz w:val="20"/>
              <w:szCs w:val="20"/>
              <w:lang w:val="es-ES" w:eastAsia="en-US"/>
            </w:rPr>
          </w:rPrChange>
        </w:rPr>
      </w:pPr>
      <w:del w:id="64" w:author="julimar8a" w:date="2024-04-23T04:50:00Z">
        <w:r w:rsidRPr="039FD8DF" w:rsidDel="00D0692C">
          <w:rPr>
            <w:rStyle w:val="normaltextrun"/>
            <w:rFonts w:cs="Segoe UI"/>
            <w:strike/>
            <w:sz w:val="20"/>
            <w:szCs w:val="20"/>
            <w:rPrChange w:id="65" w:author="julimar8a" w:date="2024-04-23T04:43:00Z">
              <w:rPr>
                <w:rStyle w:val="normaltextrun"/>
                <w:rFonts w:cs="Segoe UI"/>
                <w:sz w:val="20"/>
                <w:szCs w:val="20"/>
              </w:rPr>
            </w:rPrChange>
          </w:rPr>
          <w:delText>Guarda un registro de la acci</w:delText>
        </w:r>
        <w:r w:rsidRPr="039FD8DF" w:rsidDel="00D0692C">
          <w:rPr>
            <w:rStyle w:val="normaltextrun"/>
            <w:rFonts w:cs="Segoe UI" w:hint="eastAsia"/>
            <w:strike/>
            <w:sz w:val="20"/>
            <w:szCs w:val="20"/>
            <w:rPrChange w:id="66" w:author="julimar8a" w:date="2024-04-23T04:43:00Z">
              <w:rPr>
                <w:rStyle w:val="normaltextrun"/>
                <w:rFonts w:cs="Segoe UI" w:hint="eastAsia"/>
                <w:sz w:val="20"/>
                <w:szCs w:val="20"/>
              </w:rPr>
            </w:rPrChange>
          </w:rPr>
          <w:delText>ó</w:delText>
        </w:r>
        <w:r w:rsidRPr="039FD8DF" w:rsidDel="00D0692C">
          <w:rPr>
            <w:rStyle w:val="normaltextrun"/>
            <w:rFonts w:cs="Segoe UI"/>
            <w:strike/>
            <w:sz w:val="20"/>
            <w:szCs w:val="20"/>
            <w:rPrChange w:id="67" w:author="julimar8a" w:date="2024-04-23T04:43:00Z">
              <w:rPr>
                <w:rStyle w:val="normaltextrun"/>
                <w:rFonts w:cs="Segoe UI"/>
                <w:sz w:val="20"/>
                <w:szCs w:val="20"/>
              </w:rPr>
            </w:rPrChange>
          </w:rPr>
          <w:delText>n para mantener un hist</w:delText>
        </w:r>
        <w:r w:rsidRPr="039FD8DF" w:rsidDel="00D0692C">
          <w:rPr>
            <w:rStyle w:val="normaltextrun"/>
            <w:rFonts w:cs="Segoe UI" w:hint="eastAsia"/>
            <w:strike/>
            <w:sz w:val="20"/>
            <w:szCs w:val="20"/>
            <w:rPrChange w:id="68" w:author="julimar8a" w:date="2024-04-23T04:43:00Z">
              <w:rPr>
                <w:rStyle w:val="normaltextrun"/>
                <w:rFonts w:cs="Segoe UI" w:hint="eastAsia"/>
                <w:sz w:val="20"/>
                <w:szCs w:val="20"/>
              </w:rPr>
            </w:rPrChange>
          </w:rPr>
          <w:delText>ó</w:delText>
        </w:r>
        <w:r w:rsidRPr="039FD8DF" w:rsidDel="00D0692C">
          <w:rPr>
            <w:rStyle w:val="normaltextrun"/>
            <w:rFonts w:cs="Segoe UI"/>
            <w:strike/>
            <w:sz w:val="20"/>
            <w:szCs w:val="20"/>
            <w:rPrChange w:id="69" w:author="julimar8a" w:date="2024-04-23T04:43:00Z">
              <w:rPr>
                <w:rStyle w:val="normaltextrun"/>
                <w:rFonts w:cs="Segoe UI"/>
                <w:sz w:val="20"/>
                <w:szCs w:val="20"/>
              </w:rPr>
            </w:rPrChange>
          </w:rPr>
          <w:delText xml:space="preserve">rico </w:delText>
        </w:r>
        <w:r w:rsidRPr="039FD8DF" w:rsidDel="006536EE">
          <w:rPr>
            <w:rStyle w:val="normaltextrun"/>
            <w:rFonts w:cs="Segoe UI"/>
            <w:strike/>
            <w:sz w:val="20"/>
            <w:szCs w:val="20"/>
            <w:rPrChange w:id="70" w:author="julimar8a" w:date="2024-04-23T04:43:00Z">
              <w:rPr>
                <w:rStyle w:val="normaltextrun"/>
                <w:rFonts w:cs="Segoe UI"/>
                <w:sz w:val="20"/>
                <w:szCs w:val="20"/>
              </w:rPr>
            </w:rPrChange>
          </w:rPr>
          <w:delText>de cambios</w:delText>
        </w:r>
      </w:del>
    </w:p>
    <w:p w14:paraId="57A7B90C" w14:textId="6CFC91EB" w:rsidR="00D0692C" w:rsidRDefault="00D0692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 w:cs="Segoe UI"/>
          <w:sz w:val="20"/>
          <w:szCs w:val="20"/>
        </w:rPr>
        <w:pPrChange w:id="71" w:author="julimar8a" w:date="2024-04-23T04:21:00Z">
          <w:pPr>
            <w:pStyle w:val="paragraph"/>
            <w:spacing w:before="0" w:beforeAutospacing="0" w:after="0" w:afterAutospacing="0"/>
            <w:ind w:left="915"/>
            <w:jc w:val="both"/>
          </w:pPr>
        </w:pPrChange>
      </w:pPr>
      <w:r w:rsidRPr="039FD8DF">
        <w:rPr>
          <w:rStyle w:val="normaltextrun"/>
          <w:rFonts w:ascii="Arial MT" w:hAnsi="Arial MT" w:cs="Segoe UI"/>
          <w:strike/>
          <w:sz w:val="20"/>
          <w:szCs w:val="20"/>
          <w:lang w:val="es-ES"/>
          <w:rPrChange w:id="72" w:author="julimar8a" w:date="2024-04-23T04:43:00Z">
            <w:rPr>
              <w:rStyle w:val="normaltextrun"/>
              <w:rFonts w:ascii="Arial MT" w:hAnsi="Arial MT" w:cs="Segoe UI"/>
              <w:sz w:val="20"/>
              <w:szCs w:val="20"/>
              <w:lang w:val="es-ES"/>
            </w:rPr>
          </w:rPrChange>
        </w:rPr>
        <w:t>.</w:t>
      </w:r>
      <w:r w:rsidRPr="039FD8DF">
        <w:rPr>
          <w:rStyle w:val="eop"/>
          <w:rFonts w:eastAsia="Arial MT" w:cs="Segoe UI"/>
          <w:strike/>
          <w:sz w:val="20"/>
          <w:szCs w:val="20"/>
          <w:rPrChange w:id="73" w:author="julimar8a" w:date="2024-04-23T04:43:00Z">
            <w:rPr>
              <w:rStyle w:val="eop"/>
              <w:rFonts w:eastAsia="Arial MT" w:cs="Segoe UI"/>
              <w:sz w:val="20"/>
              <w:szCs w:val="20"/>
            </w:rPr>
          </w:rPrChange>
        </w:rPr>
        <w:t> </w:t>
      </w:r>
      <w:commentRangeEnd w:id="28"/>
      <w:r>
        <w:commentReference w:id="28"/>
      </w:r>
      <w:commentRangeEnd w:id="29"/>
      <w:r>
        <w:commentReference w:id="29"/>
      </w:r>
      <w:commentRangeEnd w:id="30"/>
      <w:r>
        <w:commentReference w:id="30"/>
      </w:r>
    </w:p>
    <w:p w14:paraId="7FF5568A" w14:textId="0557CAA4" w:rsidR="78B6F432" w:rsidRDefault="78B6F432">
      <w:pPr>
        <w:spacing w:before="7"/>
        <w:ind w:left="246" w:right="-427"/>
        <w:jc w:val="both"/>
        <w:rPr>
          <w:ins w:id="74" w:author="julimar8a" w:date="2024-04-23T04:50:00Z" w16du:dateUtc="2024-04-23T04:50:30Z"/>
          <w:rFonts w:ascii="Arial" w:eastAsia="Arial" w:hAnsi="Arial" w:cs="Arial"/>
          <w:color w:val="000000" w:themeColor="text1"/>
          <w:sz w:val="20"/>
          <w:szCs w:val="20"/>
        </w:rPr>
        <w:pPrChange w:id="75" w:author="julimar8a" w:date="2024-04-17T22:35:00Z">
          <w:pPr/>
        </w:pPrChange>
      </w:pPr>
    </w:p>
    <w:p w14:paraId="6F39F56E" w14:textId="3F18C4A9" w:rsidR="039FD8DF" w:rsidRDefault="039FD8DF" w:rsidP="039FD8DF">
      <w:pPr>
        <w:spacing w:before="7"/>
        <w:ind w:left="246" w:right="-427"/>
        <w:jc w:val="both"/>
        <w:rPr>
          <w:ins w:id="76" w:author="julimar8a" w:date="2024-04-23T04:50:00Z" w16du:dateUtc="2024-04-23T04:50:31Z"/>
          <w:rFonts w:ascii="Arial" w:eastAsia="Arial" w:hAnsi="Arial" w:cs="Arial"/>
          <w:color w:val="000000" w:themeColor="text1"/>
          <w:sz w:val="20"/>
          <w:szCs w:val="20"/>
        </w:rPr>
      </w:pPr>
    </w:p>
    <w:p w14:paraId="217259BF" w14:textId="29AC1CF2" w:rsidR="039FD8DF" w:rsidRDefault="039FD8DF" w:rsidP="039FD8DF">
      <w:pPr>
        <w:spacing w:before="7"/>
        <w:ind w:left="246" w:right="-427"/>
        <w:jc w:val="both"/>
        <w:rPr>
          <w:ins w:id="77" w:author="julimar8a" w:date="2024-04-23T04:50:00Z" w16du:dateUtc="2024-04-23T04:50:32Z"/>
          <w:rFonts w:ascii="Arial" w:eastAsia="Arial" w:hAnsi="Arial" w:cs="Arial"/>
          <w:color w:val="000000" w:themeColor="text1"/>
          <w:sz w:val="20"/>
          <w:szCs w:val="20"/>
        </w:rPr>
      </w:pPr>
    </w:p>
    <w:p w14:paraId="1008C082" w14:textId="0C0DAE86" w:rsidR="039FD8DF" w:rsidRDefault="039FD8DF" w:rsidP="039FD8DF">
      <w:pPr>
        <w:spacing w:before="7"/>
        <w:ind w:left="246" w:right="-427"/>
        <w:jc w:val="both"/>
        <w:rPr>
          <w:ins w:id="78" w:author="julimar8a" w:date="2024-04-23T04:50:00Z" w16du:dateUtc="2024-04-23T04:50:32Z"/>
          <w:rFonts w:ascii="Arial" w:eastAsia="Arial" w:hAnsi="Arial" w:cs="Arial"/>
          <w:color w:val="000000" w:themeColor="text1"/>
          <w:sz w:val="20"/>
          <w:szCs w:val="20"/>
        </w:rPr>
      </w:pPr>
    </w:p>
    <w:p w14:paraId="4EBBEA11" w14:textId="119BC34D" w:rsidR="039FD8DF" w:rsidRDefault="039FD8DF" w:rsidP="039FD8DF">
      <w:pPr>
        <w:spacing w:before="7"/>
        <w:ind w:left="246" w:right="-427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548C37E" w14:textId="699AA9E5" w:rsidR="4BD8A3D0" w:rsidRDefault="4BD8A3D0" w:rsidP="78B6F432">
      <w:pPr>
        <w:spacing w:before="7"/>
        <w:ind w:right="-427"/>
        <w:jc w:val="both"/>
        <w:rPr>
          <w:ins w:id="79" w:author="julimar8a" w:date="2024-04-17T22:45:00Z" w16du:dateUtc="2024-04-17T22:45:37Z"/>
          <w:rStyle w:val="eop"/>
          <w:rFonts w:ascii="Arial" w:eastAsia="Arial" w:hAnsi="Arial" w:cs="Arial"/>
          <w:b/>
          <w:bCs/>
          <w:color w:val="000000" w:themeColor="text1"/>
          <w:lang w:val="es-PE"/>
        </w:rPr>
      </w:pPr>
      <w:r w:rsidRPr="78B6F432">
        <w:rPr>
          <w:rStyle w:val="eop"/>
          <w:rFonts w:ascii="Arial" w:eastAsia="Arial" w:hAnsi="Arial" w:cs="Arial"/>
          <w:b/>
          <w:bCs/>
          <w:color w:val="000000" w:themeColor="text1"/>
          <w:sz w:val="20"/>
          <w:szCs w:val="20"/>
          <w:lang w:val="es-PE"/>
        </w:rPr>
        <w:t>MAPEO</w:t>
      </w:r>
      <w:r w:rsidRPr="78B6F432">
        <w:rPr>
          <w:rStyle w:val="eop"/>
          <w:rFonts w:ascii="Arial" w:eastAsia="Arial" w:hAnsi="Arial" w:cs="Arial"/>
          <w:b/>
          <w:bCs/>
          <w:color w:val="000000" w:themeColor="text1"/>
          <w:lang w:val="es-PE"/>
        </w:rPr>
        <w:t xml:space="preserve"> FUNCIONAL</w:t>
      </w:r>
    </w:p>
    <w:p w14:paraId="59D52E65" w14:textId="3CBFA56B" w:rsidR="78B6F432" w:rsidRDefault="78B6F432" w:rsidP="78B6F432">
      <w:pPr>
        <w:spacing w:before="7"/>
        <w:ind w:right="-427"/>
        <w:jc w:val="both"/>
        <w:rPr>
          <w:rStyle w:val="eop"/>
          <w:rFonts w:ascii="Arial" w:eastAsia="Arial" w:hAnsi="Arial" w:cs="Arial"/>
          <w:b/>
          <w:bCs/>
          <w:color w:val="000000" w:themeColor="text1"/>
          <w:lang w:val="es-PE"/>
        </w:rPr>
      </w:pPr>
    </w:p>
    <w:p w14:paraId="7C05D2B1" w14:textId="402D845D" w:rsidR="4BD8A3D0" w:rsidRDefault="4BD8A3D0">
      <w:pPr>
        <w:pStyle w:val="Textoindependiente"/>
        <w:widowControl/>
        <w:ind w:right="-435"/>
        <w:jc w:val="both"/>
        <w:rPr>
          <w:ins w:id="80" w:author="julimar8a" w:date="2024-04-17T22:46:00Z" w16du:dateUtc="2024-04-17T22:46:06Z"/>
          <w:rFonts w:ascii="Arial" w:eastAsia="Arial" w:hAnsi="Arial" w:cs="Arial"/>
          <w:color w:val="D13438"/>
          <w:sz w:val="20"/>
          <w:szCs w:val="20"/>
        </w:rPr>
        <w:pPrChange w:id="81" w:author="julimar8a" w:date="2024-04-17T22:46:00Z">
          <w:pPr/>
        </w:pPrChange>
      </w:pPr>
      <w:r w:rsidRPr="273E0222">
        <w:rPr>
          <w:rFonts w:ascii="Arial" w:eastAsia="Arial" w:hAnsi="Arial" w:cs="Arial"/>
          <w:color w:val="000000" w:themeColor="text1"/>
          <w:sz w:val="20"/>
          <w:szCs w:val="20"/>
        </w:rPr>
        <w:t xml:space="preserve">El detalle se encuentra descrito en el </w:t>
      </w:r>
      <w:r w:rsidRPr="273E0222">
        <w:rPr>
          <w:rStyle w:val="normaltextrun"/>
          <w:rFonts w:ascii="Arial" w:eastAsia="Arial" w:hAnsi="Arial" w:cs="Arial"/>
          <w:color w:val="0052CC"/>
          <w:sz w:val="20"/>
          <w:szCs w:val="20"/>
        </w:rPr>
        <w:t>Mapeo Técnico Manifiesto de Mercancías Peligrosas</w:t>
      </w:r>
      <w:r w:rsidRPr="273E0222">
        <w:rPr>
          <w:rFonts w:ascii="Arial" w:eastAsia="Arial" w:hAnsi="Arial" w:cs="Arial"/>
          <w:color w:val="0070C0"/>
          <w:sz w:val="20"/>
          <w:szCs w:val="20"/>
        </w:rPr>
        <w:t>.xlsx</w:t>
      </w:r>
      <w:r w:rsidRPr="273E0222"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commentRangeStart w:id="82"/>
      <w:commentRangeStart w:id="83"/>
      <w:commentRangeStart w:id="84"/>
      <w:commentRangeEnd w:id="82"/>
      <w:r>
        <w:commentReference w:id="82"/>
      </w:r>
      <w:commentRangeEnd w:id="83"/>
      <w:r>
        <w:commentReference w:id="83"/>
      </w:r>
      <w:commentRangeEnd w:id="84"/>
      <w:r>
        <w:commentReference w:id="84"/>
      </w:r>
    </w:p>
    <w:p w14:paraId="1C776962" w14:textId="1F0BE92E" w:rsidR="78B6F432" w:rsidRDefault="78B6F432" w:rsidP="78B6F432">
      <w:pPr>
        <w:pStyle w:val="Textoindependiente"/>
        <w:widowControl/>
        <w:ind w:right="-435"/>
        <w:jc w:val="both"/>
        <w:rPr>
          <w:ins w:id="85" w:author="julimar8a" w:date="2024-04-17T22:46:00Z" w16du:dateUtc="2024-04-17T22:46:07Z"/>
          <w:rFonts w:ascii="Arial" w:eastAsia="Arial" w:hAnsi="Arial" w:cs="Arial"/>
          <w:color w:val="000000" w:themeColor="text1"/>
          <w:sz w:val="20"/>
          <w:szCs w:val="20"/>
        </w:rPr>
      </w:pPr>
    </w:p>
    <w:p w14:paraId="142184ED" w14:textId="25991AE1" w:rsidR="78B6F432" w:rsidRDefault="78B6F432" w:rsidP="78B6F432">
      <w:pPr>
        <w:pStyle w:val="Textoindependiente"/>
        <w:widowControl/>
        <w:ind w:right="-435"/>
        <w:jc w:val="both"/>
        <w:rPr>
          <w:ins w:id="86" w:author="julimar8a" w:date="2024-04-17T22:46:00Z" w16du:dateUtc="2024-04-17T22:46:08Z"/>
          <w:rFonts w:ascii="Arial" w:eastAsia="Arial" w:hAnsi="Arial" w:cs="Arial"/>
          <w:color w:val="000000" w:themeColor="text1"/>
          <w:sz w:val="20"/>
          <w:szCs w:val="20"/>
        </w:rPr>
      </w:pPr>
    </w:p>
    <w:p w14:paraId="593E12CE" w14:textId="270973C2" w:rsidR="78B6F432" w:rsidRDefault="78B6F432" w:rsidP="78B6F432">
      <w:pPr>
        <w:pStyle w:val="Textoindependiente"/>
        <w:widowControl/>
        <w:ind w:right="-435"/>
        <w:jc w:val="both"/>
        <w:rPr>
          <w:ins w:id="87" w:author="julimar8a" w:date="2024-04-17T22:36:00Z" w16du:dateUtc="2024-04-17T22:36:40Z"/>
          <w:rFonts w:ascii="Arial" w:eastAsia="Arial" w:hAnsi="Arial" w:cs="Arial"/>
          <w:color w:val="000000" w:themeColor="text1"/>
          <w:sz w:val="20"/>
          <w:szCs w:val="20"/>
        </w:rPr>
      </w:pPr>
    </w:p>
    <w:p w14:paraId="573E1DFA" w14:textId="23EAAF43" w:rsidR="039FD8DF" w:rsidRDefault="039FD8DF" w:rsidP="039FD8DF">
      <w:pPr>
        <w:ind w:left="120"/>
        <w:rPr>
          <w:ins w:id="88" w:author="julimar8a" w:date="2024-04-23T04:48:00Z" w16du:dateUtc="2024-04-23T04:48:37Z"/>
          <w:b/>
          <w:bCs/>
        </w:rPr>
      </w:pPr>
    </w:p>
    <w:p w14:paraId="132D1135" w14:textId="77777777" w:rsidR="000C5136" w:rsidRDefault="000C5136" w:rsidP="78B6F432">
      <w:pPr>
        <w:ind w:left="120"/>
        <w:rPr>
          <w:b/>
          <w:bCs/>
          <w:rPrChange w:id="89" w:author="julimar8a" w:date="2024-04-17T22:36:00Z">
            <w:rPr>
              <w:sz w:val="24"/>
              <w:szCs w:val="24"/>
            </w:rPr>
          </w:rPrChange>
        </w:rPr>
      </w:pPr>
      <w:commentRangeStart w:id="90"/>
      <w:commentRangeStart w:id="91"/>
      <w:commentRangeStart w:id="92"/>
      <w:r w:rsidRPr="273E0222">
        <w:rPr>
          <w:b/>
          <w:bCs/>
          <w:rPrChange w:id="93" w:author="julimar8a" w:date="2024-04-17T22:36:00Z">
            <w:rPr>
              <w:sz w:val="24"/>
              <w:szCs w:val="24"/>
            </w:rPr>
          </w:rPrChange>
        </w:rPr>
        <w:t>CRITERIOS DE ACEPTACIÓN</w:t>
      </w:r>
      <w:commentRangeEnd w:id="90"/>
      <w:r>
        <w:commentReference w:id="90"/>
      </w:r>
      <w:commentRangeEnd w:id="91"/>
      <w:r>
        <w:commentReference w:id="91"/>
      </w:r>
      <w:commentRangeEnd w:id="92"/>
      <w:r>
        <w:commentReference w:id="92"/>
      </w:r>
    </w:p>
    <w:p w14:paraId="05C47B0A" w14:textId="60C8FDEB" w:rsidR="000C5136" w:rsidRDefault="000C5136" w:rsidP="78B6F432">
      <w:pPr>
        <w:pStyle w:val="Textoindependiente"/>
        <w:spacing w:before="4" w:after="1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5"/>
        <w:gridCol w:w="6600"/>
      </w:tblGrid>
      <w:tr w:rsidR="194ED9DD" w14:paraId="5341B1B0" w14:textId="77777777" w:rsidTr="039FD8DF">
        <w:trPr>
          <w:trHeight w:val="540"/>
        </w:trPr>
        <w:tc>
          <w:tcPr>
            <w:tcW w:w="187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tcMar>
              <w:left w:w="105" w:type="dxa"/>
              <w:right w:w="105" w:type="dxa"/>
            </w:tcMar>
          </w:tcPr>
          <w:p w14:paraId="2383C48E" w14:textId="651C4116" w:rsidR="194ED9DD" w:rsidRDefault="6F0CB72A">
            <w:pPr>
              <w:pStyle w:val="TableParagraph"/>
              <w:spacing w:before="106" w:line="247" w:lineRule="auto"/>
              <w:ind w:left="152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pPrChange w:id="94" w:author="julimar8a" w:date="2024-04-17T20:49:00Z">
                <w:pPr/>
              </w:pPrChange>
            </w:pPr>
            <w:r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lastRenderedPageBreak/>
              <w:t xml:space="preserve">Criterio de aceptación </w:t>
            </w:r>
            <w:r w:rsidR="19250EDB"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660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tcMar>
              <w:left w:w="105" w:type="dxa"/>
              <w:right w:w="105" w:type="dxa"/>
            </w:tcMar>
          </w:tcPr>
          <w:p w14:paraId="297D58E4" w14:textId="0D3CBCDB" w:rsidR="194ED9DD" w:rsidRDefault="6F0CB72A">
            <w:pPr>
              <w:pStyle w:val="TableParagraph"/>
              <w:spacing w:before="106" w:line="247" w:lineRule="auto"/>
              <w:ind w:right="415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pPrChange w:id="95" w:author="julimar8a" w:date="2024-04-17T22:58:00Z">
                <w:pPr/>
              </w:pPrChange>
            </w:pPr>
            <w:r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El sistema debe permitir eliminar registros en l</w:t>
            </w:r>
            <w:r w:rsidR="796A7C3F"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a</w:t>
            </w:r>
            <w:r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grilla de </w:t>
            </w:r>
            <w:proofErr w:type="gramStart"/>
            <w:r w:rsidR="615CB915"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la </w:t>
            </w:r>
            <w:r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subpestaña</w:t>
            </w:r>
            <w:proofErr w:type="gramEnd"/>
            <w:r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: Entrada</w:t>
            </w:r>
          </w:p>
        </w:tc>
      </w:tr>
      <w:tr w:rsidR="194ED9DD" w14:paraId="05F19843" w14:textId="77777777" w:rsidTr="039FD8DF">
        <w:trPr>
          <w:trHeight w:val="495"/>
        </w:trPr>
        <w:tc>
          <w:tcPr>
            <w:tcW w:w="187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4327AC03" w14:textId="2C04F00F" w:rsidR="194ED9DD" w:rsidRDefault="194ED9DD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pPrChange w:id="96" w:author="julimar8a" w:date="2024-04-17T20:49:00Z">
                <w:pPr/>
              </w:pPrChange>
            </w:pPr>
            <w:r w:rsidRPr="194ED9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60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36FFCBBB" w14:textId="667D8902" w:rsidR="194ED9DD" w:rsidRDefault="6F0CB72A">
            <w:pPr>
              <w:pStyle w:val="TableParagraph"/>
              <w:spacing w:before="71"/>
              <w:ind w:left="78" w:right="59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pPrChange w:id="97" w:author="julimar8a" w:date="2024-04-17T20:49:00Z">
                <w:pPr/>
              </w:pPrChange>
            </w:pP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comprobará cómo reacciona el sistema cuando se desea eliminar registros en las grillas de las subpestañas de</w:t>
            </w:r>
            <w:r w:rsidRPr="78B6F432">
              <w:rPr>
                <w:rFonts w:ascii="Arial" w:eastAsia="Arial" w:hAnsi="Arial" w:cs="Arial"/>
                <w:color w:val="D13438"/>
                <w:sz w:val="20"/>
                <w:szCs w:val="20"/>
                <w:u w:val="single"/>
              </w:rPr>
              <w:t xml:space="preserve"> 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Entrada de Mercancías peligrosas</w:t>
            </w:r>
          </w:p>
        </w:tc>
      </w:tr>
      <w:tr w:rsidR="194ED9DD" w14:paraId="3CC06ED5" w14:textId="77777777" w:rsidTr="039FD8DF">
        <w:trPr>
          <w:trHeight w:val="1980"/>
        </w:trPr>
        <w:tc>
          <w:tcPr>
            <w:tcW w:w="187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68FB2440" w14:textId="5D9D2FD5" w:rsidR="78B6F432" w:rsidRDefault="78B6F432" w:rsidP="78B6F432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Escenario 1</w:t>
            </w:r>
          </w:p>
        </w:tc>
        <w:tc>
          <w:tcPr>
            <w:tcW w:w="660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0BED044C" w14:textId="208D3BE8" w:rsidR="78B6F432" w:rsidRDefault="78B6F432" w:rsidP="78B6F432">
            <w:pPr>
              <w:pStyle w:val="TableParagraph"/>
              <w:spacing w:before="71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Intento de eliminar registros de la grilla de la subpestaña 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Entrada </w:t>
            </w:r>
            <w:r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 la acción Eliminar</w:t>
            </w:r>
          </w:p>
          <w:p w14:paraId="5E211AAE" w14:textId="1FDC1132" w:rsidR="78B6F432" w:rsidRDefault="1BD10F45" w:rsidP="039FD8DF">
            <w:pPr>
              <w:pStyle w:val="TableParagraph"/>
              <w:spacing w:before="143"/>
              <w:ind w:left="78" w:right="331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39FD8D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Dado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un rol autorizado que se encuentra en la pestaña Mercancías peligrosas, en</w:t>
            </w:r>
            <w:r w:rsidR="6C24519A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774AC864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la subpestaña: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39FD8D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y en la grilla escoge la acción Eliminar de la grilla</w:t>
            </w:r>
            <w:r w:rsidR="724D8EA7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aparecerá el</w:t>
            </w:r>
            <w:r w:rsidR="755979BD" w:rsidRPr="039FD8DF">
              <w:rPr>
                <w:rFonts w:ascii="Arial" w:eastAsia="Arial" w:hAnsi="Arial" w:cs="Arial"/>
                <w:strike/>
                <w:color w:val="D13438"/>
                <w:sz w:val="20"/>
                <w:szCs w:val="20"/>
              </w:rPr>
              <w:t xml:space="preserve"> </w:t>
            </w:r>
            <w:r w:rsidR="724D8EA7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mensaje informativo</w:t>
            </w:r>
            <w:r w:rsidR="20F6F82B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con las opciones </w:t>
            </w:r>
            <w:r w:rsidR="20F6F82B" w:rsidRPr="00797276">
              <w:rPr>
                <w:rFonts w:ascii="Arial" w:eastAsia="Arial" w:hAnsi="Arial" w:cs="Arial"/>
                <w:strike/>
                <w:color w:val="000000" w:themeColor="text1"/>
                <w:sz w:val="20"/>
                <w:szCs w:val="20"/>
                <w:highlight w:val="yellow"/>
                <w:rPrChange w:id="98" w:author="Martín Andrés Gutiérrez López" w:date="2024-12-26T18:48:00Z" w16du:dateUtc="2024-12-26T23:48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Eliminar/Cerrar</w:t>
            </w:r>
            <w:r w:rsidR="724D8EA7" w:rsidRPr="00797276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rPrChange w:id="99" w:author="Martín Andrés Gutiérrez López" w:date="2024-12-26T18:48:00Z" w16du:dateUtc="2024-12-26T23:48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 xml:space="preserve"> </w:t>
            </w:r>
            <w:ins w:id="100" w:author="Martín Andrés Gutiérrez López" w:date="2024-12-26T18:48:00Z" w16du:dateUtc="2024-12-26T23:48:00Z">
              <w:r w:rsidR="00797276" w:rsidRPr="00797276">
                <w:rPr>
                  <w:rFonts w:ascii="Arial" w:eastAsia="Arial" w:hAnsi="Arial" w:cs="Arial"/>
                  <w:color w:val="000000" w:themeColor="text1"/>
                  <w:sz w:val="20"/>
                  <w:szCs w:val="20"/>
                  <w:highlight w:val="yellow"/>
                  <w:rPrChange w:id="101" w:author="Martín Andrés Gutiérrez López" w:date="2024-12-26T18:48:00Z" w16du:dateUtc="2024-12-26T23:48:00Z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rPrChange>
                </w:rPr>
                <w:t>Aceptar/Rechazar</w:t>
              </w:r>
            </w:ins>
          </w:p>
          <w:p w14:paraId="48F786C1" w14:textId="6626DA29" w:rsidR="78B6F432" w:rsidRDefault="78B6F432" w:rsidP="78B6F432">
            <w:pPr>
              <w:spacing w:before="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82AACB9" w14:textId="658738C1" w:rsidR="78B6F432" w:rsidRDefault="1BD10F45" w:rsidP="039FD8DF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39FD8D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Cuando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selecciona la acción “</w:t>
            </w:r>
            <w:r w:rsidRPr="00797276">
              <w:rPr>
                <w:rFonts w:ascii="Arial" w:eastAsia="Arial" w:hAnsi="Arial" w:cs="Arial"/>
                <w:strike/>
                <w:color w:val="000000" w:themeColor="text1"/>
                <w:sz w:val="20"/>
                <w:szCs w:val="20"/>
                <w:highlight w:val="yellow"/>
                <w:rPrChange w:id="102" w:author="Martín Andrés Gutiérrez López" w:date="2024-12-26T18:48:00Z" w16du:dateUtc="2024-12-26T23:48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Eliminar</w:t>
            </w:r>
            <w:r w:rsidRPr="00797276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rPrChange w:id="103" w:author="Martín Andrés Gutiérrez López" w:date="2024-12-26T18:48:00Z" w16du:dateUtc="2024-12-26T23:48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”</w:t>
            </w:r>
            <w:ins w:id="104" w:author="Martín Andrés Gutiérrez López" w:date="2024-12-26T18:48:00Z" w16du:dateUtc="2024-12-26T23:48:00Z">
              <w:r w:rsidR="00797276" w:rsidRPr="00797276">
                <w:rPr>
                  <w:rFonts w:ascii="Arial" w:eastAsia="Arial" w:hAnsi="Arial" w:cs="Arial"/>
                  <w:color w:val="000000" w:themeColor="text1"/>
                  <w:sz w:val="20"/>
                  <w:szCs w:val="20"/>
                  <w:highlight w:val="yellow"/>
                  <w:rPrChange w:id="105" w:author="Martín Andrés Gutiérrez López" w:date="2024-12-26T18:48:00Z" w16du:dateUtc="2024-12-26T23:48:00Z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rPrChange>
                </w:rPr>
                <w:t xml:space="preserve"> “Aceptar”.</w:t>
              </w:r>
            </w:ins>
          </w:p>
          <w:p w14:paraId="155BE6B0" w14:textId="557F9C05" w:rsidR="78B6F432" w:rsidRDefault="1BD10F45" w:rsidP="039FD8DF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39FD8D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Entonces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 El estado del documento se mantiene</w:t>
            </w:r>
            <w:r w:rsidR="03F67950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394434ED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elimina el registro</w:t>
            </w:r>
            <w:r w:rsidR="67760E06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 la grilla</w:t>
            </w:r>
            <w:r w:rsidR="394434ED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y</w:t>
            </w:r>
            <w:r w:rsidR="6FCD8203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se visualizará en la consulta.</w:t>
            </w:r>
          </w:p>
        </w:tc>
      </w:tr>
      <w:tr w:rsidR="78B6F432" w14:paraId="37F7171D" w14:textId="77777777" w:rsidTr="039FD8DF">
        <w:trPr>
          <w:trHeight w:val="1980"/>
        </w:trPr>
        <w:tc>
          <w:tcPr>
            <w:tcW w:w="187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19BB8117" w14:textId="007690A7" w:rsidR="78B6F432" w:rsidRDefault="78B6F432" w:rsidP="78B6F432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Escenario </w:t>
            </w:r>
            <w:r w:rsidR="3FBACB5E"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0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208DF5DE" w14:textId="389F7F3A" w:rsidR="787D4C4D" w:rsidRDefault="787D4C4D" w:rsidP="78B6F432">
            <w:pPr>
              <w:pStyle w:val="TableParagraph"/>
              <w:spacing w:before="71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Desisti</w:t>
            </w:r>
            <w:r w:rsidR="3FBACB5E"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</w:t>
            </w:r>
            <w:r w:rsidR="30BB9B1B"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3FBACB5E"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la </w:t>
            </w:r>
            <w:r w:rsidR="78B6F432"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elimina</w:t>
            </w:r>
            <w:r w:rsidR="39D8671C"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ción de</w:t>
            </w:r>
            <w:r w:rsidR="78B6F432"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registros de la grilla de la subpestaña </w:t>
            </w:r>
            <w:r w:rsidR="78B6F432"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Entrada </w:t>
            </w:r>
            <w:r w:rsidR="78B6F432"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con la acción </w:t>
            </w:r>
            <w:r w:rsidR="582EB87B"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</w:t>
            </w:r>
            <w:r w:rsidR="5D347A6A"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erra</w:t>
            </w:r>
            <w:r w:rsidR="78B6F432"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</w:t>
            </w:r>
          </w:p>
          <w:p w14:paraId="5A3E4E33" w14:textId="619EC95B" w:rsidR="78B6F432" w:rsidRDefault="1BD10F45" w:rsidP="039FD8DF">
            <w:pPr>
              <w:pStyle w:val="TableParagraph"/>
              <w:spacing w:before="143"/>
              <w:ind w:left="78" w:right="331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39FD8D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Dado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un rol autorizado que se encuentra en la pestaña Mercancías peligrosas, en la subpestaña:    </w:t>
            </w:r>
            <w:r w:rsidRPr="039FD8D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y en la grilla escog</w:t>
            </w:r>
            <w:r w:rsidR="6E20DA91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ió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la acción Eliminar de la grilla</w:t>
            </w:r>
            <w:r w:rsidR="7D14E5F2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aparecerá el</w:t>
            </w:r>
            <w:r w:rsidR="7D14E5F2" w:rsidRPr="039FD8DF">
              <w:rPr>
                <w:rFonts w:ascii="Arial" w:eastAsia="Arial" w:hAnsi="Arial" w:cs="Arial"/>
                <w:strike/>
                <w:color w:val="D13438"/>
                <w:sz w:val="20"/>
                <w:szCs w:val="20"/>
              </w:rPr>
              <w:t xml:space="preserve"> </w:t>
            </w:r>
            <w:r w:rsidR="7D14E5F2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mensaje informativo con las opciones </w:t>
            </w:r>
            <w:r w:rsidR="7D14E5F2" w:rsidRPr="00797276">
              <w:rPr>
                <w:rFonts w:ascii="Arial" w:eastAsia="Arial" w:hAnsi="Arial" w:cs="Arial"/>
                <w:strike/>
                <w:color w:val="000000" w:themeColor="text1"/>
                <w:sz w:val="20"/>
                <w:szCs w:val="20"/>
                <w:highlight w:val="yellow"/>
                <w:rPrChange w:id="106" w:author="Martín Andrés Gutiérrez López" w:date="2024-12-26T18:49:00Z" w16du:dateUtc="2024-12-26T23:49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Eliminar/Cerrar</w:t>
            </w:r>
            <w:ins w:id="107" w:author="Martín Andrés Gutiérrez López" w:date="2024-12-26T18:49:00Z" w16du:dateUtc="2024-12-26T23:49:00Z">
              <w:r w:rsidR="00797276">
                <w:rPr>
                  <w:rFonts w:ascii="Arial" w:eastAsia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  <w:r w:rsidR="00797276" w:rsidRPr="00827AAE">
                <w:rPr>
                  <w:rFonts w:ascii="Arial" w:eastAsia="Arial" w:hAnsi="Arial" w:cs="Arial"/>
                  <w:color w:val="000000" w:themeColor="text1"/>
                  <w:sz w:val="20"/>
                  <w:szCs w:val="20"/>
                  <w:highlight w:val="yellow"/>
                </w:rPr>
                <w:t>Aceptar/Rechazar</w:t>
              </w:r>
            </w:ins>
          </w:p>
          <w:p w14:paraId="2677C607" w14:textId="6626DA29" w:rsidR="78B6F432" w:rsidRDefault="78B6F432" w:rsidP="78B6F432">
            <w:pPr>
              <w:spacing w:before="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D49977F" w14:textId="3183AB9B" w:rsidR="78B6F432" w:rsidRDefault="78B6F432" w:rsidP="78B6F432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Cuando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selecciona la acción “</w:t>
            </w:r>
            <w:r w:rsidR="2F82C601" w:rsidRPr="00797276">
              <w:rPr>
                <w:rFonts w:ascii="Arial" w:eastAsia="Arial" w:hAnsi="Arial" w:cs="Arial"/>
                <w:strike/>
                <w:color w:val="000000" w:themeColor="text1"/>
                <w:sz w:val="20"/>
                <w:szCs w:val="20"/>
                <w:highlight w:val="yellow"/>
                <w:rPrChange w:id="108" w:author="Martín Andrés Gutiérrez López" w:date="2024-12-26T18:49:00Z" w16du:dateUtc="2024-12-26T23:49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C</w:t>
            </w:r>
            <w:r w:rsidR="373E5F5D" w:rsidRPr="00797276">
              <w:rPr>
                <w:rFonts w:ascii="Arial" w:eastAsia="Arial" w:hAnsi="Arial" w:cs="Arial"/>
                <w:strike/>
                <w:color w:val="000000" w:themeColor="text1"/>
                <w:sz w:val="20"/>
                <w:szCs w:val="20"/>
                <w:highlight w:val="yellow"/>
                <w:rPrChange w:id="109" w:author="Martín Andrés Gutiérrez López" w:date="2024-12-26T18:49:00Z" w16du:dateUtc="2024-12-26T23:49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err</w:t>
            </w:r>
            <w:r w:rsidRPr="00797276">
              <w:rPr>
                <w:rFonts w:ascii="Arial" w:eastAsia="Arial" w:hAnsi="Arial" w:cs="Arial"/>
                <w:strike/>
                <w:color w:val="000000" w:themeColor="text1"/>
                <w:sz w:val="20"/>
                <w:szCs w:val="20"/>
                <w:highlight w:val="yellow"/>
                <w:rPrChange w:id="110" w:author="Martín Andrés Gutiérrez López" w:date="2024-12-26T18:49:00Z" w16du:dateUtc="2024-12-26T23:49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ar</w:t>
            </w:r>
            <w:r w:rsidRPr="00797276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rPrChange w:id="111" w:author="Martín Andrés Gutiérrez López" w:date="2024-12-26T18:49:00Z" w16du:dateUtc="2024-12-26T23:49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”</w:t>
            </w:r>
            <w:ins w:id="112" w:author="Martín Andrés Gutiérrez López" w:date="2024-12-26T18:49:00Z" w16du:dateUtc="2024-12-26T23:49:00Z">
              <w:r w:rsidR="00797276" w:rsidRPr="00797276">
                <w:rPr>
                  <w:rFonts w:ascii="Arial" w:eastAsia="Arial" w:hAnsi="Arial" w:cs="Arial"/>
                  <w:color w:val="000000" w:themeColor="text1"/>
                  <w:sz w:val="20"/>
                  <w:szCs w:val="20"/>
                  <w:highlight w:val="yellow"/>
                  <w:rPrChange w:id="113" w:author="Martín Andrés Gutiérrez López" w:date="2024-12-26T18:49:00Z" w16du:dateUtc="2024-12-26T23:49:00Z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rPrChange>
                </w:rPr>
                <w:t xml:space="preserve"> “Rechazar”</w:t>
              </w:r>
            </w:ins>
          </w:p>
          <w:p w14:paraId="4DEC0679" w14:textId="1414C5A7" w:rsidR="78B6F432" w:rsidRDefault="78B6F432" w:rsidP="78B6F432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Entonces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  <w:r w:rsidR="6FDD8210"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No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 elimina el registro en la lista.</w:t>
            </w:r>
          </w:p>
        </w:tc>
      </w:tr>
    </w:tbl>
    <w:p w14:paraId="38B9AF32" w14:textId="7A9386A1" w:rsidR="194ED9DD" w:rsidRDefault="194ED9DD" w:rsidP="194ED9DD">
      <w:pPr>
        <w:pStyle w:val="Textoindependiente"/>
        <w:spacing w:before="4" w:after="1"/>
        <w:rPr>
          <w:sz w:val="22"/>
          <w:szCs w:val="22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875"/>
        <w:gridCol w:w="6600"/>
      </w:tblGrid>
      <w:tr w:rsidR="78B6F432" w14:paraId="466D8FDD" w14:textId="77777777" w:rsidTr="039FD8DF">
        <w:trPr>
          <w:trHeight w:val="540"/>
        </w:trPr>
        <w:tc>
          <w:tcPr>
            <w:tcW w:w="187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tcMar>
              <w:left w:w="105" w:type="dxa"/>
              <w:right w:w="105" w:type="dxa"/>
            </w:tcMar>
          </w:tcPr>
          <w:p w14:paraId="2ADF77AC" w14:textId="5D0B50C4" w:rsidR="78B6F432" w:rsidRDefault="78B6F432" w:rsidP="78B6F432">
            <w:pPr>
              <w:pStyle w:val="TableParagraph"/>
              <w:spacing w:before="106" w:line="247" w:lineRule="auto"/>
              <w:ind w:left="152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Criterio de aceptación </w:t>
            </w:r>
            <w:r w:rsidR="2AD936D9"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660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tcMar>
              <w:left w:w="105" w:type="dxa"/>
              <w:right w:w="105" w:type="dxa"/>
            </w:tcMar>
          </w:tcPr>
          <w:p w14:paraId="760325CF" w14:textId="4B1EC857" w:rsidR="78B6F432" w:rsidRDefault="78B6F432" w:rsidP="78B6F432">
            <w:pPr>
              <w:pStyle w:val="TableParagraph"/>
              <w:spacing w:before="106" w:line="247" w:lineRule="auto"/>
              <w:ind w:right="415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El sistema debe permitir eliminar registros en la grilla de </w:t>
            </w:r>
            <w:proofErr w:type="gramStart"/>
            <w:r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la  subpestaña</w:t>
            </w:r>
            <w:proofErr w:type="gramEnd"/>
            <w:r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="0CA4A4A3"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Sali</w:t>
            </w:r>
            <w:r w:rsidRPr="78B6F43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da</w:t>
            </w:r>
          </w:p>
        </w:tc>
      </w:tr>
      <w:tr w:rsidR="78B6F432" w14:paraId="03809B2C" w14:textId="77777777" w:rsidTr="039FD8DF">
        <w:trPr>
          <w:trHeight w:val="495"/>
        </w:trPr>
        <w:tc>
          <w:tcPr>
            <w:tcW w:w="187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1E483800" w14:textId="2C04F00F" w:rsidR="78B6F432" w:rsidRDefault="78B6F432" w:rsidP="78B6F432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60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62F7B508" w14:textId="598ECED3" w:rsidR="78B6F432" w:rsidRDefault="78B6F432" w:rsidP="78B6F432">
            <w:pPr>
              <w:pStyle w:val="TableParagraph"/>
              <w:spacing w:before="71"/>
              <w:ind w:left="78" w:right="59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comprobará cómo reacciona el sistema cuando se desea eliminar registros en las grillas de las subpestañas de</w:t>
            </w:r>
            <w:r w:rsidRPr="78B6F432">
              <w:rPr>
                <w:rFonts w:ascii="Arial" w:eastAsia="Arial" w:hAnsi="Arial" w:cs="Arial"/>
                <w:color w:val="D13438"/>
                <w:sz w:val="20"/>
                <w:szCs w:val="20"/>
                <w:u w:val="single"/>
              </w:rPr>
              <w:t xml:space="preserve"> </w:t>
            </w:r>
            <w:r w:rsidR="6744E831"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Salida</w:t>
            </w:r>
          </w:p>
        </w:tc>
      </w:tr>
      <w:tr w:rsidR="78B6F432" w14:paraId="04BC34EA" w14:textId="77777777" w:rsidTr="039FD8DF">
        <w:trPr>
          <w:trHeight w:val="1980"/>
        </w:trPr>
        <w:tc>
          <w:tcPr>
            <w:tcW w:w="187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4234BE77" w14:textId="5D9D2FD5" w:rsidR="78B6F432" w:rsidRDefault="78B6F432" w:rsidP="78B6F432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Escenario 1</w:t>
            </w:r>
          </w:p>
        </w:tc>
        <w:tc>
          <w:tcPr>
            <w:tcW w:w="660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245ADA88" w14:textId="05BDB762" w:rsidR="78B6F432" w:rsidRDefault="78B6F432" w:rsidP="78B6F432">
            <w:pPr>
              <w:pStyle w:val="TableParagraph"/>
              <w:spacing w:before="71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Intento de eliminar registros de la grilla de la subpestaña </w:t>
            </w:r>
            <w:r w:rsidR="3E665937"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Sali</w:t>
            </w:r>
            <w:r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rPrChange w:id="114" w:author="julimar8a" w:date="2024-04-17T23:05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da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 la acción Eliminar</w:t>
            </w:r>
          </w:p>
          <w:p w14:paraId="228B69E4" w14:textId="723067F1" w:rsidR="78B6F432" w:rsidRDefault="1BD10F45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pPrChange w:id="115" w:author="julimar8a" w:date="2024-04-23T04:33:00Z">
                <w:pPr>
                  <w:pStyle w:val="TableParagraph"/>
                  <w:spacing w:before="143"/>
                  <w:ind w:left="78" w:right="331"/>
                </w:pPr>
              </w:pPrChange>
            </w:pPr>
            <w:r w:rsidRPr="039FD8D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Dado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un rol autorizado que se encuentra en la pestaña Mercancías peligrosas,</w:t>
            </w:r>
            <w:r w:rsidR="748770F5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en la subpestaña:</w:t>
            </w:r>
            <w:r w:rsidR="2810C2EF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Sali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  <w:rPrChange w:id="116" w:author="julimar8a" w:date="2024-04-17T23:03:00Z">
                  <w:rPr>
                    <w:rFonts w:ascii="Arial" w:eastAsia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da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y en la grilla escoge la</w:t>
            </w:r>
            <w:r w:rsidR="787A54F1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acción Eliminar de la grilla</w:t>
            </w:r>
            <w:r w:rsidR="3D655EB4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aparecerá el</w:t>
            </w:r>
            <w:r w:rsidR="3D655EB4" w:rsidRPr="039FD8DF">
              <w:rPr>
                <w:rFonts w:ascii="Arial" w:eastAsia="Arial" w:hAnsi="Arial" w:cs="Arial"/>
                <w:strike/>
                <w:color w:val="D13438"/>
                <w:sz w:val="20"/>
                <w:szCs w:val="20"/>
              </w:rPr>
              <w:t xml:space="preserve"> </w:t>
            </w:r>
            <w:r w:rsidR="3D655EB4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mensaje informativo con las opciones </w:t>
            </w:r>
            <w:r w:rsidR="3D655EB4" w:rsidRPr="00797276">
              <w:rPr>
                <w:rFonts w:ascii="Arial" w:eastAsia="Arial" w:hAnsi="Arial" w:cs="Arial"/>
                <w:strike/>
                <w:color w:val="000000" w:themeColor="text1"/>
                <w:sz w:val="20"/>
                <w:szCs w:val="20"/>
                <w:highlight w:val="yellow"/>
                <w:rPrChange w:id="117" w:author="Martín Andrés Gutiérrez López" w:date="2024-12-26T18:50:00Z" w16du:dateUtc="2024-12-26T23:50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Eliminar/Cerrar</w:t>
            </w:r>
            <w:ins w:id="118" w:author="Martín Andrés Gutiérrez López" w:date="2024-12-26T18:50:00Z" w16du:dateUtc="2024-12-26T23:50:00Z">
              <w:r w:rsidR="00797276">
                <w:rPr>
                  <w:rFonts w:ascii="Arial" w:eastAsia="Arial" w:hAnsi="Arial" w:cs="Arial"/>
                  <w:strike/>
                  <w:color w:val="000000" w:themeColor="text1"/>
                  <w:sz w:val="20"/>
                  <w:szCs w:val="20"/>
                </w:rPr>
                <w:t xml:space="preserve"> </w:t>
              </w:r>
              <w:r w:rsidR="00797276" w:rsidRPr="00827AAE">
                <w:rPr>
                  <w:rFonts w:ascii="Arial" w:eastAsia="Arial" w:hAnsi="Arial" w:cs="Arial"/>
                  <w:color w:val="000000" w:themeColor="text1"/>
                  <w:sz w:val="20"/>
                  <w:szCs w:val="20"/>
                  <w:highlight w:val="yellow"/>
                </w:rPr>
                <w:t>Aceptar/Rechazar</w:t>
              </w:r>
            </w:ins>
          </w:p>
          <w:p w14:paraId="4D304445" w14:textId="6626DA29" w:rsidR="78B6F432" w:rsidRDefault="78B6F432" w:rsidP="78B6F432">
            <w:pPr>
              <w:spacing w:before="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CDF25BD" w14:textId="2F47D2D0" w:rsidR="78B6F432" w:rsidRDefault="78B6F432" w:rsidP="78B6F432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Cuando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selecciona la acción “</w:t>
            </w:r>
            <w:r w:rsidRPr="00797276">
              <w:rPr>
                <w:rFonts w:ascii="Arial" w:eastAsia="Arial" w:hAnsi="Arial" w:cs="Arial"/>
                <w:strike/>
                <w:color w:val="000000" w:themeColor="text1"/>
                <w:sz w:val="20"/>
                <w:szCs w:val="20"/>
                <w:highlight w:val="yellow"/>
                <w:rPrChange w:id="119" w:author="Martín Andrés Gutiérrez López" w:date="2024-12-26T18:50:00Z" w16du:dateUtc="2024-12-26T23:50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Eliminar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”</w:t>
            </w:r>
            <w:ins w:id="120" w:author="Martín Andrés Gutiérrez López" w:date="2024-12-26T18:50:00Z" w16du:dateUtc="2024-12-26T23:50:00Z">
              <w:r w:rsidR="00797276">
                <w:rPr>
                  <w:rFonts w:ascii="Arial" w:eastAsia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  <w:r w:rsidR="00797276" w:rsidRPr="00827AAE">
                <w:rPr>
                  <w:rFonts w:ascii="Arial" w:eastAsia="Arial" w:hAnsi="Arial" w:cs="Arial"/>
                  <w:color w:val="000000" w:themeColor="text1"/>
                  <w:sz w:val="20"/>
                  <w:szCs w:val="20"/>
                  <w:highlight w:val="yellow"/>
                </w:rPr>
                <w:t>“Aceptar”.</w:t>
              </w:r>
            </w:ins>
          </w:p>
          <w:p w14:paraId="3EBB5D83" w14:textId="57C46D16" w:rsidR="78B6F432" w:rsidRDefault="78B6F432" w:rsidP="78B6F432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Entonces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se elimina el registro en la lista. El estado del documento se mantiene, aparecerá el </w:t>
            </w:r>
            <w:r w:rsidRPr="78B6F432">
              <w:rPr>
                <w:rFonts w:ascii="Arial" w:eastAsia="Arial" w:hAnsi="Arial" w:cs="Arial"/>
                <w:strike/>
                <w:color w:val="D13438"/>
                <w:sz w:val="20"/>
                <w:szCs w:val="20"/>
              </w:rPr>
              <w:t xml:space="preserve">  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mensaje informativo </w:t>
            </w:r>
            <w:r w:rsidRPr="78B6F432">
              <w:rPr>
                <w:rFonts w:ascii="Arial" w:eastAsia="Arial" w:hAnsi="Arial" w:cs="Arial"/>
                <w:color w:val="0052CC"/>
                <w:sz w:val="20"/>
                <w:szCs w:val="20"/>
              </w:rPr>
              <w:t>I004</w:t>
            </w:r>
            <w:del w:id="121" w:author="Martín Andrés Gutiérrez López" w:date="2024-08-22T23:14:00Z" w16du:dateUtc="2024-08-23T04:14:00Z">
              <w:r w:rsidRPr="00BB1D52" w:rsidDel="00BB1D52">
                <w:rPr>
                  <w:rFonts w:ascii="Arial" w:eastAsia="Arial" w:hAnsi="Arial" w:cs="Arial"/>
                  <w:color w:val="0052CC"/>
                  <w:sz w:val="20"/>
                  <w:szCs w:val="20"/>
                  <w:highlight w:val="yellow"/>
                  <w:rPrChange w:id="122" w:author="Martín Andrés Gutiérrez López" w:date="2024-08-22T23:14:00Z" w16du:dateUtc="2024-08-23T04:14:00Z">
                    <w:rPr>
                      <w:rFonts w:ascii="Arial" w:eastAsia="Arial" w:hAnsi="Arial" w:cs="Arial"/>
                      <w:color w:val="0052CC"/>
                      <w:sz w:val="20"/>
                      <w:szCs w:val="20"/>
                    </w:rPr>
                  </w:rPrChange>
                </w:rPr>
                <w:delText>2</w:delText>
              </w:r>
            </w:del>
            <w:ins w:id="123" w:author="Martín Andrés Gutiérrez López" w:date="2024-08-22T23:14:00Z" w16du:dateUtc="2024-08-23T04:14:00Z">
              <w:r w:rsidR="00BB1D52" w:rsidRPr="00BB1D52">
                <w:rPr>
                  <w:rFonts w:ascii="Arial" w:eastAsia="Arial" w:hAnsi="Arial" w:cs="Arial"/>
                  <w:color w:val="0052CC"/>
                  <w:sz w:val="20"/>
                  <w:szCs w:val="20"/>
                  <w:highlight w:val="yellow"/>
                  <w:rPrChange w:id="124" w:author="Martín Andrés Gutiérrez López" w:date="2024-08-22T23:14:00Z" w16du:dateUtc="2024-08-23T04:14:00Z">
                    <w:rPr>
                      <w:rFonts w:ascii="Arial" w:eastAsia="Arial" w:hAnsi="Arial" w:cs="Arial"/>
                      <w:color w:val="0052CC"/>
                      <w:sz w:val="20"/>
                      <w:szCs w:val="20"/>
                    </w:rPr>
                  </w:rPrChange>
                </w:rPr>
                <w:t>1</w:t>
              </w:r>
            </w:ins>
            <w:r w:rsidRPr="78B6F432">
              <w:rPr>
                <w:rFonts w:ascii="Arial" w:eastAsia="Arial" w:hAnsi="Arial" w:cs="Arial"/>
                <w:color w:val="0052CC"/>
                <w:sz w:val="20"/>
                <w:szCs w:val="20"/>
              </w:rPr>
              <w:t xml:space="preserve">. 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registro</w:t>
            </w:r>
            <w:r w:rsidRPr="78B6F432">
              <w:rPr>
                <w:rFonts w:ascii="Arial" w:eastAsia="Arial" w:hAnsi="Arial" w:cs="Arial"/>
                <w:color w:val="D13438"/>
                <w:sz w:val="20"/>
                <w:szCs w:val="20"/>
              </w:rPr>
              <w:t xml:space="preserve"> 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eliminado no se visualizará en la consulta.</w:t>
            </w:r>
          </w:p>
        </w:tc>
      </w:tr>
      <w:tr w:rsidR="78B6F432" w14:paraId="0D892973" w14:textId="77777777" w:rsidTr="039FD8DF">
        <w:trPr>
          <w:trHeight w:val="1980"/>
        </w:trPr>
        <w:tc>
          <w:tcPr>
            <w:tcW w:w="187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3C8ACAAB" w14:textId="007690A7" w:rsidR="78B6F432" w:rsidRDefault="78B6F432" w:rsidP="78B6F432">
            <w:pPr>
              <w:pStyle w:val="TableParagraph"/>
              <w:spacing w:before="71"/>
              <w:ind w:left="7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Escenario 2</w:t>
            </w:r>
          </w:p>
        </w:tc>
        <w:tc>
          <w:tcPr>
            <w:tcW w:w="660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tcMar>
              <w:left w:w="105" w:type="dxa"/>
              <w:right w:w="105" w:type="dxa"/>
            </w:tcMar>
          </w:tcPr>
          <w:p w14:paraId="67EA6AC1" w14:textId="3B7BEF35" w:rsidR="78B6F432" w:rsidRDefault="78B6F432" w:rsidP="78B6F432">
            <w:pPr>
              <w:pStyle w:val="TableParagraph"/>
              <w:spacing w:before="71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Desistir de la eliminación de registros de la grilla de la subpestaña </w:t>
            </w:r>
            <w:r w:rsidR="728CAEF1" w:rsidRPr="78B6F43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rPrChange w:id="125" w:author="julimar8a" w:date="2024-04-17T23:05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 xml:space="preserve">Salida </w:t>
            </w:r>
            <w:r w:rsidRPr="78B6F43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 la acción Cerrar</w:t>
            </w:r>
          </w:p>
          <w:p w14:paraId="11E41B18" w14:textId="504404EF" w:rsidR="78B6F432" w:rsidRDefault="1BD10F45" w:rsidP="039FD8DF">
            <w:pPr>
              <w:pStyle w:val="TableParagraph"/>
              <w:spacing w:before="143"/>
              <w:ind w:left="78" w:right="331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39FD8D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Dado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un rol autorizado que se encuentra en la pestaña Mercancías peligrosas, </w:t>
            </w:r>
            <w:r w:rsidR="13D2E4D0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 la subpestaña: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1A411DC1" w:rsidRPr="039FD8D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</w:t>
            </w:r>
            <w:r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y en la grilla escogió la acción Eliminar de la grilla</w:t>
            </w:r>
            <w:r w:rsidR="4FA81533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aparecerá el</w:t>
            </w:r>
            <w:r w:rsidR="4FA81533" w:rsidRPr="039FD8DF">
              <w:rPr>
                <w:rFonts w:ascii="Arial" w:eastAsia="Arial" w:hAnsi="Arial" w:cs="Arial"/>
                <w:strike/>
                <w:color w:val="D13438"/>
                <w:sz w:val="20"/>
                <w:szCs w:val="20"/>
              </w:rPr>
              <w:t xml:space="preserve"> </w:t>
            </w:r>
            <w:r w:rsidR="4FA81533" w:rsidRPr="039FD8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mensaje informativo con las opciones </w:t>
            </w:r>
            <w:r w:rsidR="4FA81533" w:rsidRPr="00797276">
              <w:rPr>
                <w:rFonts w:ascii="Arial" w:eastAsia="Arial" w:hAnsi="Arial" w:cs="Arial"/>
                <w:strike/>
                <w:color w:val="000000" w:themeColor="text1"/>
                <w:sz w:val="20"/>
                <w:szCs w:val="20"/>
                <w:highlight w:val="yellow"/>
                <w:rPrChange w:id="126" w:author="Martín Andrés Gutiérrez López" w:date="2024-12-26T18:50:00Z" w16du:dateUtc="2024-12-26T23:50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Eliminar/Cerrar</w:t>
            </w:r>
            <w:ins w:id="127" w:author="Martín Andrés Gutiérrez López" w:date="2024-12-26T18:51:00Z" w16du:dateUtc="2024-12-26T23:51:00Z">
              <w:r w:rsidR="00797276">
                <w:rPr>
                  <w:rFonts w:ascii="Arial" w:eastAsia="Arial" w:hAnsi="Arial" w:cs="Arial"/>
                  <w:strike/>
                  <w:color w:val="000000" w:themeColor="text1"/>
                  <w:sz w:val="20"/>
                  <w:szCs w:val="20"/>
                </w:rPr>
                <w:t xml:space="preserve"> </w:t>
              </w:r>
              <w:r w:rsidR="00797276" w:rsidRPr="00827AAE">
                <w:rPr>
                  <w:rFonts w:ascii="Arial" w:eastAsia="Arial" w:hAnsi="Arial" w:cs="Arial"/>
                  <w:color w:val="000000" w:themeColor="text1"/>
                  <w:sz w:val="20"/>
                  <w:szCs w:val="20"/>
                  <w:highlight w:val="yellow"/>
                </w:rPr>
                <w:t>Aceptar/Rechazar</w:t>
              </w:r>
            </w:ins>
          </w:p>
          <w:p w14:paraId="1DC747C5" w14:textId="6626DA29" w:rsidR="78B6F432" w:rsidRDefault="78B6F432" w:rsidP="78B6F432">
            <w:pPr>
              <w:spacing w:before="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C26B56E" w14:textId="000FC43A" w:rsidR="78B6F432" w:rsidRDefault="78B6F432" w:rsidP="78B6F432">
            <w:pPr>
              <w:pStyle w:val="TableParagraph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Cuando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selecciona la acción “</w:t>
            </w:r>
            <w:r w:rsidRPr="00797276">
              <w:rPr>
                <w:rFonts w:ascii="Arial" w:eastAsia="Arial" w:hAnsi="Arial" w:cs="Arial"/>
                <w:strike/>
                <w:color w:val="000000" w:themeColor="text1"/>
                <w:sz w:val="20"/>
                <w:szCs w:val="20"/>
                <w:highlight w:val="yellow"/>
                <w:rPrChange w:id="128" w:author="Martín Andrés Gutiérrez López" w:date="2024-12-26T18:51:00Z" w16du:dateUtc="2024-12-26T23:51:00Z">
                  <w:rPr>
                    <w:rFonts w:ascii="Arial" w:eastAsia="Arial" w:hAnsi="Arial" w:cs="Arial"/>
                    <w:color w:val="000000" w:themeColor="text1"/>
                    <w:sz w:val="20"/>
                    <w:szCs w:val="20"/>
                  </w:rPr>
                </w:rPrChange>
              </w:rPr>
              <w:t>Cerrar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”</w:t>
            </w:r>
            <w:ins w:id="129" w:author="Martín Andrés Gutiérrez López" w:date="2024-12-26T18:51:00Z" w16du:dateUtc="2024-12-26T23:51:00Z">
              <w:r w:rsidR="00797276" w:rsidRPr="00827AAE">
                <w:rPr>
                  <w:rFonts w:ascii="Arial" w:eastAsia="Arial" w:hAnsi="Arial" w:cs="Arial"/>
                  <w:color w:val="000000" w:themeColor="text1"/>
                  <w:sz w:val="20"/>
                  <w:szCs w:val="20"/>
                  <w:highlight w:val="yellow"/>
                </w:rPr>
                <w:t xml:space="preserve"> </w:t>
              </w:r>
              <w:r w:rsidR="00797276" w:rsidRPr="00827AAE">
                <w:rPr>
                  <w:rFonts w:ascii="Arial" w:eastAsia="Arial" w:hAnsi="Arial" w:cs="Arial"/>
                  <w:color w:val="000000" w:themeColor="text1"/>
                  <w:sz w:val="20"/>
                  <w:szCs w:val="20"/>
                  <w:highlight w:val="yellow"/>
                </w:rPr>
                <w:t>“Rechazar”</w:t>
              </w:r>
            </w:ins>
          </w:p>
          <w:p w14:paraId="485E3E8A" w14:textId="1414C5A7" w:rsidR="78B6F432" w:rsidRDefault="78B6F432" w:rsidP="78B6F432">
            <w:pPr>
              <w:pStyle w:val="TableParagraph"/>
              <w:spacing w:before="143"/>
              <w:ind w:left="7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B6F432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Entonces</w:t>
            </w:r>
            <w:r w:rsidRPr="78B6F43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 No se elimina el registro en la lista.</w:t>
            </w:r>
          </w:p>
        </w:tc>
      </w:tr>
    </w:tbl>
    <w:p w14:paraId="607C45C0" w14:textId="349681BF" w:rsidR="00951CA9" w:rsidRDefault="00951CA9" w:rsidP="78B6F432"/>
    <w:p w14:paraId="0A052A7A" w14:textId="77777777" w:rsidR="002D5ED5" w:rsidRDefault="002D5ED5" w:rsidP="78B6F432">
      <w:pPr>
        <w:pStyle w:val="Textoindependiente"/>
        <w:rPr>
          <w:ins w:id="130" w:author="Martín Andrés Gutiérrez López" w:date="2024-12-07T19:02:00Z" w16du:dateUtc="2024-12-08T00:02:00Z"/>
          <w:b/>
          <w:bCs/>
          <w:sz w:val="22"/>
          <w:szCs w:val="22"/>
        </w:rPr>
      </w:pPr>
    </w:p>
    <w:p w14:paraId="59A7D7E8" w14:textId="4B54A9DC" w:rsidR="00951CA9" w:rsidRDefault="00951CA9" w:rsidP="78B6F432">
      <w:pPr>
        <w:pStyle w:val="Textoindependiente"/>
        <w:rPr>
          <w:b/>
          <w:bCs/>
          <w:sz w:val="22"/>
          <w:szCs w:val="22"/>
          <w:rPrChange w:id="131" w:author="julimar8a" w:date="2024-04-17T22:46:00Z">
            <w:rPr>
              <w:sz w:val="24"/>
              <w:szCs w:val="24"/>
            </w:rPr>
          </w:rPrChange>
        </w:rPr>
      </w:pPr>
      <w:r w:rsidRPr="78B6F432">
        <w:rPr>
          <w:b/>
          <w:bCs/>
          <w:sz w:val="22"/>
          <w:szCs w:val="22"/>
          <w:rPrChange w:id="132" w:author="julimar8a" w:date="2024-04-17T22:46:00Z">
            <w:rPr>
              <w:sz w:val="24"/>
              <w:szCs w:val="24"/>
            </w:rPr>
          </w:rPrChange>
        </w:rPr>
        <w:lastRenderedPageBreak/>
        <w:t>WIREFRAME</w:t>
      </w:r>
    </w:p>
    <w:p w14:paraId="3055F3B0" w14:textId="77777777" w:rsidR="00951CA9" w:rsidRDefault="00951CA9">
      <w:pPr>
        <w:rPr>
          <w:sz w:val="24"/>
        </w:rPr>
      </w:pPr>
    </w:p>
    <w:p w14:paraId="7C7EA998" w14:textId="23C769D7" w:rsidR="00951CA9" w:rsidRDefault="00163A2E" w:rsidP="78B6F432">
      <w:pPr>
        <w:rPr>
          <w:ins w:id="133" w:author="julimar8a" w:date="2024-04-17T22:31:00Z" w16du:dateUtc="2024-04-17T22:31:30Z"/>
          <w:b/>
          <w:bCs/>
          <w:rPrChange w:id="134" w:author="julimar8a" w:date="2024-04-17T22:46:00Z">
            <w:rPr>
              <w:ins w:id="135" w:author="julimar8a" w:date="2024-04-17T22:31:00Z" w16du:dateUtc="2024-04-17T22:31:30Z"/>
            </w:rPr>
          </w:rPrChange>
        </w:rPr>
      </w:pPr>
      <w:r w:rsidRPr="0B749A40">
        <w:rPr>
          <w:b/>
          <w:bCs/>
          <w:rPrChange w:id="136" w:author="julimar8a" w:date="2024-04-17T22:46:00Z">
            <w:rPr/>
          </w:rPrChange>
        </w:rPr>
        <w:t xml:space="preserve">Wireframe </w:t>
      </w:r>
      <w:proofErr w:type="gramStart"/>
      <w:r w:rsidRPr="0B749A40">
        <w:rPr>
          <w:b/>
          <w:bCs/>
          <w:rPrChange w:id="137" w:author="julimar8a" w:date="2024-04-17T22:46:00Z">
            <w:rPr/>
          </w:rPrChange>
        </w:rPr>
        <w:t>1 :</w:t>
      </w:r>
      <w:proofErr w:type="gramEnd"/>
      <w:ins w:id="138" w:author="julimar8a" w:date="2024-04-17T22:30:00Z">
        <w:r w:rsidR="7872F47B" w:rsidRPr="0B749A40">
          <w:rPr>
            <w:b/>
            <w:bCs/>
            <w:rPrChange w:id="139" w:author="julimar8a" w:date="2024-04-17T22:46:00Z">
              <w:rPr/>
            </w:rPrChange>
          </w:rPr>
          <w:t xml:space="preserve"> </w:t>
        </w:r>
      </w:ins>
      <w:r w:rsidRPr="0B749A40">
        <w:rPr>
          <w:b/>
          <w:bCs/>
          <w:rPrChange w:id="140" w:author="julimar8a" w:date="2024-04-17T22:46:00Z">
            <w:rPr/>
          </w:rPrChange>
        </w:rPr>
        <w:t xml:space="preserve"> </w:t>
      </w:r>
      <w:r w:rsidR="49433895" w:rsidRPr="0B749A40">
        <w:rPr>
          <w:b/>
          <w:bCs/>
          <w:rPrChange w:id="141" w:author="julimar8a" w:date="2024-04-17T22:46:00Z">
            <w:rPr/>
          </w:rPrChange>
        </w:rPr>
        <w:t>Pestaña Entrada/Salida&gt;columna Acciones&gt;</w:t>
      </w:r>
      <w:r w:rsidRPr="0B749A40">
        <w:rPr>
          <w:b/>
          <w:bCs/>
          <w:rPrChange w:id="142" w:author="julimar8a" w:date="2024-04-17T22:46:00Z">
            <w:rPr/>
          </w:rPrChange>
        </w:rPr>
        <w:t xml:space="preserve">Eliminar de la grilla </w:t>
      </w:r>
    </w:p>
    <w:p w14:paraId="44E0F7BC" w14:textId="7585BD9A" w:rsidR="66F2EB0A" w:rsidRDefault="2D9799F1" w:rsidP="78B6F432">
      <w:ins w:id="143" w:author="julimar8a" w:date="2024-06-18T18:23:00Z">
        <w:del w:id="144" w:author="Martín Andrés Gutiérrez López" w:date="2024-08-22T23:01:00Z" w16du:dateUtc="2024-08-23T04:01:00Z">
          <w:r w:rsidDel="00875EB8">
            <w:rPr>
              <w:noProof/>
            </w:rPr>
            <w:drawing>
              <wp:inline distT="0" distB="0" distL="0" distR="0" wp14:anchorId="3A55B139" wp14:editId="06899D41">
                <wp:extent cx="5343568" cy="2618416"/>
                <wp:effectExtent l="0" t="0" r="0" b="0"/>
                <wp:docPr id="1382146351" name="Imagen 1382146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340" t="24528" r="2116" b="88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68" cy="2618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  <w:ins w:id="145" w:author="Martín Andrés Gutiérrez López" w:date="2024-08-22T23:01:00Z" w16du:dateUtc="2024-08-23T04:01:00Z">
        <w:r w:rsidR="00875EB8" w:rsidRPr="00875EB8">
          <w:rPr>
            <w:noProof/>
          </w:rPr>
          <w:drawing>
            <wp:inline distT="0" distB="0" distL="0" distR="0" wp14:anchorId="26C7B8BB" wp14:editId="5706941B">
              <wp:extent cx="5390476" cy="2666667"/>
              <wp:effectExtent l="0" t="0" r="1270" b="635"/>
              <wp:docPr id="2015089097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5089097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0476" cy="26666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852AABF" w14:textId="77777777" w:rsidR="006D23AC" w:rsidRDefault="006D23AC"/>
    <w:p w14:paraId="0B6C07A6" w14:textId="1B5405CF" w:rsidR="006B1DAA" w:rsidRDefault="009E080E">
      <w:r>
        <w:rPr>
          <w:noProof/>
          <w14:ligatures w14:val="standardContextual"/>
        </w:rPr>
        <w:drawing>
          <wp:inline distT="0" distB="0" distL="0" distR="0" wp14:anchorId="3E5A9180" wp14:editId="340A94F4">
            <wp:extent cx="2813991" cy="1271270"/>
            <wp:effectExtent l="19050" t="19050" r="24765" b="24130"/>
            <wp:docPr id="24" name="Imagen 2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1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>
                      <a:extLst>
                        <a:ext uri="{FF2B5EF4-FFF2-40B4-BE49-F238E27FC236}">
                          <a16:creationId xmlns:a16="http://schemas.microsoft.com/office/drawing/2014/main" id="{00000000-0008-0000-0200-000018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44836" r="54185" b="18361"/>
                    <a:stretch/>
                  </pic:blipFill>
                  <pic:spPr bwMode="auto">
                    <a:xfrm>
                      <a:off x="0" y="0"/>
                      <a:ext cx="2814637" cy="12715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F9179" w14:textId="77777777" w:rsidR="009F300D" w:rsidRDefault="009F300D"/>
    <w:p w14:paraId="385A1484" w14:textId="241322C4" w:rsidR="0048416C" w:rsidRDefault="0048416C"/>
    <w:p w14:paraId="0D298123" w14:textId="0C4BDD95" w:rsidR="008023F8" w:rsidRDefault="008023F8"/>
    <w:p w14:paraId="18684D96" w14:textId="57C09900" w:rsidR="00163A2E" w:rsidRDefault="00163A2E" w:rsidP="00163A2E">
      <w:r>
        <w:t>Wireframe 2: Eliminar mercancía peligrosa</w:t>
      </w:r>
    </w:p>
    <w:p w14:paraId="6A689AEC" w14:textId="77777777" w:rsidR="006B1DAA" w:rsidRDefault="006B1DAA" w:rsidP="006B1DAA">
      <w:pPr>
        <w:rPr>
          <w:sz w:val="20"/>
          <w:szCs w:val="18"/>
        </w:rPr>
      </w:pPr>
    </w:p>
    <w:p w14:paraId="58794191" w14:textId="107A05EE" w:rsidR="002D5ED5" w:rsidRDefault="006B1DAA" w:rsidP="006B1DAA">
      <w:pPr>
        <w:ind w:firstLine="708"/>
        <w:rPr>
          <w:sz w:val="20"/>
          <w:szCs w:val="20"/>
        </w:rPr>
      </w:pPr>
      <w:del w:id="146" w:author="Martín Andrés Gutiérrez López" w:date="2024-12-07T19:01:00Z" w16du:dateUtc="2024-12-08T00:01:00Z">
        <w:r w:rsidDel="002D5ED5">
          <w:rPr>
            <w:noProof/>
            <w14:ligatures w14:val="standardContextual"/>
          </w:rPr>
          <w:drawing>
            <wp:inline distT="0" distB="0" distL="0" distR="0" wp14:anchorId="529A9BEE" wp14:editId="5B2CF864">
              <wp:extent cx="1990651" cy="1323975"/>
              <wp:effectExtent l="0" t="0" r="0" b="0"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5"/>
                      <a:srcRect l="37089" t="34512" r="36677" b="34453"/>
                      <a:stretch/>
                    </pic:blipFill>
                    <pic:spPr bwMode="auto">
                      <a:xfrm>
                        <a:off x="0" y="0"/>
                        <a:ext cx="1996670" cy="132797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ins w:id="147" w:author="Martín Andrés Gutiérrez López" w:date="2024-12-07T19:01:00Z" w16du:dateUtc="2024-12-08T00:01:00Z">
        <w:r w:rsidR="002D5ED5" w:rsidRPr="002D5ED5">
          <w:rPr>
            <w:noProof/>
          </w:rPr>
          <w:drawing>
            <wp:inline distT="0" distB="0" distL="0" distR="0" wp14:anchorId="7A379702" wp14:editId="5AE9911F">
              <wp:extent cx="5400040" cy="2428875"/>
              <wp:effectExtent l="0" t="0" r="0" b="9525"/>
              <wp:docPr id="1348607357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8607357" name=""/>
                      <pic:cNvPicPr/>
                    </pic:nvPicPr>
                    <pic:blipFill rotWithShape="1">
                      <a:blip r:embed="rId16"/>
                      <a:srcRect t="8924" b="6787"/>
                      <a:stretch/>
                    </pic:blipFill>
                    <pic:spPr bwMode="auto">
                      <a:xfrm>
                        <a:off x="0" y="0"/>
                        <a:ext cx="5400040" cy="24288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sectPr w:rsidR="002D5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servicios_dvucept04" w:date="2024-04-15T08:16:00Z" w:initials="se">
    <w:p w14:paraId="3E612D3A" w14:textId="3099A758" w:rsidR="37CBB31C" w:rsidRDefault="37CBB31C">
      <w:r>
        <w:t>Considerar cambiar término a "Eliminar", replicar en resto de HU</w:t>
      </w:r>
      <w:r>
        <w:annotationRef/>
      </w:r>
    </w:p>
  </w:comment>
  <w:comment w:id="2" w:author="julimar8a" w:date="2024-04-17T17:20:00Z" w:initials="ju">
    <w:p w14:paraId="462D217B" w14:textId="4F36AEF1" w:rsidR="78B6F432" w:rsidRDefault="78B6F432">
      <w:r>
        <w:t>Cambiado</w:t>
      </w:r>
      <w:r>
        <w:annotationRef/>
      </w:r>
    </w:p>
  </w:comment>
  <w:comment w:id="3" w:author="servicios_dvucept04" w:date="2024-04-19T00:48:00Z" w:initials="se">
    <w:p w14:paraId="342BC307" w14:textId="3F4B3E83" w:rsidR="273E0222" w:rsidRDefault="273E0222">
      <w:r>
        <w:t>OK.</w:t>
      </w:r>
      <w:r>
        <w:annotationRef/>
      </w:r>
    </w:p>
  </w:comment>
  <w:comment w:id="7" w:author="servicios_dvucept04" w:date="2024-04-15T08:16:00Z" w:initials="se">
    <w:p w14:paraId="4939DC5F" w14:textId="1A5DABC2" w:rsidR="37CBB31C" w:rsidRDefault="37CBB31C">
      <w:r>
        <w:t>Homologar roles según última versión.</w:t>
      </w:r>
      <w:r>
        <w:annotationRef/>
      </w:r>
    </w:p>
  </w:comment>
  <w:comment w:id="8" w:author="julimar8a" w:date="2024-04-17T17:26:00Z" w:initials="ju">
    <w:p w14:paraId="5721EBAB" w14:textId="21E8ABF1" w:rsidR="78B6F432" w:rsidRDefault="78B6F432">
      <w:r>
        <w:t>homologado</w:t>
      </w:r>
      <w:r>
        <w:annotationRef/>
      </w:r>
    </w:p>
  </w:comment>
  <w:comment w:id="9" w:author="servicios_dvucept04" w:date="2024-04-19T00:48:00Z" w:initials="se">
    <w:p w14:paraId="34C6DA74" w14:textId="53EBD599" w:rsidR="273E0222" w:rsidRDefault="273E0222">
      <w:r>
        <w:t>Ok.</w:t>
      </w:r>
      <w:r>
        <w:annotationRef/>
      </w:r>
    </w:p>
  </w:comment>
  <w:comment w:id="28" w:author="servicios_dvucept04" w:date="2024-04-15T08:16:00Z" w:initials="se">
    <w:p w14:paraId="7F048F61" w14:textId="5711AB79" w:rsidR="37CBB31C" w:rsidRDefault="37CBB31C">
      <w:r>
        <w:t>Incluir en criterios de aceptación</w:t>
      </w:r>
      <w:r>
        <w:annotationRef/>
      </w:r>
    </w:p>
  </w:comment>
  <w:comment w:id="29" w:author="servicios_dvucept04" w:date="2024-04-19T00:49:00Z" w:initials="se">
    <w:p w14:paraId="497AA7D3" w14:textId="6110CD4C" w:rsidR="273E0222" w:rsidRDefault="273E0222">
      <w:r>
        <w:t>Pendiente agregar en criterios comprobación (mensajes I0011) y ejecución de pasos al ser exitosa la comprobación (I0012)</w:t>
      </w:r>
      <w:r>
        <w:annotationRef/>
      </w:r>
    </w:p>
  </w:comment>
  <w:comment w:id="30" w:author="julimar8a" w:date="2024-04-22T23:19:00Z" w:initials="ju">
    <w:p w14:paraId="3BA2A7B6" w14:textId="721FBB26" w:rsidR="039FD8DF" w:rsidRDefault="039FD8DF">
      <w:r>
        <w:t xml:space="preserve">se eliminaron ya que I0011 y I0012 estaban asociados a  la cancelación de un </w:t>
      </w:r>
      <w:r>
        <w:annotationRef/>
      </w:r>
    </w:p>
    <w:p w14:paraId="5DE61CCB" w14:textId="62A63094" w:rsidR="039FD8DF" w:rsidRDefault="039FD8DF">
      <w:r>
        <w:t>documento. Para la eliminación de registros se hace a nivel de grilla y el guardado del documento es en la hdu VUCEPERPAM-250 Detalle del manifiesto de mercancías peligrosas, por eso se elimina el párrafo</w:t>
      </w:r>
    </w:p>
  </w:comment>
  <w:comment w:id="82" w:author="servicios_dvucept04" w:date="2024-04-15T08:17:00Z" w:initials="se">
    <w:p w14:paraId="476DEB66" w14:textId="421F31B4" w:rsidR="37CBB31C" w:rsidRDefault="37CBB31C">
      <w:r>
        <w:t>Incluir sección de mapeo funcional para referencia</w:t>
      </w:r>
      <w:r>
        <w:annotationRef/>
      </w:r>
    </w:p>
  </w:comment>
  <w:comment w:id="83" w:author="julimar8a" w:date="2024-04-17T17:37:00Z" w:initials="ju">
    <w:p w14:paraId="64D0F9E8" w14:textId="5F4BFCEB" w:rsidR="78B6F432" w:rsidRDefault="78B6F432">
      <w:r>
        <w:t>agregado</w:t>
      </w:r>
      <w:r>
        <w:annotationRef/>
      </w:r>
    </w:p>
  </w:comment>
  <w:comment w:id="84" w:author="servicios_dvucept04" w:date="2024-04-19T00:49:00Z" w:initials="se">
    <w:p w14:paraId="327CD96E" w14:textId="19087B2C" w:rsidR="273E0222" w:rsidRDefault="273E0222">
      <w:r>
        <w:t>Ok.</w:t>
      </w:r>
      <w:r>
        <w:annotationRef/>
      </w:r>
    </w:p>
  </w:comment>
  <w:comment w:id="90" w:author="servicios_dvucept04" w:date="2024-04-15T08:17:00Z" w:initials="se">
    <w:p w14:paraId="1F58A0B0" w14:textId="6EEE4767" w:rsidR="37CBB31C" w:rsidRDefault="37CBB31C">
      <w:r>
        <w:t>Homologar según estándar actual de criterios de aceptación, ver HU 329</w:t>
      </w:r>
      <w:r>
        <w:annotationRef/>
      </w:r>
    </w:p>
  </w:comment>
  <w:comment w:id="91" w:author="julimar8a" w:date="2024-04-17T18:07:00Z" w:initials="ju">
    <w:p w14:paraId="5D1DA3C1" w14:textId="465A53F2" w:rsidR="78B6F432" w:rsidRDefault="78B6F432">
      <w:r>
        <w:t>homologado</w:t>
      </w:r>
      <w:r>
        <w:annotationRef/>
      </w:r>
    </w:p>
  </w:comment>
  <w:comment w:id="92" w:author="servicios_dvucept04" w:date="2024-04-19T00:49:00Z" w:initials="se">
    <w:p w14:paraId="068235E0" w14:textId="20C58EA7" w:rsidR="273E0222" w:rsidRDefault="273E0222">
      <w:r>
        <w:t>OK.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12D3A" w15:done="1"/>
  <w15:commentEx w15:paraId="462D217B" w15:paraIdParent="3E612D3A" w15:done="1"/>
  <w15:commentEx w15:paraId="342BC307" w15:paraIdParent="3E612D3A" w15:done="1"/>
  <w15:commentEx w15:paraId="4939DC5F" w15:done="1"/>
  <w15:commentEx w15:paraId="5721EBAB" w15:paraIdParent="4939DC5F" w15:done="1"/>
  <w15:commentEx w15:paraId="34C6DA74" w15:paraIdParent="4939DC5F" w15:done="1"/>
  <w15:commentEx w15:paraId="7F048F61" w15:done="0"/>
  <w15:commentEx w15:paraId="497AA7D3" w15:paraIdParent="7F048F61" w15:done="0"/>
  <w15:commentEx w15:paraId="5DE61CCB" w15:paraIdParent="7F048F61" w15:done="0"/>
  <w15:commentEx w15:paraId="476DEB66" w15:done="1"/>
  <w15:commentEx w15:paraId="64D0F9E8" w15:paraIdParent="476DEB66" w15:done="1"/>
  <w15:commentEx w15:paraId="327CD96E" w15:paraIdParent="476DEB66" w15:done="1"/>
  <w15:commentEx w15:paraId="1F58A0B0" w15:done="1"/>
  <w15:commentEx w15:paraId="5D1DA3C1" w15:paraIdParent="1F58A0B0" w15:done="1"/>
  <w15:commentEx w15:paraId="068235E0" w15:paraIdParent="1F58A0B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2D6E955" w16cex:dateUtc="2024-04-15T13:16:00Z"/>
  <w16cex:commentExtensible w16cex:durableId="71B17910" w16cex:dateUtc="2024-04-17T22:20:00Z"/>
  <w16cex:commentExtensible w16cex:durableId="4A0AA7BB" w16cex:dateUtc="2024-04-19T05:48:00Z"/>
  <w16cex:commentExtensible w16cex:durableId="33CA58FA" w16cex:dateUtc="2024-04-15T13:16:00Z"/>
  <w16cex:commentExtensible w16cex:durableId="0E916200" w16cex:dateUtc="2024-04-17T22:26:00Z"/>
  <w16cex:commentExtensible w16cex:durableId="2B772AE9" w16cex:dateUtc="2024-04-19T05:48:00Z"/>
  <w16cex:commentExtensible w16cex:durableId="14814323" w16cex:dateUtc="2024-04-15T13:16:00Z"/>
  <w16cex:commentExtensible w16cex:durableId="2BDEE533" w16cex:dateUtc="2024-04-19T05:49:00Z"/>
  <w16cex:commentExtensible w16cex:durableId="0260A997" w16cex:dateUtc="2024-04-23T04:19:00Z"/>
  <w16cex:commentExtensible w16cex:durableId="5CA19483" w16cex:dateUtc="2024-04-15T13:17:00Z"/>
  <w16cex:commentExtensible w16cex:durableId="4EE7890E" w16cex:dateUtc="2024-04-17T22:37:00Z"/>
  <w16cex:commentExtensible w16cex:durableId="4A742B9C" w16cex:dateUtc="2024-04-19T05:49:00Z"/>
  <w16cex:commentExtensible w16cex:durableId="427DFC91" w16cex:dateUtc="2024-04-15T13:17:00Z"/>
  <w16cex:commentExtensible w16cex:durableId="62501E9D" w16cex:dateUtc="2024-04-17T23:07:00Z"/>
  <w16cex:commentExtensible w16cex:durableId="750EA32C" w16cex:dateUtc="2024-04-19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12D3A" w16cid:durableId="22D6E955"/>
  <w16cid:commentId w16cid:paraId="462D217B" w16cid:durableId="71B17910"/>
  <w16cid:commentId w16cid:paraId="342BC307" w16cid:durableId="4A0AA7BB"/>
  <w16cid:commentId w16cid:paraId="4939DC5F" w16cid:durableId="33CA58FA"/>
  <w16cid:commentId w16cid:paraId="5721EBAB" w16cid:durableId="0E916200"/>
  <w16cid:commentId w16cid:paraId="34C6DA74" w16cid:durableId="2B772AE9"/>
  <w16cid:commentId w16cid:paraId="7F048F61" w16cid:durableId="14814323"/>
  <w16cid:commentId w16cid:paraId="497AA7D3" w16cid:durableId="2BDEE533"/>
  <w16cid:commentId w16cid:paraId="5DE61CCB" w16cid:durableId="0260A997"/>
  <w16cid:commentId w16cid:paraId="476DEB66" w16cid:durableId="5CA19483"/>
  <w16cid:commentId w16cid:paraId="64D0F9E8" w16cid:durableId="4EE7890E"/>
  <w16cid:commentId w16cid:paraId="327CD96E" w16cid:durableId="4A742B9C"/>
  <w16cid:commentId w16cid:paraId="1F58A0B0" w16cid:durableId="427DFC91"/>
  <w16cid:commentId w16cid:paraId="5D1DA3C1" w16cid:durableId="62501E9D"/>
  <w16cid:commentId w16cid:paraId="068235E0" w16cid:durableId="750EA3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83F7"/>
    <w:multiLevelType w:val="hybridMultilevel"/>
    <w:tmpl w:val="F118CBC4"/>
    <w:lvl w:ilvl="0" w:tplc="D52239C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DEE2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8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29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20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0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69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25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E5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A1CB"/>
    <w:multiLevelType w:val="hybridMultilevel"/>
    <w:tmpl w:val="971A35FC"/>
    <w:lvl w:ilvl="0" w:tplc="6B4813F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C54867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2FE8E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346AB1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614C7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156DB2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B804FD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E381D7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32EF57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22180"/>
    <w:multiLevelType w:val="hybridMultilevel"/>
    <w:tmpl w:val="5B1A7184"/>
    <w:lvl w:ilvl="0" w:tplc="46463B8E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B529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D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CF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A1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E7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AB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4E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28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D8F"/>
    <w:multiLevelType w:val="hybridMultilevel"/>
    <w:tmpl w:val="59D480F6"/>
    <w:lvl w:ilvl="0" w:tplc="2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8C26EC4"/>
    <w:multiLevelType w:val="multilevel"/>
    <w:tmpl w:val="3A8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9CD2AC"/>
    <w:multiLevelType w:val="hybridMultilevel"/>
    <w:tmpl w:val="9FF866EC"/>
    <w:lvl w:ilvl="0" w:tplc="D0B2FB5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96A4A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E6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ED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84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8E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AD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6B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E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E1634"/>
    <w:multiLevelType w:val="hybridMultilevel"/>
    <w:tmpl w:val="F014B994"/>
    <w:lvl w:ilvl="0" w:tplc="1B9812D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ACE5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E6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82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A3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E4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A8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28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2B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3F2EA"/>
    <w:multiLevelType w:val="hybridMultilevel"/>
    <w:tmpl w:val="BB648D8C"/>
    <w:lvl w:ilvl="0" w:tplc="C996FB9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77883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A5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0B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41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26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4B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47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21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55963"/>
    <w:multiLevelType w:val="hybridMultilevel"/>
    <w:tmpl w:val="723A869C"/>
    <w:lvl w:ilvl="0" w:tplc="9DE8372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E76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C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AA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01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A2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4E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E6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6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9D0B8"/>
    <w:multiLevelType w:val="hybridMultilevel"/>
    <w:tmpl w:val="4948A276"/>
    <w:lvl w:ilvl="0" w:tplc="1C26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24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FA2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EC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82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A1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A9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04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86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42F5D"/>
    <w:multiLevelType w:val="hybridMultilevel"/>
    <w:tmpl w:val="C35C1B60"/>
    <w:lvl w:ilvl="0" w:tplc="B8A65FA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6AD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CA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00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6F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0D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9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0C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49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3E7A1"/>
    <w:multiLevelType w:val="hybridMultilevel"/>
    <w:tmpl w:val="94B4474E"/>
    <w:lvl w:ilvl="0" w:tplc="F4B0ACE4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C64C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C8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6D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63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80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2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CF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4A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A43D1"/>
    <w:multiLevelType w:val="hybridMultilevel"/>
    <w:tmpl w:val="D8024B9E"/>
    <w:lvl w:ilvl="0" w:tplc="586CAAA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9424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6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7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05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87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C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48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8B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7275B"/>
    <w:multiLevelType w:val="multilevel"/>
    <w:tmpl w:val="1918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4C5A2D"/>
    <w:multiLevelType w:val="hybridMultilevel"/>
    <w:tmpl w:val="B276E4E2"/>
    <w:lvl w:ilvl="0" w:tplc="37FAF84C">
      <w:start w:val="1"/>
      <w:numFmt w:val="decimal"/>
      <w:pStyle w:val="Ttulo4"/>
      <w:lvlText w:val="%1."/>
      <w:lvlJc w:val="left"/>
      <w:pPr>
        <w:ind w:left="34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54AD8"/>
    <w:multiLevelType w:val="hybridMultilevel"/>
    <w:tmpl w:val="2E98C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369096">
    <w:abstractNumId w:val="10"/>
  </w:num>
  <w:num w:numId="2" w16cid:durableId="1892383592">
    <w:abstractNumId w:val="9"/>
  </w:num>
  <w:num w:numId="3" w16cid:durableId="1696082201">
    <w:abstractNumId w:val="1"/>
  </w:num>
  <w:num w:numId="4" w16cid:durableId="310641063">
    <w:abstractNumId w:val="7"/>
  </w:num>
  <w:num w:numId="5" w16cid:durableId="1420560478">
    <w:abstractNumId w:val="6"/>
  </w:num>
  <w:num w:numId="6" w16cid:durableId="2005549031">
    <w:abstractNumId w:val="11"/>
  </w:num>
  <w:num w:numId="7" w16cid:durableId="546450006">
    <w:abstractNumId w:val="12"/>
  </w:num>
  <w:num w:numId="8" w16cid:durableId="1143042881">
    <w:abstractNumId w:val="5"/>
  </w:num>
  <w:num w:numId="9" w16cid:durableId="320351005">
    <w:abstractNumId w:val="2"/>
  </w:num>
  <w:num w:numId="10" w16cid:durableId="1825004671">
    <w:abstractNumId w:val="0"/>
  </w:num>
  <w:num w:numId="11" w16cid:durableId="48118591">
    <w:abstractNumId w:val="8"/>
  </w:num>
  <w:num w:numId="12" w16cid:durableId="1813281128">
    <w:abstractNumId w:val="14"/>
  </w:num>
  <w:num w:numId="13" w16cid:durableId="1294363171">
    <w:abstractNumId w:val="15"/>
  </w:num>
  <w:num w:numId="14" w16cid:durableId="616522939">
    <w:abstractNumId w:val="3"/>
  </w:num>
  <w:num w:numId="15" w16cid:durableId="283968089">
    <w:abstractNumId w:val="13"/>
  </w:num>
  <w:num w:numId="16" w16cid:durableId="9288540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rvicios_dvucept04">
    <w15:presenceInfo w15:providerId="AD" w15:userId="S::servicios_dvucept04@mincetur.gob.pe::61df3321-87bb-4e1e-907d-be4132418a01"/>
  </w15:person>
  <w15:person w15:author="julimar8a">
    <w15:presenceInfo w15:providerId="AD" w15:userId="S::julimar8a_hotmail.com#ext#@minceturgobpe.onmicrosoft.com::e9ae4214-0f9d-4e2e-8e0b-5fb2d4f5b0bd"/>
  </w15:person>
  <w15:person w15:author="Gerardo Ezequiel Saz Garcia">
    <w15:presenceInfo w15:providerId="AD" w15:userId="S::gsaz@mincetur.gob.pe::60d50131-ffd2-4426-8fb1-bd8e050f17c0"/>
  </w15:person>
  <w15:person w15:author="Martín Andrés Gutiérrez López">
    <w15:presenceInfo w15:providerId="AD" w15:userId="S::martingutierrez@ipfcom.org::0e49d401-d72e-4a48-baa8-17ede5daa0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36"/>
    <w:rsid w:val="000C5136"/>
    <w:rsid w:val="00120D34"/>
    <w:rsid w:val="0012598C"/>
    <w:rsid w:val="00151E18"/>
    <w:rsid w:val="00160393"/>
    <w:rsid w:val="00163A2E"/>
    <w:rsid w:val="002130C5"/>
    <w:rsid w:val="00257F25"/>
    <w:rsid w:val="00275D48"/>
    <w:rsid w:val="002D5ED5"/>
    <w:rsid w:val="0035096F"/>
    <w:rsid w:val="00403A24"/>
    <w:rsid w:val="004605C5"/>
    <w:rsid w:val="0048416C"/>
    <w:rsid w:val="004F22B1"/>
    <w:rsid w:val="0051FB46"/>
    <w:rsid w:val="006536EE"/>
    <w:rsid w:val="00676156"/>
    <w:rsid w:val="006B1DAA"/>
    <w:rsid w:val="006D12BD"/>
    <w:rsid w:val="006D23AC"/>
    <w:rsid w:val="006D5BEB"/>
    <w:rsid w:val="00740F57"/>
    <w:rsid w:val="00797276"/>
    <w:rsid w:val="008023F8"/>
    <w:rsid w:val="008253D4"/>
    <w:rsid w:val="00852DE7"/>
    <w:rsid w:val="00875EB8"/>
    <w:rsid w:val="008A2D26"/>
    <w:rsid w:val="008C468B"/>
    <w:rsid w:val="00951CA9"/>
    <w:rsid w:val="00965E4F"/>
    <w:rsid w:val="009E080E"/>
    <w:rsid w:val="009F300D"/>
    <w:rsid w:val="00AF4255"/>
    <w:rsid w:val="00B24F44"/>
    <w:rsid w:val="00B304F0"/>
    <w:rsid w:val="00BB1D52"/>
    <w:rsid w:val="00C81979"/>
    <w:rsid w:val="00D0692C"/>
    <w:rsid w:val="00D6440E"/>
    <w:rsid w:val="00D67CB1"/>
    <w:rsid w:val="00DD3D38"/>
    <w:rsid w:val="00DF09C0"/>
    <w:rsid w:val="01FD2484"/>
    <w:rsid w:val="0205B985"/>
    <w:rsid w:val="02CD3B34"/>
    <w:rsid w:val="039FD8DF"/>
    <w:rsid w:val="03F67950"/>
    <w:rsid w:val="04432B88"/>
    <w:rsid w:val="045E8E59"/>
    <w:rsid w:val="077ACC4A"/>
    <w:rsid w:val="0829CFEC"/>
    <w:rsid w:val="0851A678"/>
    <w:rsid w:val="09C5A04D"/>
    <w:rsid w:val="0B0A911B"/>
    <w:rsid w:val="0B0E6616"/>
    <w:rsid w:val="0B66A018"/>
    <w:rsid w:val="0B749A40"/>
    <w:rsid w:val="0CA4A4A3"/>
    <w:rsid w:val="0CA805A0"/>
    <w:rsid w:val="0E02E0E9"/>
    <w:rsid w:val="0E399A5C"/>
    <w:rsid w:val="13D2E4D0"/>
    <w:rsid w:val="14EACD1C"/>
    <w:rsid w:val="165C9CB0"/>
    <w:rsid w:val="1738CADD"/>
    <w:rsid w:val="17A4992B"/>
    <w:rsid w:val="186E283A"/>
    <w:rsid w:val="18955666"/>
    <w:rsid w:val="191BB722"/>
    <w:rsid w:val="19250EDB"/>
    <w:rsid w:val="1940698C"/>
    <w:rsid w:val="194ED9DD"/>
    <w:rsid w:val="1A3126C7"/>
    <w:rsid w:val="1A411DC1"/>
    <w:rsid w:val="1ADC39ED"/>
    <w:rsid w:val="1BD10F45"/>
    <w:rsid w:val="1E20F239"/>
    <w:rsid w:val="1E8DB5E3"/>
    <w:rsid w:val="1F06353B"/>
    <w:rsid w:val="20F6F82B"/>
    <w:rsid w:val="22E74BD2"/>
    <w:rsid w:val="23B9F8E2"/>
    <w:rsid w:val="24BC8967"/>
    <w:rsid w:val="254ED318"/>
    <w:rsid w:val="2562E0CD"/>
    <w:rsid w:val="256FEDBF"/>
    <w:rsid w:val="25F0BA5A"/>
    <w:rsid w:val="2609186E"/>
    <w:rsid w:val="273E0222"/>
    <w:rsid w:val="27794C13"/>
    <w:rsid w:val="2810C2EF"/>
    <w:rsid w:val="29F231B1"/>
    <w:rsid w:val="2A8EDBCE"/>
    <w:rsid w:val="2AD936D9"/>
    <w:rsid w:val="2B4B278A"/>
    <w:rsid w:val="2D47E697"/>
    <w:rsid w:val="2D9799F1"/>
    <w:rsid w:val="2DC0BB14"/>
    <w:rsid w:val="2E042339"/>
    <w:rsid w:val="2F7E7443"/>
    <w:rsid w:val="2F82C601"/>
    <w:rsid w:val="2FCEB87A"/>
    <w:rsid w:val="30BB9B1B"/>
    <w:rsid w:val="31EBBEEF"/>
    <w:rsid w:val="321F1098"/>
    <w:rsid w:val="333CEE6B"/>
    <w:rsid w:val="34C40CA8"/>
    <w:rsid w:val="3573DA93"/>
    <w:rsid w:val="36D5A080"/>
    <w:rsid w:val="373E5F5D"/>
    <w:rsid w:val="37CBB31C"/>
    <w:rsid w:val="3800682F"/>
    <w:rsid w:val="38F15EEE"/>
    <w:rsid w:val="394434ED"/>
    <w:rsid w:val="39D8671C"/>
    <w:rsid w:val="3A0D4142"/>
    <w:rsid w:val="3D655EB4"/>
    <w:rsid w:val="3D8C0402"/>
    <w:rsid w:val="3DB65F86"/>
    <w:rsid w:val="3E350D8F"/>
    <w:rsid w:val="3E665937"/>
    <w:rsid w:val="3FB3C2A2"/>
    <w:rsid w:val="3FBACB5E"/>
    <w:rsid w:val="40CF8D5E"/>
    <w:rsid w:val="4191292B"/>
    <w:rsid w:val="44784DB0"/>
    <w:rsid w:val="4520BAF8"/>
    <w:rsid w:val="462D466E"/>
    <w:rsid w:val="47AFEE72"/>
    <w:rsid w:val="48EC3EC1"/>
    <w:rsid w:val="48FE1110"/>
    <w:rsid w:val="4906633D"/>
    <w:rsid w:val="49433895"/>
    <w:rsid w:val="494367D9"/>
    <w:rsid w:val="4B522E92"/>
    <w:rsid w:val="4BD8A3D0"/>
    <w:rsid w:val="4C5D2CFA"/>
    <w:rsid w:val="4F606813"/>
    <w:rsid w:val="4FA81533"/>
    <w:rsid w:val="50B0C255"/>
    <w:rsid w:val="525A9AC5"/>
    <w:rsid w:val="54A4E1E8"/>
    <w:rsid w:val="54BA086E"/>
    <w:rsid w:val="582EB87B"/>
    <w:rsid w:val="58F234B9"/>
    <w:rsid w:val="59B3599E"/>
    <w:rsid w:val="5CBBCC07"/>
    <w:rsid w:val="5D347A6A"/>
    <w:rsid w:val="5FC5B063"/>
    <w:rsid w:val="60229B22"/>
    <w:rsid w:val="615CB915"/>
    <w:rsid w:val="61E4DB23"/>
    <w:rsid w:val="62C700B5"/>
    <w:rsid w:val="63F3B849"/>
    <w:rsid w:val="657B5ADF"/>
    <w:rsid w:val="65B28183"/>
    <w:rsid w:val="65D84B3B"/>
    <w:rsid w:val="66F2EB0A"/>
    <w:rsid w:val="6744E831"/>
    <w:rsid w:val="67760E06"/>
    <w:rsid w:val="6949B2B7"/>
    <w:rsid w:val="697FF3ED"/>
    <w:rsid w:val="69BA9AA9"/>
    <w:rsid w:val="6A7116D6"/>
    <w:rsid w:val="6A8464D7"/>
    <w:rsid w:val="6B1BC44E"/>
    <w:rsid w:val="6C24519A"/>
    <w:rsid w:val="6C6B851B"/>
    <w:rsid w:val="6CE23451"/>
    <w:rsid w:val="6D090BB0"/>
    <w:rsid w:val="6D0D047D"/>
    <w:rsid w:val="6E20DA91"/>
    <w:rsid w:val="6E75ADB8"/>
    <w:rsid w:val="6F0CB72A"/>
    <w:rsid w:val="6FCD8203"/>
    <w:rsid w:val="6FDD8210"/>
    <w:rsid w:val="7072F074"/>
    <w:rsid w:val="70ED7975"/>
    <w:rsid w:val="70F7A168"/>
    <w:rsid w:val="71D424DE"/>
    <w:rsid w:val="71DC7CD3"/>
    <w:rsid w:val="724D8EA7"/>
    <w:rsid w:val="72570173"/>
    <w:rsid w:val="728CAEF1"/>
    <w:rsid w:val="735E28B8"/>
    <w:rsid w:val="748770F5"/>
    <w:rsid w:val="755979BD"/>
    <w:rsid w:val="7581EDBE"/>
    <w:rsid w:val="75BFCF62"/>
    <w:rsid w:val="7739118B"/>
    <w:rsid w:val="774AC864"/>
    <w:rsid w:val="7872F47B"/>
    <w:rsid w:val="787A54F1"/>
    <w:rsid w:val="787D4C4D"/>
    <w:rsid w:val="78995B42"/>
    <w:rsid w:val="78B6F432"/>
    <w:rsid w:val="78C7F76B"/>
    <w:rsid w:val="78D27F3F"/>
    <w:rsid w:val="796A7C3F"/>
    <w:rsid w:val="79C0B759"/>
    <w:rsid w:val="7A70B24D"/>
    <w:rsid w:val="7B237A60"/>
    <w:rsid w:val="7BEB0357"/>
    <w:rsid w:val="7D14E5F2"/>
    <w:rsid w:val="7EFC9CCB"/>
    <w:rsid w:val="7FA1B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9A6FE"/>
  <w15:chartTrackingRefBased/>
  <w15:docId w15:val="{75EDA336-3CF1-4D8D-B750-D052A5B9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13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4">
    <w:name w:val="heading 4"/>
    <w:basedOn w:val="Normal"/>
    <w:link w:val="Ttulo4Car"/>
    <w:autoRedefine/>
    <w:uiPriority w:val="9"/>
    <w:unhideWhenUsed/>
    <w:qFormat/>
    <w:rsid w:val="000C5136"/>
    <w:pPr>
      <w:numPr>
        <w:numId w:val="12"/>
      </w:numPr>
      <w:spacing w:before="189"/>
      <w:ind w:left="360"/>
      <w:outlineLvl w:val="3"/>
    </w:pPr>
    <w:rPr>
      <w:b/>
      <w:color w:val="323E4F" w:themeColor="text2" w:themeShade="BF"/>
      <w:sz w:val="28"/>
      <w:szCs w:val="20"/>
    </w:rPr>
  </w:style>
  <w:style w:type="paragraph" w:styleId="Ttulo8">
    <w:name w:val="heading 8"/>
    <w:basedOn w:val="Normal"/>
    <w:link w:val="Ttulo8Car"/>
    <w:uiPriority w:val="1"/>
    <w:qFormat/>
    <w:rsid w:val="000C5136"/>
    <w:pPr>
      <w:spacing w:before="6"/>
      <w:ind w:left="720"/>
      <w:outlineLvl w:val="7"/>
    </w:pPr>
    <w:rPr>
      <w:rFonts w:ascii="Arial" w:eastAsia="Arial" w:hAnsi="Arial" w:cs="Arial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C5136"/>
    <w:rPr>
      <w:rFonts w:ascii="Arial MT" w:eastAsia="Arial MT" w:hAnsi="Arial MT" w:cs="Arial MT"/>
      <w:b/>
      <w:color w:val="323E4F" w:themeColor="text2" w:themeShade="BF"/>
      <w:kern w:val="0"/>
      <w:sz w:val="28"/>
      <w:szCs w:val="20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0C5136"/>
    <w:rPr>
      <w:rFonts w:ascii="Arial" w:eastAsia="Arial" w:hAnsi="Arial" w:cs="Arial"/>
      <w:b/>
      <w:bCs/>
      <w:kern w:val="0"/>
      <w:sz w:val="15"/>
      <w:szCs w:val="15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0C513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C5136"/>
    <w:rPr>
      <w:sz w:val="15"/>
      <w:szCs w:val="15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5136"/>
    <w:rPr>
      <w:rFonts w:ascii="Arial MT" w:eastAsia="Arial MT" w:hAnsi="Arial MT" w:cs="Arial MT"/>
      <w:kern w:val="0"/>
      <w:sz w:val="15"/>
      <w:szCs w:val="15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C5136"/>
  </w:style>
  <w:style w:type="paragraph" w:customStyle="1" w:styleId="paragraph">
    <w:name w:val="paragraph"/>
    <w:basedOn w:val="Normal"/>
    <w:rsid w:val="00D0692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D0692C"/>
  </w:style>
  <w:style w:type="character" w:customStyle="1" w:styleId="eop">
    <w:name w:val="eop"/>
    <w:basedOn w:val="Fuentedeprrafopredeter"/>
    <w:rsid w:val="00D0692C"/>
  </w:style>
  <w:style w:type="character" w:styleId="Refdecomentario">
    <w:name w:val="annotation reference"/>
    <w:basedOn w:val="Fuentedeprrafopredeter"/>
    <w:uiPriority w:val="99"/>
    <w:semiHidden/>
    <w:unhideWhenUsed/>
    <w:rsid w:val="00B304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304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304F0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04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04F0"/>
    <w:rPr>
      <w:rFonts w:ascii="Arial MT" w:eastAsia="Arial MT" w:hAnsi="Arial MT" w:cs="Arial MT"/>
      <w:b/>
      <w:bCs/>
      <w:kern w:val="0"/>
      <w:sz w:val="20"/>
      <w:szCs w:val="20"/>
      <w:lang w:val="es-ES"/>
      <w14:ligatures w14:val="non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875EB8"/>
    <w:pPr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8335c8-173a-4c26-85d0-3846c13a1e29">
      <Terms xmlns="http://schemas.microsoft.com/office/infopath/2007/PartnerControls"/>
    </lcf76f155ced4ddcb4097134ff3c332f>
    <TaxCatchAll xmlns="9f8772a7-fa38-4be3-8f6b-d40e0755735f" xsi:nil="true"/>
    <Fehca xmlns="328335c8-173a-4c26-85d0-3846c13a1e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F6B25D-C04F-48F8-8079-C22BEF1EA047}"/>
</file>

<file path=customXml/itemProps2.xml><?xml version="1.0" encoding="utf-8"?>
<ds:datastoreItem xmlns:ds="http://schemas.openxmlformats.org/officeDocument/2006/customXml" ds:itemID="{BBAC6F0B-5802-4945-A581-BDC34005A68A}">
  <ds:schemaRefs>
    <ds:schemaRef ds:uri="http://schemas.microsoft.com/office/2006/metadata/properties"/>
    <ds:schemaRef ds:uri="http://schemas.microsoft.com/office/infopath/2007/PartnerControls"/>
    <ds:schemaRef ds:uri="328335c8-173a-4c26-85d0-3846c13a1e29"/>
    <ds:schemaRef ds:uri="9f8772a7-fa38-4be3-8f6b-d40e0755735f"/>
  </ds:schemaRefs>
</ds:datastoreItem>
</file>

<file path=customXml/itemProps3.xml><?xml version="1.0" encoding="utf-8"?>
<ds:datastoreItem xmlns:ds="http://schemas.openxmlformats.org/officeDocument/2006/customXml" ds:itemID="{0F9AB49E-7E10-4F4F-8436-6B7D7FF852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Harold Cardenas Espinoza</dc:creator>
  <cp:keywords/>
  <dc:description/>
  <cp:lastModifiedBy>Martín Andrés Gutiérrez López</cp:lastModifiedBy>
  <cp:revision>2</cp:revision>
  <cp:lastPrinted>2024-08-23T04:15:00Z</cp:lastPrinted>
  <dcterms:created xsi:type="dcterms:W3CDTF">2024-12-26T23:52:00Z</dcterms:created>
  <dcterms:modified xsi:type="dcterms:W3CDTF">2024-12-26T23:52:00Z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